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27DD2" w14:textId="77777777" w:rsidR="00E57098" w:rsidRDefault="008501EA" w:rsidP="005453B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MERCURY CONCENTRATIONS IN BAT GUANO </w:t>
      </w:r>
      <w:r w:rsidR="00781FE5">
        <w:rPr>
          <w:rFonts w:ascii="Times New Roman" w:hAnsi="Times New Roman" w:cs="Times New Roman"/>
          <w:b/>
          <w:sz w:val="24"/>
          <w:szCs w:val="24"/>
        </w:rPr>
        <w:t>FROM CAVES AND BAT HOUSES IN FLORIDA, GEORGIA, AND SOUTH CAROLINA</w:t>
      </w:r>
    </w:p>
    <w:p w14:paraId="6D21B07C" w14:textId="77777777" w:rsidR="005453B3" w:rsidRDefault="005453B3" w:rsidP="005453B3">
      <w:pPr>
        <w:spacing w:line="240" w:lineRule="auto"/>
        <w:contextualSpacing/>
        <w:jc w:val="center"/>
        <w:rPr>
          <w:rFonts w:ascii="Times New Roman" w:hAnsi="Times New Roman" w:cs="Times New Roman"/>
          <w:b/>
          <w:sz w:val="24"/>
          <w:szCs w:val="24"/>
        </w:rPr>
      </w:pPr>
    </w:p>
    <w:p w14:paraId="407C8506" w14:textId="706424F7" w:rsidR="005453B3" w:rsidRDefault="003C4807" w:rsidP="005453B3">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AMY E. EDWARDS</w:t>
      </w:r>
      <w:proofErr w:type="gramStart"/>
      <w:r>
        <w:rPr>
          <w:rFonts w:ascii="Times New Roman" w:hAnsi="Times New Roman" w:cs="Times New Roman"/>
          <w:b/>
          <w:sz w:val="24"/>
          <w:szCs w:val="24"/>
        </w:rPr>
        <w:t>,</w:t>
      </w:r>
      <w:r w:rsidRPr="003C4807">
        <w:rPr>
          <w:rFonts w:ascii="Times New Roman" w:hAnsi="Times New Roman" w:cs="Times New Roman"/>
          <w:b/>
          <w:sz w:val="24"/>
          <w:szCs w:val="24"/>
          <w:vertAlign w:val="superscript"/>
        </w:rPr>
        <w:t>1</w:t>
      </w:r>
      <w:proofErr w:type="gramEnd"/>
      <w:r>
        <w:rPr>
          <w:rFonts w:ascii="Times New Roman" w:hAnsi="Times New Roman" w:cs="Times New Roman"/>
          <w:b/>
          <w:sz w:val="24"/>
          <w:szCs w:val="24"/>
        </w:rPr>
        <w:t xml:space="preserve"> CHARLES </w:t>
      </w:r>
      <w:r w:rsidR="00DC6F0C">
        <w:rPr>
          <w:rFonts w:ascii="Times New Roman" w:hAnsi="Times New Roman" w:cs="Times New Roman"/>
          <w:b/>
          <w:sz w:val="24"/>
          <w:szCs w:val="24"/>
        </w:rPr>
        <w:t xml:space="preserve">H. </w:t>
      </w:r>
      <w:r>
        <w:rPr>
          <w:rFonts w:ascii="Times New Roman" w:hAnsi="Times New Roman" w:cs="Times New Roman"/>
          <w:b/>
          <w:sz w:val="24"/>
          <w:szCs w:val="24"/>
        </w:rPr>
        <w:t>JAGOE,</w:t>
      </w:r>
      <w:r w:rsidRPr="003C4807">
        <w:rPr>
          <w:rFonts w:ascii="Times New Roman" w:hAnsi="Times New Roman" w:cs="Times New Roman"/>
          <w:b/>
          <w:sz w:val="24"/>
          <w:szCs w:val="24"/>
          <w:vertAlign w:val="superscript"/>
        </w:rPr>
        <w:t>2</w:t>
      </w:r>
      <w:r>
        <w:rPr>
          <w:rFonts w:ascii="Times New Roman" w:hAnsi="Times New Roman" w:cs="Times New Roman"/>
          <w:b/>
          <w:sz w:val="24"/>
          <w:szCs w:val="24"/>
        </w:rPr>
        <w:t xml:space="preserve"> AND JEFF</w:t>
      </w:r>
      <w:r w:rsidR="00A672A1">
        <w:rPr>
          <w:rFonts w:ascii="Times New Roman" w:hAnsi="Times New Roman" w:cs="Times New Roman"/>
          <w:b/>
          <w:sz w:val="24"/>
          <w:szCs w:val="24"/>
        </w:rPr>
        <w:t>ER</w:t>
      </w:r>
      <w:r>
        <w:rPr>
          <w:rFonts w:ascii="Times New Roman" w:hAnsi="Times New Roman" w:cs="Times New Roman"/>
          <w:b/>
          <w:sz w:val="24"/>
          <w:szCs w:val="24"/>
        </w:rPr>
        <w:t>Y GORE</w:t>
      </w:r>
      <w:r w:rsidRPr="003C4807">
        <w:rPr>
          <w:rFonts w:ascii="Times New Roman" w:hAnsi="Times New Roman" w:cs="Times New Roman"/>
          <w:b/>
          <w:sz w:val="24"/>
          <w:szCs w:val="24"/>
          <w:vertAlign w:val="superscript"/>
        </w:rPr>
        <w:t>3</w:t>
      </w:r>
    </w:p>
    <w:p w14:paraId="04081A50" w14:textId="77777777" w:rsidR="003C4807" w:rsidRDefault="003C4807" w:rsidP="005453B3">
      <w:pPr>
        <w:spacing w:line="240" w:lineRule="auto"/>
        <w:contextualSpacing/>
        <w:jc w:val="center"/>
        <w:rPr>
          <w:rFonts w:ascii="Times New Roman" w:hAnsi="Times New Roman" w:cs="Times New Roman"/>
          <w:b/>
          <w:sz w:val="24"/>
          <w:szCs w:val="24"/>
        </w:rPr>
      </w:pPr>
      <w:r w:rsidRPr="003C4807">
        <w:rPr>
          <w:rFonts w:ascii="Times New Roman" w:hAnsi="Times New Roman" w:cs="Times New Roman"/>
          <w:b/>
          <w:sz w:val="24"/>
          <w:szCs w:val="24"/>
          <w:vertAlign w:val="superscript"/>
        </w:rPr>
        <w:t>1</w:t>
      </w:r>
      <w:r>
        <w:rPr>
          <w:rFonts w:ascii="Times New Roman" w:hAnsi="Times New Roman" w:cs="Times New Roman"/>
          <w:b/>
          <w:sz w:val="24"/>
          <w:szCs w:val="24"/>
        </w:rPr>
        <w:t>Hanover County Government, 9015 Pole Green Park Lan</w:t>
      </w:r>
      <w:r w:rsidR="009919C8">
        <w:rPr>
          <w:rFonts w:ascii="Times New Roman" w:hAnsi="Times New Roman" w:cs="Times New Roman"/>
          <w:b/>
          <w:sz w:val="24"/>
          <w:szCs w:val="24"/>
        </w:rPr>
        <w:t>e, Mechanicsville, VA 23116,</w:t>
      </w:r>
      <w:r>
        <w:rPr>
          <w:rFonts w:ascii="Times New Roman" w:hAnsi="Times New Roman" w:cs="Times New Roman"/>
          <w:b/>
          <w:sz w:val="24"/>
          <w:szCs w:val="24"/>
        </w:rPr>
        <w:t xml:space="preserve"> </w:t>
      </w:r>
      <w:r w:rsidRPr="003C4807">
        <w:rPr>
          <w:rFonts w:ascii="Times New Roman" w:hAnsi="Times New Roman" w:cs="Times New Roman"/>
          <w:b/>
          <w:sz w:val="24"/>
          <w:szCs w:val="24"/>
          <w:vertAlign w:val="superscript"/>
        </w:rPr>
        <w:t>2</w:t>
      </w:r>
      <w:r>
        <w:rPr>
          <w:rFonts w:ascii="Times New Roman" w:hAnsi="Times New Roman" w:cs="Times New Roman"/>
          <w:b/>
          <w:sz w:val="24"/>
          <w:szCs w:val="24"/>
        </w:rPr>
        <w:t>Florida A&amp;M University</w:t>
      </w:r>
      <w:r w:rsidR="00AB2725">
        <w:rPr>
          <w:rFonts w:ascii="Times New Roman" w:hAnsi="Times New Roman" w:cs="Times New Roman"/>
          <w:b/>
          <w:sz w:val="24"/>
          <w:szCs w:val="24"/>
        </w:rPr>
        <w:t xml:space="preserve">, </w:t>
      </w:r>
      <w:r w:rsidR="00FE01ED">
        <w:rPr>
          <w:rFonts w:ascii="Times New Roman" w:hAnsi="Times New Roman" w:cs="Times New Roman"/>
          <w:b/>
          <w:sz w:val="24"/>
          <w:szCs w:val="24"/>
        </w:rPr>
        <w:t xml:space="preserve">1515 S. Martin Luther King Jr. Blvd., </w:t>
      </w:r>
      <w:r w:rsidR="00AB2725">
        <w:rPr>
          <w:rFonts w:ascii="Times New Roman" w:hAnsi="Times New Roman" w:cs="Times New Roman"/>
          <w:b/>
          <w:sz w:val="24"/>
          <w:szCs w:val="24"/>
        </w:rPr>
        <w:t>Tallahassee, FL 32307</w:t>
      </w:r>
      <w:r w:rsidR="009919C8">
        <w:rPr>
          <w:rFonts w:ascii="Times New Roman" w:hAnsi="Times New Roman" w:cs="Times New Roman"/>
          <w:b/>
          <w:sz w:val="24"/>
          <w:szCs w:val="24"/>
        </w:rPr>
        <w:t>,</w:t>
      </w:r>
      <w:r>
        <w:rPr>
          <w:rFonts w:ascii="Times New Roman" w:hAnsi="Times New Roman" w:cs="Times New Roman"/>
          <w:b/>
          <w:sz w:val="24"/>
          <w:szCs w:val="24"/>
        </w:rPr>
        <w:t xml:space="preserve"> and </w:t>
      </w:r>
      <w:r w:rsidRPr="003C4807">
        <w:rPr>
          <w:rFonts w:ascii="Times New Roman" w:hAnsi="Times New Roman" w:cs="Times New Roman"/>
          <w:b/>
          <w:sz w:val="24"/>
          <w:szCs w:val="24"/>
          <w:vertAlign w:val="superscript"/>
        </w:rPr>
        <w:t>3</w:t>
      </w:r>
      <w:r>
        <w:rPr>
          <w:rFonts w:ascii="Times New Roman" w:hAnsi="Times New Roman" w:cs="Times New Roman"/>
          <w:b/>
          <w:sz w:val="24"/>
          <w:szCs w:val="24"/>
        </w:rPr>
        <w:t>F</w:t>
      </w:r>
      <w:r w:rsidR="004B6835">
        <w:rPr>
          <w:rFonts w:ascii="Times New Roman" w:hAnsi="Times New Roman" w:cs="Times New Roman"/>
          <w:b/>
          <w:sz w:val="24"/>
          <w:szCs w:val="24"/>
        </w:rPr>
        <w:t xml:space="preserve">lorida Fish and Wildlife Conservation Commission, </w:t>
      </w:r>
      <w:r w:rsidR="00FE01ED">
        <w:rPr>
          <w:rFonts w:ascii="Times New Roman" w:hAnsi="Times New Roman" w:cs="Times New Roman"/>
          <w:b/>
          <w:sz w:val="24"/>
          <w:szCs w:val="24"/>
        </w:rPr>
        <w:t xml:space="preserve">3911 Highway 2321, </w:t>
      </w:r>
      <w:r w:rsidR="004B6835">
        <w:rPr>
          <w:rFonts w:ascii="Times New Roman" w:hAnsi="Times New Roman" w:cs="Times New Roman"/>
          <w:b/>
          <w:sz w:val="24"/>
          <w:szCs w:val="24"/>
        </w:rPr>
        <w:t>Panama City, FL 32409.</w:t>
      </w:r>
    </w:p>
    <w:p w14:paraId="45E62E74" w14:textId="77777777" w:rsidR="004B6835" w:rsidRDefault="004B6835" w:rsidP="005453B3">
      <w:pPr>
        <w:spacing w:line="240" w:lineRule="auto"/>
        <w:contextualSpacing/>
        <w:jc w:val="center"/>
        <w:rPr>
          <w:rFonts w:ascii="Times New Roman" w:hAnsi="Times New Roman" w:cs="Times New Roman"/>
          <w:b/>
          <w:sz w:val="24"/>
          <w:szCs w:val="24"/>
        </w:rPr>
      </w:pPr>
    </w:p>
    <w:p w14:paraId="2A90E53E" w14:textId="48DBF0B1" w:rsidR="004B6835" w:rsidRDefault="004B6835" w:rsidP="004B6835">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Abstract.- </w:t>
      </w:r>
      <w:r w:rsidR="004F2033">
        <w:rPr>
          <w:rFonts w:ascii="Times New Roman" w:hAnsi="Times New Roman" w:cs="Times New Roman"/>
          <w:sz w:val="24"/>
          <w:szCs w:val="24"/>
        </w:rPr>
        <w:t xml:space="preserve">Increasing concentrations of mercury in the environment from anthropogenic sources is a health threat for both humans and wildlife, and </w:t>
      </w:r>
      <w:r w:rsidR="00334469">
        <w:rPr>
          <w:rFonts w:ascii="Times New Roman" w:hAnsi="Times New Roman" w:cs="Times New Roman"/>
          <w:sz w:val="24"/>
          <w:szCs w:val="24"/>
        </w:rPr>
        <w:t xml:space="preserve">insectivorous </w:t>
      </w:r>
      <w:r w:rsidR="004F2033">
        <w:rPr>
          <w:rFonts w:ascii="Times New Roman" w:hAnsi="Times New Roman" w:cs="Times New Roman"/>
          <w:sz w:val="24"/>
          <w:szCs w:val="24"/>
        </w:rPr>
        <w:t xml:space="preserve">bats are particularly vulnerable to this heavy metal via trophic transfer.  A portion of the mercury </w:t>
      </w:r>
      <w:r w:rsidR="00D6352C">
        <w:rPr>
          <w:rFonts w:ascii="Times New Roman" w:hAnsi="Times New Roman" w:cs="Times New Roman"/>
          <w:sz w:val="24"/>
          <w:szCs w:val="24"/>
        </w:rPr>
        <w:t xml:space="preserve">bats </w:t>
      </w:r>
      <w:r w:rsidR="004F2033">
        <w:rPr>
          <w:rFonts w:ascii="Times New Roman" w:hAnsi="Times New Roman" w:cs="Times New Roman"/>
          <w:sz w:val="24"/>
          <w:szCs w:val="24"/>
        </w:rPr>
        <w:t>ingest is excreted in their guano, which serves as a record of mercury contamination.   Increased mercury l</w:t>
      </w:r>
      <w:r w:rsidR="00A672A1">
        <w:rPr>
          <w:rFonts w:ascii="Times New Roman" w:hAnsi="Times New Roman" w:cs="Times New Roman"/>
          <w:sz w:val="24"/>
          <w:szCs w:val="24"/>
        </w:rPr>
        <w:t>evels are</w:t>
      </w:r>
      <w:r w:rsidR="004F2033">
        <w:rPr>
          <w:rFonts w:ascii="Times New Roman" w:hAnsi="Times New Roman" w:cs="Times New Roman"/>
          <w:sz w:val="24"/>
          <w:szCs w:val="24"/>
        </w:rPr>
        <w:t xml:space="preserve"> of particular concern in the southeastern U.S., especially Florida, a state with abundant waterbodies</w:t>
      </w:r>
      <w:r w:rsidR="00A672A1">
        <w:rPr>
          <w:rFonts w:ascii="Times New Roman" w:hAnsi="Times New Roman" w:cs="Times New Roman"/>
          <w:sz w:val="24"/>
          <w:szCs w:val="24"/>
        </w:rPr>
        <w:t xml:space="preserve"> and</w:t>
      </w:r>
      <w:r w:rsidR="004F2033">
        <w:rPr>
          <w:rFonts w:ascii="Times New Roman" w:hAnsi="Times New Roman" w:cs="Times New Roman"/>
          <w:sz w:val="24"/>
          <w:szCs w:val="24"/>
        </w:rPr>
        <w:t xml:space="preserve"> high levels of mercury from local and global sourc</w:t>
      </w:r>
      <w:r w:rsidR="00781F50">
        <w:rPr>
          <w:rFonts w:ascii="Times New Roman" w:hAnsi="Times New Roman" w:cs="Times New Roman"/>
          <w:sz w:val="24"/>
          <w:szCs w:val="24"/>
        </w:rPr>
        <w:t xml:space="preserve">es via atmospheric deposition. </w:t>
      </w:r>
      <w:r w:rsidR="00D6352C">
        <w:rPr>
          <w:rFonts w:ascii="Times New Roman" w:hAnsi="Times New Roman" w:cs="Times New Roman"/>
          <w:sz w:val="24"/>
          <w:szCs w:val="24"/>
        </w:rPr>
        <w:t>We measured t</w:t>
      </w:r>
      <w:r w:rsidR="004F2033">
        <w:rPr>
          <w:rFonts w:ascii="Times New Roman" w:hAnsi="Times New Roman" w:cs="Times New Roman"/>
          <w:sz w:val="24"/>
          <w:szCs w:val="24"/>
        </w:rPr>
        <w:t>otal Mercury (</w:t>
      </w:r>
      <w:proofErr w:type="spellStart"/>
      <w:r w:rsidR="004F2033">
        <w:rPr>
          <w:rFonts w:ascii="Times New Roman" w:hAnsi="Times New Roman" w:cs="Times New Roman"/>
          <w:sz w:val="24"/>
          <w:szCs w:val="24"/>
        </w:rPr>
        <w:t>THg</w:t>
      </w:r>
      <w:proofErr w:type="spellEnd"/>
      <w:r w:rsidR="004F2033">
        <w:rPr>
          <w:rFonts w:ascii="Times New Roman" w:hAnsi="Times New Roman" w:cs="Times New Roman"/>
          <w:sz w:val="24"/>
          <w:szCs w:val="24"/>
        </w:rPr>
        <w:t>) concentrations in bat guano from caves and bat houses in Florida, Georgia and South Carolina</w:t>
      </w:r>
      <w:r w:rsidR="00781F50">
        <w:rPr>
          <w:rFonts w:ascii="Times New Roman" w:hAnsi="Times New Roman" w:cs="Times New Roman"/>
          <w:sz w:val="24"/>
          <w:szCs w:val="24"/>
        </w:rPr>
        <w:t xml:space="preserve"> to quant</w:t>
      </w:r>
      <w:r w:rsidR="00334469">
        <w:rPr>
          <w:rFonts w:ascii="Times New Roman" w:hAnsi="Times New Roman" w:cs="Times New Roman"/>
          <w:sz w:val="24"/>
          <w:szCs w:val="24"/>
        </w:rPr>
        <w:t xml:space="preserve">ify the amount of </w:t>
      </w:r>
      <w:proofErr w:type="spellStart"/>
      <w:r w:rsidR="00334469">
        <w:rPr>
          <w:rFonts w:ascii="Times New Roman" w:hAnsi="Times New Roman" w:cs="Times New Roman"/>
          <w:sz w:val="24"/>
          <w:szCs w:val="24"/>
        </w:rPr>
        <w:t>THg</w:t>
      </w:r>
      <w:proofErr w:type="spellEnd"/>
      <w:r w:rsidR="00334469">
        <w:rPr>
          <w:rFonts w:ascii="Times New Roman" w:hAnsi="Times New Roman" w:cs="Times New Roman"/>
          <w:sz w:val="24"/>
          <w:szCs w:val="24"/>
        </w:rPr>
        <w:t xml:space="preserve"> in the guano</w:t>
      </w:r>
      <w:r w:rsidR="004F2033">
        <w:rPr>
          <w:rFonts w:ascii="Times New Roman" w:hAnsi="Times New Roman" w:cs="Times New Roman"/>
          <w:sz w:val="24"/>
          <w:szCs w:val="24"/>
        </w:rPr>
        <w:t xml:space="preserve">.  Results show concentrations matching modern/fresh guano from a recent study in </w:t>
      </w:r>
      <w:r w:rsidR="00334469">
        <w:rPr>
          <w:rFonts w:ascii="Times New Roman" w:hAnsi="Times New Roman" w:cs="Times New Roman"/>
          <w:sz w:val="24"/>
          <w:szCs w:val="24"/>
        </w:rPr>
        <w:t xml:space="preserve">Mammoth Cave, </w:t>
      </w:r>
      <w:r w:rsidR="004F2033">
        <w:rPr>
          <w:rFonts w:ascii="Times New Roman" w:hAnsi="Times New Roman" w:cs="Times New Roman"/>
          <w:sz w:val="24"/>
          <w:szCs w:val="24"/>
        </w:rPr>
        <w:t xml:space="preserve">Kentucky, in which dated guano was found to have much higher concentrations in modern/fresh guano than historical and ancient guano.  </w:t>
      </w:r>
      <w:r w:rsidR="00334469">
        <w:rPr>
          <w:rFonts w:ascii="TimesNewRomanPSMT" w:hAnsi="TimesNewRomanPSMT" w:cs="TimesNewRomanPSMT"/>
          <w:bCs/>
          <w:sz w:val="24"/>
          <w:szCs w:val="24"/>
        </w:rPr>
        <w:t xml:space="preserve">The mean concentrations of Hg in this study for both caves (0.5666 ppm) and bat houses (0.4370 ppm) </w:t>
      </w:r>
      <w:r w:rsidR="00132F25">
        <w:rPr>
          <w:rFonts w:ascii="TimesNewRomanPSMT" w:hAnsi="TimesNewRomanPSMT" w:cs="TimesNewRomanPSMT"/>
          <w:bCs/>
          <w:sz w:val="24"/>
          <w:szCs w:val="24"/>
        </w:rPr>
        <w:t xml:space="preserve">were </w:t>
      </w:r>
      <w:r w:rsidR="00334469">
        <w:rPr>
          <w:rFonts w:ascii="TimesNewRomanPSMT" w:hAnsi="TimesNewRomanPSMT" w:cs="TimesNewRomanPSMT"/>
          <w:bCs/>
          <w:sz w:val="24"/>
          <w:szCs w:val="24"/>
        </w:rPr>
        <w:t xml:space="preserve">higher than the ancient and historical guano and within or closer to the mean range of the modern/fresh guano (0.7 +/- 0.2 ppm) from the </w:t>
      </w:r>
      <w:r w:rsidR="00652445">
        <w:rPr>
          <w:rFonts w:ascii="TimesNewRomanPSMT" w:hAnsi="TimesNewRomanPSMT" w:cs="TimesNewRomanPSMT"/>
          <w:bCs/>
          <w:sz w:val="24"/>
          <w:szCs w:val="24"/>
        </w:rPr>
        <w:t>Mammoth Cave study, indicating that concentrations of THg in bats in Florida, Georgia and South Carolina</w:t>
      </w:r>
      <w:r w:rsidR="00DA50DE">
        <w:rPr>
          <w:rFonts w:ascii="TimesNewRomanPSMT" w:hAnsi="TimesNewRomanPSMT" w:cs="TimesNewRomanPSMT"/>
          <w:bCs/>
          <w:sz w:val="24"/>
          <w:szCs w:val="24"/>
        </w:rPr>
        <w:t xml:space="preserve"> are increasing with the </w:t>
      </w:r>
      <w:r w:rsidR="00652445">
        <w:rPr>
          <w:rFonts w:ascii="TimesNewRomanPSMT" w:hAnsi="TimesNewRomanPSMT" w:cs="TimesNewRomanPSMT"/>
          <w:bCs/>
          <w:sz w:val="24"/>
          <w:szCs w:val="24"/>
        </w:rPr>
        <w:t>increasing concentrations of mercury in the environment</w:t>
      </w:r>
      <w:r w:rsidR="00334469">
        <w:rPr>
          <w:rFonts w:ascii="TimesNewRomanPSMT" w:hAnsi="TimesNewRomanPSMT" w:cs="TimesNewRomanPSMT"/>
          <w:bCs/>
          <w:sz w:val="24"/>
          <w:szCs w:val="24"/>
        </w:rPr>
        <w:t xml:space="preserve">.  </w:t>
      </w:r>
      <w:r w:rsidR="004F2033">
        <w:rPr>
          <w:rFonts w:ascii="TimesNewRomanPSMT" w:hAnsi="TimesNewRomanPSMT" w:cs="TimesNewRomanPSMT"/>
          <w:bCs/>
          <w:sz w:val="24"/>
          <w:szCs w:val="24"/>
        </w:rPr>
        <w:t>Cave sediment was also analyzed to find the extent of THg in cave ecosystems</w:t>
      </w:r>
      <w:r w:rsidR="00DA50DE">
        <w:rPr>
          <w:rFonts w:ascii="TimesNewRomanPSMT" w:hAnsi="TimesNewRomanPSMT" w:cs="TimesNewRomanPSMT"/>
          <w:bCs/>
          <w:sz w:val="24"/>
          <w:szCs w:val="24"/>
        </w:rPr>
        <w:t>,</w:t>
      </w:r>
      <w:r w:rsidR="004F2033">
        <w:rPr>
          <w:rFonts w:ascii="TimesNewRomanPSMT" w:hAnsi="TimesNewRomanPSMT" w:cs="TimesNewRomanPSMT"/>
          <w:bCs/>
          <w:sz w:val="24"/>
          <w:szCs w:val="24"/>
        </w:rPr>
        <w:t xml:space="preserve"> both within guano piles and in other sediments (mud, clays and sand).  </w:t>
      </w:r>
      <w:r w:rsidR="00132F25">
        <w:rPr>
          <w:rFonts w:ascii="TimesNewRomanPSMT" w:hAnsi="TimesNewRomanPSMT" w:cs="TimesNewRomanPSMT"/>
          <w:bCs/>
          <w:sz w:val="24"/>
          <w:szCs w:val="24"/>
        </w:rPr>
        <w:t>B</w:t>
      </w:r>
      <w:r w:rsidR="004F2033">
        <w:rPr>
          <w:rFonts w:ascii="TimesNewRomanPSMT" w:hAnsi="TimesNewRomanPSMT" w:cs="TimesNewRomanPSMT"/>
          <w:bCs/>
          <w:sz w:val="24"/>
          <w:szCs w:val="24"/>
        </w:rPr>
        <w:t xml:space="preserve">at guano had significantly higher concentrations than other sediment types, indicating that the main source of mercury contamination in caves is being brought in by the trogloxenic bats. </w:t>
      </w:r>
      <w:r w:rsidR="004F2033">
        <w:rPr>
          <w:rFonts w:ascii="Times New Roman" w:hAnsi="Times New Roman" w:cs="Times New Roman"/>
          <w:sz w:val="24"/>
          <w:szCs w:val="24"/>
        </w:rPr>
        <w:t xml:space="preserve"> This has implications for both the health of bats and fragile cave ecosystems. Bats with white-nose syndrome have been found with elevated levels of contaminants</w:t>
      </w:r>
      <w:r w:rsidR="00D9739C">
        <w:rPr>
          <w:rFonts w:ascii="Times New Roman" w:hAnsi="Times New Roman" w:cs="Times New Roman"/>
          <w:sz w:val="24"/>
          <w:szCs w:val="24"/>
        </w:rPr>
        <w:t xml:space="preserve">.  Also, </w:t>
      </w:r>
      <w:r w:rsidR="004F2033">
        <w:rPr>
          <w:rFonts w:ascii="Times New Roman" w:hAnsi="Times New Roman" w:cs="Times New Roman"/>
          <w:sz w:val="24"/>
          <w:szCs w:val="24"/>
        </w:rPr>
        <w:t>guano is an important food source for other cave species</w:t>
      </w:r>
      <w:r w:rsidR="00BD4D35">
        <w:rPr>
          <w:rFonts w:ascii="Times New Roman" w:hAnsi="Times New Roman" w:cs="Times New Roman"/>
          <w:sz w:val="24"/>
          <w:szCs w:val="24"/>
        </w:rPr>
        <w:t xml:space="preserve"> and</w:t>
      </w:r>
      <w:r w:rsidR="004F2033">
        <w:rPr>
          <w:rFonts w:ascii="Times New Roman" w:hAnsi="Times New Roman" w:cs="Times New Roman"/>
          <w:sz w:val="24"/>
          <w:szCs w:val="24"/>
        </w:rPr>
        <w:t xml:space="preserve"> </w:t>
      </w:r>
      <w:r w:rsidR="004D7D70">
        <w:rPr>
          <w:rFonts w:ascii="Times New Roman" w:hAnsi="Times New Roman" w:cs="Times New Roman"/>
          <w:sz w:val="24"/>
          <w:szCs w:val="24"/>
        </w:rPr>
        <w:t>can lead to increased Hg levels throughout the cave ecosystem</w:t>
      </w:r>
      <w:proofErr w:type="gramStart"/>
      <w:r w:rsidR="004D7D70">
        <w:rPr>
          <w:rFonts w:ascii="Times New Roman" w:hAnsi="Times New Roman" w:cs="Times New Roman"/>
          <w:sz w:val="24"/>
          <w:szCs w:val="24"/>
        </w:rPr>
        <w:t>.</w:t>
      </w:r>
      <w:r w:rsidR="004F2033">
        <w:rPr>
          <w:rFonts w:ascii="Times New Roman" w:hAnsi="Times New Roman" w:cs="Times New Roman"/>
          <w:sz w:val="24"/>
          <w:szCs w:val="24"/>
        </w:rPr>
        <w:t>.</w:t>
      </w:r>
      <w:proofErr w:type="gramEnd"/>
    </w:p>
    <w:p w14:paraId="13B751D8" w14:textId="77777777" w:rsidR="00EE07E2" w:rsidRDefault="00EE07E2" w:rsidP="004B6835">
      <w:pPr>
        <w:spacing w:line="240" w:lineRule="auto"/>
        <w:contextualSpacing/>
        <w:rPr>
          <w:rFonts w:ascii="Times New Roman" w:hAnsi="Times New Roman" w:cs="Times New Roman"/>
          <w:sz w:val="24"/>
          <w:szCs w:val="24"/>
        </w:rPr>
      </w:pPr>
    </w:p>
    <w:p w14:paraId="7ACB8888" w14:textId="2BE7CF5E" w:rsidR="00EE07E2" w:rsidRDefault="00EE07E2" w:rsidP="00EE07E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Increasing concentrations of mercury (Hg) in the environment from anthropogenic activity is a health threat for both humans and wildlife.  Elemental mercury can transform in aquatic systems by bacterial methylation to methylmercury, </w:t>
      </w:r>
      <w:r w:rsidR="00AB4458">
        <w:rPr>
          <w:rFonts w:ascii="Times New Roman" w:hAnsi="Times New Roman" w:cs="Times New Roman"/>
          <w:sz w:val="24"/>
          <w:szCs w:val="24"/>
        </w:rPr>
        <w:t xml:space="preserve">a neurotoxin </w:t>
      </w:r>
      <w:r>
        <w:rPr>
          <w:rFonts w:ascii="Times New Roman" w:hAnsi="Times New Roman" w:cs="Times New Roman"/>
          <w:sz w:val="24"/>
          <w:szCs w:val="24"/>
        </w:rPr>
        <w:t>which bio accumulates in the aquatic and terrestrial food webs</w:t>
      </w:r>
      <w:r>
        <w:rPr>
          <w:rFonts w:ascii="TimesNewRomanPSMT" w:hAnsi="TimesNewRomanPSMT" w:cs="TimesNewRomanPSMT"/>
          <w:sz w:val="24"/>
          <w:szCs w:val="24"/>
        </w:rPr>
        <w:t xml:space="preserve"> (Selin, 2009).  Methylmercury can then enter terrestrial food webs through consumption of fish or aquatic invertebrates.  For example, Brasso and Cristol (2008) reported very high Hg concentrations in tree swallows (</w:t>
      </w:r>
      <w:r w:rsidRPr="00F46793">
        <w:rPr>
          <w:rFonts w:ascii="TimesNewRomanPSMT" w:hAnsi="TimesNewRomanPSMT" w:cs="TimesNewRomanPSMT"/>
          <w:i/>
          <w:sz w:val="24"/>
          <w:szCs w:val="24"/>
        </w:rPr>
        <w:t>Tachycienta bicolor</w:t>
      </w:r>
      <w:r>
        <w:rPr>
          <w:rFonts w:ascii="TimesNewRomanPSMT" w:hAnsi="TimesNewRomanPSMT" w:cs="TimesNewRomanPSMT"/>
          <w:sz w:val="24"/>
          <w:szCs w:val="24"/>
        </w:rPr>
        <w:t xml:space="preserve">) which fed on insects that emerged from a Hg-polluted river in Virginia. </w:t>
      </w:r>
      <w:r>
        <w:rPr>
          <w:rFonts w:ascii="Times New Roman" w:hAnsi="Times New Roman" w:cs="Times New Roman"/>
          <w:sz w:val="24"/>
          <w:szCs w:val="24"/>
        </w:rPr>
        <w:t xml:space="preserve"> </w:t>
      </w:r>
    </w:p>
    <w:p w14:paraId="6D41CB08" w14:textId="6DAF865A" w:rsidR="00EE07E2" w:rsidRDefault="00EE07E2" w:rsidP="00EE07E2">
      <w:pPr>
        <w:spacing w:line="240" w:lineRule="auto"/>
        <w:contextualSpacing/>
        <w:rPr>
          <w:rFonts w:ascii="TimesNewRomanPSMT" w:hAnsi="TimesNewRomanPSMT" w:cs="TimesNewRomanPSMT"/>
          <w:sz w:val="24"/>
          <w:szCs w:val="24"/>
        </w:rPr>
      </w:pPr>
      <w:r>
        <w:rPr>
          <w:rFonts w:ascii="Times New Roman" w:hAnsi="Times New Roman" w:cs="Times New Roman"/>
          <w:sz w:val="24"/>
          <w:szCs w:val="24"/>
        </w:rPr>
        <w:t xml:space="preserve">       Due to several factors, insectivorous bats are particularly susceptible to Hg bio accumulation via trophic transfer th</w:t>
      </w:r>
      <w:r w:rsidR="00F23FD4">
        <w:rPr>
          <w:rFonts w:ascii="Times New Roman" w:hAnsi="Times New Roman" w:cs="Times New Roman"/>
          <w:sz w:val="24"/>
          <w:szCs w:val="24"/>
        </w:rPr>
        <w:t>r</w:t>
      </w:r>
      <w:r>
        <w:rPr>
          <w:rFonts w:ascii="Times New Roman" w:hAnsi="Times New Roman" w:cs="Times New Roman"/>
          <w:sz w:val="24"/>
          <w:szCs w:val="24"/>
        </w:rPr>
        <w:t xml:space="preserve">ough the food chain (Iskali and Zhang, 2015).  </w:t>
      </w:r>
      <w:r w:rsidR="00F23FD4">
        <w:rPr>
          <w:rFonts w:ascii="Times New Roman" w:hAnsi="Times New Roman" w:cs="Times New Roman"/>
          <w:sz w:val="24"/>
          <w:szCs w:val="24"/>
        </w:rPr>
        <w:t>Bat</w:t>
      </w:r>
      <w:r>
        <w:rPr>
          <w:rFonts w:ascii="Times New Roman" w:hAnsi="Times New Roman" w:cs="Times New Roman"/>
          <w:sz w:val="24"/>
          <w:szCs w:val="24"/>
        </w:rPr>
        <w:t xml:space="preserve">s take up Hg when feeding on large quantities of insects (e.g. mosquitoes) </w:t>
      </w:r>
      <w:r>
        <w:rPr>
          <w:rFonts w:ascii="TimesNewRomanPSMT" w:hAnsi="TimesNewRomanPSMT" w:cs="TimesNewRomanPSMT"/>
          <w:sz w:val="24"/>
          <w:szCs w:val="24"/>
        </w:rPr>
        <w:t>that accumulate Hg during their aquatic larval stages in Hg-contaminated waterbodies, as well as when feeding on terrestrial insects that bio accumulate Hg (e.g. spider</w:t>
      </w:r>
      <w:r w:rsidRPr="00F844F4">
        <w:rPr>
          <w:rFonts w:ascii="TimesNewRomanPSMT" w:hAnsi="TimesNewRomanPSMT" w:cs="TimesNewRomanPSMT"/>
          <w:sz w:val="24"/>
          <w:szCs w:val="24"/>
        </w:rPr>
        <w:t>s) (</w:t>
      </w:r>
      <w:proofErr w:type="spellStart"/>
      <w:r w:rsidRPr="00F844F4">
        <w:rPr>
          <w:rFonts w:ascii="TimesNewRomanPSMT" w:hAnsi="TimesNewRomanPSMT" w:cs="TimesNewRomanPSMT"/>
          <w:sz w:val="24"/>
          <w:szCs w:val="24"/>
        </w:rPr>
        <w:t>Brack</w:t>
      </w:r>
      <w:proofErr w:type="spellEnd"/>
      <w:r w:rsidRPr="00F844F4">
        <w:rPr>
          <w:rFonts w:ascii="TimesNewRomanPSMT" w:hAnsi="TimesNewRomanPSMT" w:cs="TimesNewRomanPSMT"/>
          <w:sz w:val="24"/>
          <w:szCs w:val="24"/>
        </w:rPr>
        <w:t xml:space="preserve"> and Whitaker, 2001; Cristol et al. 2008).  </w:t>
      </w:r>
      <w:r>
        <w:rPr>
          <w:rFonts w:ascii="TimesNewRomanPSMT" w:hAnsi="TimesNewRomanPSMT" w:cs="TimesNewRomanPSMT"/>
          <w:sz w:val="24"/>
          <w:szCs w:val="24"/>
        </w:rPr>
        <w:t xml:space="preserve"> B</w:t>
      </w:r>
      <w:r w:rsidRPr="00100F61">
        <w:rPr>
          <w:rFonts w:ascii="Times New Roman" w:hAnsi="Times New Roman" w:cs="Times New Roman"/>
          <w:sz w:val="24"/>
          <w:szCs w:val="24"/>
        </w:rPr>
        <w:t>ats have unquestionably</w:t>
      </w:r>
      <w:r>
        <w:rPr>
          <w:rFonts w:ascii="Times New Roman" w:hAnsi="Times New Roman" w:cs="Times New Roman"/>
          <w:sz w:val="24"/>
          <w:szCs w:val="24"/>
        </w:rPr>
        <w:t xml:space="preserve"> been affected by this heavy metal</w:t>
      </w:r>
      <w:r w:rsidRPr="00100F61">
        <w:rPr>
          <w:rFonts w:ascii="Times New Roman" w:hAnsi="Times New Roman" w:cs="Times New Roman"/>
          <w:sz w:val="24"/>
          <w:szCs w:val="24"/>
        </w:rPr>
        <w:t xml:space="preserve">, since several studies have found </w:t>
      </w:r>
      <w:r>
        <w:rPr>
          <w:rFonts w:ascii="Times New Roman" w:hAnsi="Times New Roman" w:cs="Times New Roman"/>
          <w:sz w:val="24"/>
          <w:szCs w:val="24"/>
        </w:rPr>
        <w:t>the presence of Hg</w:t>
      </w:r>
      <w:r w:rsidRPr="00100F61">
        <w:rPr>
          <w:rFonts w:ascii="Times New Roman" w:hAnsi="Times New Roman" w:cs="Times New Roman"/>
          <w:sz w:val="24"/>
          <w:szCs w:val="24"/>
        </w:rPr>
        <w:t xml:space="preserve"> in bat muscles</w:t>
      </w:r>
      <w:r>
        <w:rPr>
          <w:rFonts w:ascii="Times New Roman" w:hAnsi="Times New Roman" w:cs="Times New Roman"/>
          <w:sz w:val="24"/>
          <w:szCs w:val="24"/>
        </w:rPr>
        <w:t>, kidneys, livers, brains and</w:t>
      </w:r>
      <w:r w:rsidRPr="00100F61">
        <w:rPr>
          <w:rFonts w:ascii="Times New Roman" w:hAnsi="Times New Roman" w:cs="Times New Roman"/>
          <w:sz w:val="24"/>
          <w:szCs w:val="24"/>
        </w:rPr>
        <w:t xml:space="preserve"> fur (Miura et al.,</w:t>
      </w:r>
      <w:r>
        <w:rPr>
          <w:rFonts w:ascii="Times New Roman" w:hAnsi="Times New Roman" w:cs="Times New Roman"/>
          <w:sz w:val="24"/>
          <w:szCs w:val="24"/>
        </w:rPr>
        <w:t xml:space="preserve"> </w:t>
      </w:r>
      <w:r w:rsidRPr="00100F61">
        <w:rPr>
          <w:rFonts w:ascii="Times New Roman" w:hAnsi="Times New Roman" w:cs="Times New Roman"/>
          <w:sz w:val="24"/>
          <w:szCs w:val="24"/>
        </w:rPr>
        <w:t xml:space="preserve">1978; Powell, 1983; Hickey et </w:t>
      </w:r>
      <w:r w:rsidRPr="00100F61">
        <w:rPr>
          <w:rFonts w:ascii="Times New Roman" w:hAnsi="Times New Roman" w:cs="Times New Roman"/>
          <w:sz w:val="24"/>
          <w:szCs w:val="24"/>
        </w:rPr>
        <w:lastRenderedPageBreak/>
        <w:t xml:space="preserve">al., 2001; O’Shea et al., 2001; Yates et al., 2008; Wada et al., 2010; Yates et al., 2012).  </w:t>
      </w:r>
      <w:r>
        <w:rPr>
          <w:rFonts w:ascii="TimesNewRomanPSMT" w:hAnsi="TimesNewRomanPSMT" w:cs="TimesNewRomanPSMT"/>
          <w:sz w:val="24"/>
          <w:szCs w:val="24"/>
        </w:rPr>
        <w:t>Heavy metal contamination has been linked to bat population decreases (Mickleburgh et al, 2002), and studies have shown sub lethal biological effects of impaired reproduction, chronic health issues and death in bats exposed to high contaminant loads of heavy metals (Clark and Shore, 2001; Hickey et al., 2001).</w:t>
      </w:r>
    </w:p>
    <w:p w14:paraId="1016D50A" w14:textId="6D0A7EBD" w:rsidR="00FD28BA" w:rsidRDefault="00EE07E2" w:rsidP="00EE07E2">
      <w:pPr>
        <w:spacing w:line="240" w:lineRule="auto"/>
        <w:contextualSpacing/>
        <w:rPr>
          <w:rFonts w:ascii="Times New Roman" w:hAnsi="Times New Roman" w:cs="Times New Roman"/>
          <w:sz w:val="24"/>
          <w:szCs w:val="24"/>
        </w:rPr>
      </w:pPr>
      <w:r>
        <w:rPr>
          <w:rFonts w:ascii="TimesNewRomanPSMT" w:hAnsi="TimesNewRomanPSMT" w:cs="TimesNewRomanPSMT"/>
          <w:sz w:val="24"/>
          <w:szCs w:val="24"/>
        </w:rPr>
        <w:t xml:space="preserve">       One region in the United States where insectivorous bats are exposed to high levels of Hg in the environment is the southeastern U.S. coastal plain.  This region includes the states of Florida, Georgia, and South Carolina.  In particular</w:t>
      </w:r>
      <w:r>
        <w:rPr>
          <w:rFonts w:ascii="Times New Roman" w:hAnsi="Times New Roman" w:cs="Times New Roman"/>
          <w:sz w:val="24"/>
          <w:szCs w:val="24"/>
        </w:rPr>
        <w:t xml:space="preserve">, Florida receives high levels of mercury from local and global sources via atmospheric deposition (Prestbo and Gay 2009).  </w:t>
      </w:r>
      <w:r>
        <w:rPr>
          <w:rFonts w:ascii="TimesNewRomanPSMT" w:hAnsi="TimesNewRomanPSMT" w:cs="TimesNewRomanPSMT"/>
          <w:sz w:val="24"/>
          <w:szCs w:val="24"/>
        </w:rPr>
        <w:t>The Florida Atmos</w:t>
      </w:r>
      <w:r w:rsidRPr="0075357D">
        <w:rPr>
          <w:rFonts w:ascii="TimesNewRomanPSMT" w:hAnsi="TimesNewRomanPSMT" w:cs="TimesNewRomanPSMT"/>
          <w:sz w:val="24"/>
          <w:szCs w:val="24"/>
        </w:rPr>
        <w:t>p</w:t>
      </w:r>
      <w:r>
        <w:rPr>
          <w:rFonts w:ascii="TimesNewRomanPSMT" w:hAnsi="TimesNewRomanPSMT" w:cs="TimesNewRomanPSMT"/>
          <w:sz w:val="24"/>
          <w:szCs w:val="24"/>
        </w:rPr>
        <w:t xml:space="preserve">heric Mercury Study (FAMS) </w:t>
      </w:r>
      <w:r w:rsidRPr="0075357D">
        <w:rPr>
          <w:rFonts w:ascii="TimesNewRomanPSMT" w:hAnsi="TimesNewRomanPSMT" w:cs="TimesNewRomanPSMT"/>
          <w:sz w:val="24"/>
          <w:szCs w:val="24"/>
        </w:rPr>
        <w:t>of air monitoring stations during 1994-1995 found that Florida</w:t>
      </w:r>
      <w:r>
        <w:rPr>
          <w:rFonts w:ascii="TimesNewRomanPSMT" w:hAnsi="TimesNewRomanPSMT" w:cs="TimesNewRomanPSMT"/>
          <w:sz w:val="24"/>
          <w:szCs w:val="24"/>
        </w:rPr>
        <w:t xml:space="preserve"> had a yearly average of 900 pou</w:t>
      </w:r>
      <w:r w:rsidRPr="0075357D">
        <w:rPr>
          <w:rFonts w:ascii="TimesNewRomanPSMT" w:hAnsi="TimesNewRomanPSMT" w:cs="TimesNewRomanPSMT"/>
          <w:sz w:val="24"/>
          <w:szCs w:val="24"/>
        </w:rPr>
        <w:t>nds of mercury coming from rainfall (Stephenson, 1997).  The rainfall pollutes surfa</w:t>
      </w:r>
      <w:r>
        <w:rPr>
          <w:rFonts w:ascii="TimesNewRomanPSMT" w:hAnsi="TimesNewRomanPSMT" w:cs="TimesNewRomanPSMT"/>
          <w:sz w:val="24"/>
          <w:szCs w:val="24"/>
        </w:rPr>
        <w:t xml:space="preserve">ce waters throughout the state and contributes to the trophic transfer of Hg from insects to bats.  Once the bats ingest Hg, some of the metal is </w:t>
      </w:r>
      <w:r>
        <w:rPr>
          <w:rFonts w:ascii="Times New Roman" w:hAnsi="Times New Roman" w:cs="Times New Roman"/>
          <w:sz w:val="24"/>
          <w:szCs w:val="24"/>
        </w:rPr>
        <w:t xml:space="preserve">excreted in their </w:t>
      </w:r>
      <w:r w:rsidR="00F30E67">
        <w:rPr>
          <w:rFonts w:ascii="Times New Roman" w:hAnsi="Times New Roman" w:cs="Times New Roman"/>
          <w:sz w:val="24"/>
          <w:szCs w:val="24"/>
        </w:rPr>
        <w:t>feces (</w:t>
      </w:r>
      <w:r>
        <w:rPr>
          <w:rFonts w:ascii="Times New Roman" w:hAnsi="Times New Roman" w:cs="Times New Roman"/>
          <w:sz w:val="24"/>
          <w:szCs w:val="24"/>
        </w:rPr>
        <w:t>called guano</w:t>
      </w:r>
      <w:r w:rsidR="00F30E67">
        <w:rPr>
          <w:rFonts w:ascii="Times New Roman" w:hAnsi="Times New Roman" w:cs="Times New Roman"/>
          <w:sz w:val="24"/>
          <w:szCs w:val="24"/>
        </w:rPr>
        <w:t>)</w:t>
      </w:r>
      <w:r>
        <w:rPr>
          <w:rFonts w:ascii="Times New Roman" w:hAnsi="Times New Roman" w:cs="Times New Roman"/>
          <w:sz w:val="24"/>
          <w:szCs w:val="24"/>
        </w:rPr>
        <w:t xml:space="preserve">, </w:t>
      </w:r>
      <w:r w:rsidRPr="00100F61">
        <w:rPr>
          <w:rFonts w:ascii="Times New Roman" w:hAnsi="Times New Roman" w:cs="Times New Roman"/>
          <w:sz w:val="24"/>
          <w:szCs w:val="24"/>
        </w:rPr>
        <w:t xml:space="preserve">which primarily consists of bat hair, insect remains and bat mucus (Maher, 2006).  </w:t>
      </w:r>
      <w:r>
        <w:rPr>
          <w:rFonts w:ascii="Times New Roman" w:hAnsi="Times New Roman" w:cs="Times New Roman"/>
          <w:sz w:val="24"/>
          <w:szCs w:val="24"/>
        </w:rPr>
        <w:t xml:space="preserve"> </w:t>
      </w:r>
      <w:r w:rsidRPr="00100F61">
        <w:rPr>
          <w:rFonts w:ascii="Times New Roman" w:hAnsi="Times New Roman" w:cs="Times New Roman"/>
          <w:sz w:val="24"/>
          <w:szCs w:val="24"/>
        </w:rPr>
        <w:t xml:space="preserve">Over time, </w:t>
      </w:r>
      <w:r>
        <w:rPr>
          <w:rFonts w:ascii="Times New Roman" w:hAnsi="Times New Roman" w:cs="Times New Roman"/>
          <w:sz w:val="24"/>
          <w:szCs w:val="24"/>
        </w:rPr>
        <w:t xml:space="preserve">guano deposits in sheltered </w:t>
      </w:r>
      <w:r w:rsidRPr="00100F61">
        <w:rPr>
          <w:rFonts w:ascii="Times New Roman" w:hAnsi="Times New Roman" w:cs="Times New Roman"/>
          <w:sz w:val="24"/>
          <w:szCs w:val="24"/>
        </w:rPr>
        <w:t>environments</w:t>
      </w:r>
      <w:r>
        <w:rPr>
          <w:rFonts w:ascii="Times New Roman" w:hAnsi="Times New Roman" w:cs="Times New Roman"/>
          <w:sz w:val="24"/>
          <w:szCs w:val="24"/>
        </w:rPr>
        <w:t>, such as caves,</w:t>
      </w:r>
      <w:r w:rsidRPr="00100F61">
        <w:rPr>
          <w:rFonts w:ascii="Times New Roman" w:hAnsi="Times New Roman" w:cs="Times New Roman"/>
          <w:sz w:val="24"/>
          <w:szCs w:val="24"/>
        </w:rPr>
        <w:t xml:space="preserve"> may accumulate vertica</w:t>
      </w:r>
      <w:r>
        <w:rPr>
          <w:rFonts w:ascii="Times New Roman" w:hAnsi="Times New Roman" w:cs="Times New Roman"/>
          <w:sz w:val="24"/>
          <w:szCs w:val="24"/>
        </w:rPr>
        <w:t>lly to sizeable depths and offer</w:t>
      </w:r>
      <w:r w:rsidRPr="00100F61">
        <w:rPr>
          <w:rFonts w:ascii="Times New Roman" w:hAnsi="Times New Roman" w:cs="Times New Roman"/>
          <w:sz w:val="24"/>
          <w:szCs w:val="24"/>
        </w:rPr>
        <w:t xml:space="preserve"> a chronostratigraphic record in a range of hundreds to thousands of years (Mizutani et al., 1992; Maher, 2006).  </w:t>
      </w:r>
      <w:r>
        <w:rPr>
          <w:rFonts w:ascii="Times New Roman" w:hAnsi="Times New Roman" w:cs="Times New Roman"/>
          <w:sz w:val="24"/>
          <w:szCs w:val="24"/>
        </w:rPr>
        <w:t xml:space="preserve"> The southeastern U.S. has several cave regions which provide habitat for several </w:t>
      </w:r>
      <w:r w:rsidR="005B7ABF">
        <w:rPr>
          <w:rFonts w:ascii="Times New Roman" w:hAnsi="Times New Roman" w:cs="Times New Roman"/>
          <w:sz w:val="24"/>
          <w:szCs w:val="24"/>
        </w:rPr>
        <w:t xml:space="preserve">insectivorous </w:t>
      </w:r>
      <w:r>
        <w:rPr>
          <w:rFonts w:ascii="Times New Roman" w:hAnsi="Times New Roman" w:cs="Times New Roman"/>
          <w:sz w:val="24"/>
          <w:szCs w:val="24"/>
        </w:rPr>
        <w:t>bat species, and guano is found in many of these caves.</w:t>
      </w:r>
      <w:r>
        <w:rPr>
          <w:rFonts w:ascii="TimesNewRomanPSMT" w:hAnsi="TimesNewRomanPSMT" w:cs="TimesNewRomanPSMT"/>
          <w:sz w:val="24"/>
          <w:szCs w:val="24"/>
        </w:rPr>
        <w:t xml:space="preserve">       </w:t>
      </w:r>
      <w:r>
        <w:rPr>
          <w:rFonts w:ascii="Times New Roman" w:hAnsi="Times New Roman" w:cs="Times New Roman"/>
          <w:sz w:val="24"/>
          <w:szCs w:val="24"/>
        </w:rPr>
        <w:t xml:space="preserve"> </w:t>
      </w:r>
    </w:p>
    <w:p w14:paraId="56F7A019" w14:textId="4C2D7E6A" w:rsidR="00EE07E2" w:rsidRPr="00A924F5" w:rsidRDefault="00FD28BA" w:rsidP="00EE07E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E07E2">
        <w:rPr>
          <w:rFonts w:ascii="Times New Roman" w:hAnsi="Times New Roman" w:cs="Times New Roman"/>
          <w:sz w:val="24"/>
          <w:szCs w:val="24"/>
        </w:rPr>
        <w:t>F</w:t>
      </w:r>
      <w:r w:rsidR="00EE07E2" w:rsidRPr="00100F61">
        <w:rPr>
          <w:rFonts w:ascii="Times New Roman" w:hAnsi="Times New Roman" w:cs="Times New Roman"/>
          <w:sz w:val="24"/>
          <w:szCs w:val="24"/>
        </w:rPr>
        <w:t>ew studies have focused on heavy metal concen</w:t>
      </w:r>
      <w:r w:rsidR="00E94632">
        <w:rPr>
          <w:rFonts w:ascii="Times New Roman" w:hAnsi="Times New Roman" w:cs="Times New Roman"/>
          <w:sz w:val="24"/>
          <w:szCs w:val="24"/>
        </w:rPr>
        <w:t>trations in bat guano</w:t>
      </w:r>
      <w:r w:rsidR="00EE07E2" w:rsidRPr="00100F61">
        <w:rPr>
          <w:rFonts w:ascii="Times New Roman" w:hAnsi="Times New Roman" w:cs="Times New Roman"/>
          <w:sz w:val="24"/>
          <w:szCs w:val="24"/>
        </w:rPr>
        <w:t xml:space="preserve">.  Petit and Altenbach (1973) dated a guano core </w:t>
      </w:r>
      <w:r w:rsidR="00E94632">
        <w:rPr>
          <w:rFonts w:ascii="Times New Roman" w:hAnsi="Times New Roman" w:cs="Times New Roman"/>
          <w:sz w:val="24"/>
          <w:szCs w:val="24"/>
        </w:rPr>
        <w:t xml:space="preserve">from a cave in Colorado and found </w:t>
      </w:r>
      <w:r w:rsidR="00EE07E2" w:rsidRPr="00100F61">
        <w:rPr>
          <w:rFonts w:ascii="Times New Roman" w:hAnsi="Times New Roman" w:cs="Times New Roman"/>
          <w:sz w:val="24"/>
          <w:szCs w:val="24"/>
        </w:rPr>
        <w:t xml:space="preserve">levels of mercury throughout the core were related to production at a local copper smelter and open pit mine.  O’Shea et al. (2001) found higher concentrations of environmental contaminants, including mercury, in bat guano near a superfund site than a reference site in Colorado. </w:t>
      </w:r>
      <w:r w:rsidR="00EE07E2">
        <w:rPr>
          <w:rFonts w:ascii="Times New Roman" w:hAnsi="Times New Roman" w:cs="Times New Roman"/>
          <w:sz w:val="24"/>
          <w:szCs w:val="24"/>
        </w:rPr>
        <w:t xml:space="preserve"> </w:t>
      </w:r>
      <w:r w:rsidR="00EE07E2" w:rsidRPr="00100F61">
        <w:rPr>
          <w:rFonts w:ascii="Times New Roman" w:hAnsi="Times New Roman" w:cs="Times New Roman"/>
          <w:sz w:val="24"/>
          <w:szCs w:val="24"/>
        </w:rPr>
        <w:t xml:space="preserve">Petit (1975) investigated mercury concentrations in a 1100 year-old </w:t>
      </w:r>
      <w:r w:rsidR="00B87FFC">
        <w:rPr>
          <w:rFonts w:ascii="Times New Roman" w:hAnsi="Times New Roman" w:cs="Times New Roman"/>
          <w:sz w:val="24"/>
          <w:szCs w:val="24"/>
        </w:rPr>
        <w:t xml:space="preserve">guano </w:t>
      </w:r>
      <w:r w:rsidR="00EE07E2" w:rsidRPr="00100F61">
        <w:rPr>
          <w:rFonts w:ascii="Times New Roman" w:hAnsi="Times New Roman" w:cs="Times New Roman"/>
          <w:sz w:val="24"/>
          <w:szCs w:val="24"/>
        </w:rPr>
        <w:t xml:space="preserve">core from an Arizona cave and suggested that Hg concentrations had been higher than expected in pre-industrial times, possibly due to geological processes such as volcanic activity.  Clark et al. (1986) found elevated concentrations of the metals cadmium, chromium and zinc in guano from a cave in the Florida panhandle, but did not analyze for mercury.  Cuculić et al. (2011) found bat guano was responsible for high concentrations of metals, particularly cadmium, in anchialine caves in Croatia (Hg was not analyzed).  </w:t>
      </w:r>
      <w:r w:rsidR="00EE07E2">
        <w:rPr>
          <w:rFonts w:ascii="Times New Roman" w:hAnsi="Times New Roman" w:cs="Times New Roman"/>
          <w:sz w:val="24"/>
          <w:szCs w:val="24"/>
        </w:rPr>
        <w:t xml:space="preserve">A recent study by Hagan (2014) analyzed three dated groups of bat guano </w:t>
      </w:r>
      <w:r w:rsidR="00EE07E2" w:rsidRPr="00FF14DD">
        <w:rPr>
          <w:rFonts w:ascii="Times New Roman" w:hAnsi="Times New Roman" w:cs="Times New Roman"/>
          <w:sz w:val="24"/>
          <w:szCs w:val="24"/>
        </w:rPr>
        <w:t>from Mammoth Cave</w:t>
      </w:r>
      <w:r w:rsidR="00EE07E2">
        <w:rPr>
          <w:rFonts w:ascii="Times New Roman" w:hAnsi="Times New Roman" w:cs="Times New Roman"/>
          <w:sz w:val="24"/>
          <w:szCs w:val="24"/>
        </w:rPr>
        <w:t xml:space="preserve"> National Park in Kentucky</w:t>
      </w:r>
      <w:r w:rsidR="00EE07E2" w:rsidRPr="00FF14DD">
        <w:rPr>
          <w:rFonts w:ascii="Times New Roman" w:hAnsi="Times New Roman" w:cs="Times New Roman"/>
          <w:sz w:val="24"/>
          <w:szCs w:val="24"/>
        </w:rPr>
        <w:t xml:space="preserve"> and found </w:t>
      </w:r>
      <w:r w:rsidR="00EE07E2">
        <w:rPr>
          <w:rFonts w:ascii="Times New Roman" w:hAnsi="Times New Roman" w:cs="Times New Roman"/>
          <w:sz w:val="24"/>
          <w:szCs w:val="24"/>
        </w:rPr>
        <w:t xml:space="preserve">that modern/fresh guano had higher concentrations of Hg than </w:t>
      </w:r>
      <w:r w:rsidR="00EE07E2" w:rsidRPr="00FF14DD">
        <w:rPr>
          <w:rFonts w:ascii="Times New Roman" w:hAnsi="Times New Roman" w:cs="Times New Roman"/>
          <w:sz w:val="24"/>
          <w:szCs w:val="24"/>
        </w:rPr>
        <w:t xml:space="preserve">historical guano </w:t>
      </w:r>
      <w:r w:rsidR="00EE07E2" w:rsidRPr="00FF14DD">
        <w:rPr>
          <w:rFonts w:ascii="TimesNewRomanPSMT" w:hAnsi="TimesNewRomanPSMT" w:cs="TimesNewRomanPSMT"/>
          <w:sz w:val="24"/>
          <w:szCs w:val="24"/>
        </w:rPr>
        <w:t xml:space="preserve">(~100-1100 years old), </w:t>
      </w:r>
      <w:r w:rsidR="00EE07E2">
        <w:rPr>
          <w:rFonts w:ascii="TimesNewRomanPSMT" w:hAnsi="TimesNewRomanPSMT" w:cs="TimesNewRomanPSMT"/>
          <w:sz w:val="24"/>
          <w:szCs w:val="24"/>
        </w:rPr>
        <w:t>which</w:t>
      </w:r>
      <w:r w:rsidR="003739D1">
        <w:rPr>
          <w:rFonts w:ascii="TimesNewRomanPSMT" w:hAnsi="TimesNewRomanPSMT" w:cs="TimesNewRomanPSMT"/>
          <w:sz w:val="24"/>
          <w:szCs w:val="24"/>
        </w:rPr>
        <w:t xml:space="preserve"> in turn</w:t>
      </w:r>
      <w:r w:rsidR="00EE07E2">
        <w:rPr>
          <w:rFonts w:ascii="TimesNewRomanPSMT" w:hAnsi="TimesNewRomanPSMT" w:cs="TimesNewRomanPSMT"/>
          <w:sz w:val="24"/>
          <w:szCs w:val="24"/>
        </w:rPr>
        <w:t xml:space="preserve"> had higher concentrations than </w:t>
      </w:r>
      <w:r w:rsidR="00EE07E2" w:rsidRPr="00FF14DD">
        <w:rPr>
          <w:rFonts w:ascii="Times New Roman" w:hAnsi="Times New Roman" w:cs="Times New Roman"/>
          <w:sz w:val="24"/>
          <w:szCs w:val="24"/>
        </w:rPr>
        <w:t>an</w:t>
      </w:r>
      <w:r w:rsidR="00EE07E2">
        <w:rPr>
          <w:rFonts w:ascii="Times New Roman" w:hAnsi="Times New Roman" w:cs="Times New Roman"/>
          <w:sz w:val="24"/>
          <w:szCs w:val="24"/>
        </w:rPr>
        <w:t>cient guano (~30,000 years old).</w:t>
      </w:r>
    </w:p>
    <w:p w14:paraId="74C5B326" w14:textId="2495EEE8" w:rsidR="00EE07E2" w:rsidRDefault="00EE07E2" w:rsidP="004B6835">
      <w:pPr>
        <w:spacing w:line="240" w:lineRule="auto"/>
        <w:contextualSpacing/>
        <w:rPr>
          <w:rFonts w:ascii="Times New Roman" w:hAnsi="Times New Roman" w:cs="Times New Roman"/>
          <w:sz w:val="24"/>
          <w:szCs w:val="24"/>
        </w:rPr>
      </w:pPr>
      <w:r>
        <w:rPr>
          <w:rFonts w:ascii="Book Antiqua" w:hAnsi="Book Antiqua" w:cs="Book Antiqua"/>
          <w:color w:val="000000"/>
        </w:rPr>
        <w:t xml:space="preserve">       </w:t>
      </w:r>
      <w:r w:rsidR="003739D1">
        <w:rPr>
          <w:rFonts w:ascii="Book Antiqua" w:hAnsi="Book Antiqua" w:cs="Book Antiqua"/>
          <w:color w:val="000000"/>
        </w:rPr>
        <w:t xml:space="preserve">We </w:t>
      </w:r>
      <w:r w:rsidRPr="00F04AD0">
        <w:rPr>
          <w:rFonts w:ascii="Times New Roman" w:hAnsi="Times New Roman" w:cs="Times New Roman"/>
          <w:sz w:val="24"/>
          <w:szCs w:val="24"/>
        </w:rPr>
        <w:t>analyze</w:t>
      </w:r>
      <w:r>
        <w:rPr>
          <w:rFonts w:ascii="Times New Roman" w:hAnsi="Times New Roman" w:cs="Times New Roman"/>
          <w:sz w:val="24"/>
          <w:szCs w:val="24"/>
        </w:rPr>
        <w:t>d total mercury concentrations (THg) in bat guano from caves</w:t>
      </w:r>
      <w:r w:rsidR="00B87FFC">
        <w:rPr>
          <w:rFonts w:ascii="Times New Roman" w:hAnsi="Times New Roman" w:cs="Times New Roman"/>
          <w:sz w:val="24"/>
          <w:szCs w:val="24"/>
        </w:rPr>
        <w:t xml:space="preserve"> and bat houses in Florida, Georgia and South Carolina</w:t>
      </w:r>
      <w:r>
        <w:rPr>
          <w:rFonts w:ascii="Times New Roman" w:hAnsi="Times New Roman" w:cs="Times New Roman"/>
          <w:sz w:val="24"/>
          <w:szCs w:val="24"/>
        </w:rPr>
        <w:t xml:space="preserve"> </w:t>
      </w:r>
      <w:r w:rsidR="003739D1">
        <w:rPr>
          <w:rFonts w:ascii="Times New Roman" w:hAnsi="Times New Roman" w:cs="Times New Roman"/>
          <w:sz w:val="24"/>
          <w:szCs w:val="24"/>
        </w:rPr>
        <w:t>and compared them to</w:t>
      </w:r>
      <w:r>
        <w:rPr>
          <w:rFonts w:ascii="Times New Roman" w:hAnsi="Times New Roman" w:cs="Times New Roman"/>
          <w:sz w:val="24"/>
          <w:szCs w:val="24"/>
        </w:rPr>
        <w:t xml:space="preserve"> the dated gu</w:t>
      </w:r>
      <w:r w:rsidR="00B87FFC">
        <w:rPr>
          <w:rFonts w:ascii="Times New Roman" w:hAnsi="Times New Roman" w:cs="Times New Roman"/>
          <w:sz w:val="24"/>
          <w:szCs w:val="24"/>
        </w:rPr>
        <w:t xml:space="preserve">ano results from </w:t>
      </w:r>
      <w:r w:rsidR="003739D1">
        <w:rPr>
          <w:rFonts w:ascii="Times New Roman" w:hAnsi="Times New Roman" w:cs="Times New Roman"/>
          <w:sz w:val="24"/>
          <w:szCs w:val="24"/>
        </w:rPr>
        <w:t>Mammoth Cave (</w:t>
      </w:r>
      <w:r w:rsidR="00B87FFC">
        <w:rPr>
          <w:rFonts w:ascii="Times New Roman" w:hAnsi="Times New Roman" w:cs="Times New Roman"/>
          <w:sz w:val="24"/>
          <w:szCs w:val="24"/>
        </w:rPr>
        <w:t>Hagan (2014</w:t>
      </w:r>
      <w:r>
        <w:rPr>
          <w:rFonts w:ascii="Times New Roman" w:hAnsi="Times New Roman" w:cs="Times New Roman"/>
          <w:sz w:val="24"/>
          <w:szCs w:val="24"/>
        </w:rPr>
        <w:t xml:space="preserve">).   </w:t>
      </w:r>
      <w:r w:rsidR="003739D1">
        <w:rPr>
          <w:rFonts w:ascii="Times New Roman" w:hAnsi="Times New Roman" w:cs="Times New Roman"/>
          <w:sz w:val="24"/>
          <w:szCs w:val="24"/>
        </w:rPr>
        <w:t xml:space="preserve">We hypothesized that </w:t>
      </w:r>
      <w:r>
        <w:rPr>
          <w:rFonts w:ascii="Times New Roman" w:hAnsi="Times New Roman" w:cs="Times New Roman"/>
          <w:sz w:val="24"/>
          <w:szCs w:val="24"/>
        </w:rPr>
        <w:t>the modern/fresh guano f</w:t>
      </w:r>
      <w:r w:rsidR="00B87FFC">
        <w:rPr>
          <w:rFonts w:ascii="Times New Roman" w:hAnsi="Times New Roman" w:cs="Times New Roman"/>
          <w:sz w:val="24"/>
          <w:szCs w:val="24"/>
        </w:rPr>
        <w:t xml:space="preserve">rom bats in </w:t>
      </w:r>
      <w:r w:rsidR="003739D1">
        <w:rPr>
          <w:rFonts w:ascii="Times New Roman" w:hAnsi="Times New Roman" w:cs="Times New Roman"/>
          <w:sz w:val="24"/>
          <w:szCs w:val="24"/>
        </w:rPr>
        <w:t>FL, GA, and SC</w:t>
      </w:r>
      <w:r w:rsidR="00063DCA">
        <w:rPr>
          <w:rFonts w:ascii="Times New Roman" w:hAnsi="Times New Roman" w:cs="Times New Roman"/>
          <w:sz w:val="24"/>
          <w:szCs w:val="24"/>
        </w:rPr>
        <w:t xml:space="preserve"> </w:t>
      </w:r>
      <w:r w:rsidR="003739D1">
        <w:rPr>
          <w:rFonts w:ascii="Times New Roman" w:hAnsi="Times New Roman" w:cs="Times New Roman"/>
          <w:sz w:val="24"/>
          <w:szCs w:val="24"/>
        </w:rPr>
        <w:t>w</w:t>
      </w:r>
      <w:r>
        <w:rPr>
          <w:rFonts w:ascii="Times New Roman" w:hAnsi="Times New Roman" w:cs="Times New Roman"/>
          <w:sz w:val="24"/>
          <w:szCs w:val="24"/>
        </w:rPr>
        <w:t xml:space="preserve">ould also have values </w:t>
      </w:r>
      <w:r w:rsidR="005D0BFF">
        <w:rPr>
          <w:rFonts w:ascii="Times New Roman" w:hAnsi="Times New Roman" w:cs="Times New Roman"/>
          <w:sz w:val="24"/>
          <w:szCs w:val="24"/>
        </w:rPr>
        <w:t xml:space="preserve">similar to the modern/fresh and </w:t>
      </w:r>
      <w:r>
        <w:rPr>
          <w:rFonts w:ascii="Times New Roman" w:hAnsi="Times New Roman" w:cs="Times New Roman"/>
          <w:sz w:val="24"/>
          <w:szCs w:val="24"/>
        </w:rPr>
        <w:t xml:space="preserve">greater than the historical and ancient guano in Kentucky.  Bat guano from bat houses were also analyzed to compare THg concentrations in guano from different bat species, as the dominant bat species in caves </w:t>
      </w:r>
      <w:r w:rsidR="003739D1">
        <w:rPr>
          <w:rFonts w:ascii="Times New Roman" w:hAnsi="Times New Roman" w:cs="Times New Roman"/>
          <w:sz w:val="24"/>
          <w:szCs w:val="24"/>
        </w:rPr>
        <w:t xml:space="preserve">may </w:t>
      </w:r>
      <w:r>
        <w:rPr>
          <w:rFonts w:ascii="Times New Roman" w:hAnsi="Times New Roman" w:cs="Times New Roman"/>
          <w:sz w:val="24"/>
          <w:szCs w:val="24"/>
        </w:rPr>
        <w:t>differ from the species that utilizes bat houses.  Other types of sediment besides guano (clay, mud, sand) were also analyzed for THg to find how extent of Hg concentrations throughout various caves away from the guano piles.  Limestone rock from caves was</w:t>
      </w:r>
      <w:r w:rsidRPr="00F04AD0">
        <w:rPr>
          <w:rFonts w:ascii="Times New Roman" w:hAnsi="Times New Roman" w:cs="Times New Roman"/>
          <w:sz w:val="24"/>
          <w:szCs w:val="24"/>
        </w:rPr>
        <w:t xml:space="preserve"> also analyzed </w:t>
      </w:r>
      <w:r>
        <w:rPr>
          <w:rFonts w:ascii="Times New Roman" w:hAnsi="Times New Roman" w:cs="Times New Roman"/>
          <w:sz w:val="24"/>
          <w:szCs w:val="24"/>
        </w:rPr>
        <w:t xml:space="preserve">for THg </w:t>
      </w:r>
      <w:r w:rsidRPr="00F04AD0">
        <w:rPr>
          <w:rFonts w:ascii="Times New Roman" w:hAnsi="Times New Roman" w:cs="Times New Roman"/>
          <w:sz w:val="24"/>
          <w:szCs w:val="24"/>
        </w:rPr>
        <w:t xml:space="preserve">to consider the lithogenic contribution of Hg from </w:t>
      </w:r>
      <w:r>
        <w:rPr>
          <w:rFonts w:ascii="Times New Roman" w:hAnsi="Times New Roman" w:cs="Times New Roman"/>
          <w:sz w:val="24"/>
          <w:szCs w:val="24"/>
        </w:rPr>
        <w:t xml:space="preserve">in-cave </w:t>
      </w:r>
      <w:r w:rsidRPr="00F04AD0">
        <w:rPr>
          <w:rFonts w:ascii="Times New Roman" w:hAnsi="Times New Roman" w:cs="Times New Roman"/>
          <w:sz w:val="24"/>
          <w:szCs w:val="24"/>
        </w:rPr>
        <w:t xml:space="preserve">weathering.  </w:t>
      </w:r>
      <w:r>
        <w:rPr>
          <w:rFonts w:ascii="Times New Roman" w:hAnsi="Times New Roman" w:cs="Times New Roman"/>
          <w:sz w:val="24"/>
          <w:szCs w:val="24"/>
        </w:rPr>
        <w:t>This data is valuable for monitoring potential mercury conta</w:t>
      </w:r>
      <w:r w:rsidR="00D848CB">
        <w:rPr>
          <w:rFonts w:ascii="Times New Roman" w:hAnsi="Times New Roman" w:cs="Times New Roman"/>
          <w:sz w:val="24"/>
          <w:szCs w:val="24"/>
        </w:rPr>
        <w:t>mination in</w:t>
      </w:r>
      <w:r>
        <w:rPr>
          <w:rFonts w:ascii="Times New Roman" w:hAnsi="Times New Roman" w:cs="Times New Roman"/>
          <w:sz w:val="24"/>
          <w:szCs w:val="24"/>
        </w:rPr>
        <w:t xml:space="preserve"> economically significant bat populations (Kasso and Balakrishnan, 2013) and fragile cave ecosystems. </w:t>
      </w:r>
    </w:p>
    <w:p w14:paraId="5F76B15D" w14:textId="77777777" w:rsidR="00EE07E2" w:rsidRDefault="00EE07E2" w:rsidP="004B6835">
      <w:pPr>
        <w:spacing w:line="240" w:lineRule="auto"/>
        <w:contextualSpacing/>
        <w:rPr>
          <w:rFonts w:ascii="Times New Roman" w:hAnsi="Times New Roman" w:cs="Times New Roman"/>
          <w:sz w:val="24"/>
          <w:szCs w:val="24"/>
        </w:rPr>
      </w:pPr>
    </w:p>
    <w:p w14:paraId="677F20AA" w14:textId="77777777" w:rsidR="00EE07E2" w:rsidRDefault="00EE07E2" w:rsidP="00EE07E2">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METHODS</w:t>
      </w:r>
    </w:p>
    <w:p w14:paraId="1314F878" w14:textId="77777777" w:rsidR="00EE07E2" w:rsidRPr="004B6835" w:rsidRDefault="00EE07E2" w:rsidP="00EE07E2">
      <w:pPr>
        <w:spacing w:line="240" w:lineRule="auto"/>
        <w:contextualSpacing/>
        <w:jc w:val="center"/>
        <w:rPr>
          <w:rFonts w:ascii="Times New Roman" w:hAnsi="Times New Roman" w:cs="Times New Roman"/>
          <w:sz w:val="24"/>
          <w:szCs w:val="24"/>
        </w:rPr>
      </w:pPr>
    </w:p>
    <w:p w14:paraId="657029AC" w14:textId="7C32172C" w:rsidR="00063DCA" w:rsidRDefault="00357934" w:rsidP="0035793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087162C" w14:textId="77777777" w:rsidR="002B70A3" w:rsidRDefault="00063DCA" w:rsidP="0035793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357934">
        <w:rPr>
          <w:rFonts w:ascii="Times New Roman" w:hAnsi="Times New Roman" w:cs="Times New Roman"/>
          <w:sz w:val="24"/>
          <w:szCs w:val="24"/>
        </w:rPr>
        <w:t xml:space="preserve">The guano from insectivorous bats in this study came from caves and bat houses in four </w:t>
      </w:r>
      <w:r w:rsidR="00E743B7">
        <w:rPr>
          <w:rFonts w:ascii="Times New Roman" w:hAnsi="Times New Roman" w:cs="Times New Roman"/>
          <w:sz w:val="24"/>
          <w:szCs w:val="24"/>
        </w:rPr>
        <w:t xml:space="preserve">cave </w:t>
      </w:r>
      <w:r w:rsidR="00357934">
        <w:rPr>
          <w:rFonts w:ascii="Times New Roman" w:hAnsi="Times New Roman" w:cs="Times New Roman"/>
          <w:sz w:val="24"/>
          <w:szCs w:val="24"/>
        </w:rPr>
        <w:t>regions of the</w:t>
      </w:r>
      <w:r w:rsidR="00E2162C">
        <w:rPr>
          <w:rFonts w:ascii="Times New Roman" w:hAnsi="Times New Roman" w:cs="Times New Roman"/>
          <w:sz w:val="24"/>
          <w:szCs w:val="24"/>
        </w:rPr>
        <w:t xml:space="preserve"> southeastern U.S. Coastal Plain</w:t>
      </w:r>
      <w:r w:rsidR="00D87430">
        <w:rPr>
          <w:rFonts w:ascii="Times New Roman" w:hAnsi="Times New Roman" w:cs="Times New Roman"/>
          <w:sz w:val="24"/>
          <w:szCs w:val="24"/>
        </w:rPr>
        <w:t xml:space="preserve"> (Fig.</w:t>
      </w:r>
      <w:r w:rsidR="00357934">
        <w:rPr>
          <w:rFonts w:ascii="Times New Roman" w:hAnsi="Times New Roman" w:cs="Times New Roman"/>
          <w:sz w:val="24"/>
          <w:szCs w:val="24"/>
        </w:rPr>
        <w:t xml:space="preserve"> 1).  </w:t>
      </w:r>
      <w:r>
        <w:rPr>
          <w:rFonts w:ascii="Times New Roman" w:hAnsi="Times New Roman" w:cs="Times New Roman"/>
          <w:sz w:val="24"/>
          <w:szCs w:val="24"/>
        </w:rPr>
        <w:t>The guano collected was assumed modern/fresh since caves in this region are prone to flooding, which likely transports guano after deposition and prevents long-term accumulation of guano piles.   The effect of flooding on guano piles in regards to mercury mobility is also unknown, and stratigraphically dated guano piles provide inconsistent results (</w:t>
      </w:r>
      <w:proofErr w:type="spellStart"/>
      <w:r>
        <w:rPr>
          <w:rFonts w:ascii="Times New Roman" w:hAnsi="Times New Roman" w:cs="Times New Roman"/>
          <w:sz w:val="24"/>
          <w:szCs w:val="24"/>
        </w:rPr>
        <w:t>Zukal</w:t>
      </w:r>
      <w:proofErr w:type="spellEnd"/>
      <w:r>
        <w:rPr>
          <w:rFonts w:ascii="Times New Roman" w:hAnsi="Times New Roman" w:cs="Times New Roman"/>
          <w:sz w:val="24"/>
          <w:szCs w:val="24"/>
        </w:rPr>
        <w:t xml:space="preserve"> et al., 2015).   Therefore, the guano cores in this study were subsampled to find spatial, but not temporal correlations of Hg with depth.     </w:t>
      </w:r>
    </w:p>
    <w:p w14:paraId="268CDDD9" w14:textId="601B11A3" w:rsidR="00357934" w:rsidRDefault="002B70A3" w:rsidP="0035793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357934">
        <w:rPr>
          <w:rFonts w:ascii="Times New Roman" w:hAnsi="Times New Roman" w:cs="Times New Roman"/>
          <w:sz w:val="24"/>
          <w:szCs w:val="24"/>
        </w:rPr>
        <w:t xml:space="preserve">The main bat species which use caves in this region are the </w:t>
      </w:r>
      <w:r w:rsidR="00357934" w:rsidRPr="00100F61">
        <w:rPr>
          <w:rFonts w:ascii="Times New Roman" w:hAnsi="Times New Roman" w:cs="Times New Roman"/>
          <w:sz w:val="24"/>
          <w:szCs w:val="24"/>
        </w:rPr>
        <w:t xml:space="preserve">Southeastern </w:t>
      </w:r>
      <w:proofErr w:type="spellStart"/>
      <w:r w:rsidR="00DD4F3B">
        <w:rPr>
          <w:rFonts w:ascii="Times New Roman" w:hAnsi="Times New Roman" w:cs="Times New Roman"/>
          <w:sz w:val="24"/>
          <w:szCs w:val="24"/>
        </w:rPr>
        <w:t>myotis</w:t>
      </w:r>
      <w:proofErr w:type="spellEnd"/>
      <w:r w:rsidR="00DD4F3B" w:rsidRPr="00100F61">
        <w:rPr>
          <w:rFonts w:ascii="Times New Roman" w:hAnsi="Times New Roman" w:cs="Times New Roman"/>
          <w:sz w:val="24"/>
          <w:szCs w:val="24"/>
        </w:rPr>
        <w:t xml:space="preserve"> </w:t>
      </w:r>
      <w:r w:rsidR="00357934" w:rsidRPr="00100F61">
        <w:rPr>
          <w:rFonts w:ascii="Times New Roman" w:hAnsi="Times New Roman" w:cs="Times New Roman"/>
          <w:sz w:val="24"/>
          <w:szCs w:val="24"/>
        </w:rPr>
        <w:t>(</w:t>
      </w:r>
      <w:proofErr w:type="spellStart"/>
      <w:r w:rsidR="00357934">
        <w:rPr>
          <w:rFonts w:ascii="Times New Roman" w:hAnsi="Times New Roman" w:cs="Times New Roman"/>
          <w:i/>
          <w:sz w:val="24"/>
          <w:szCs w:val="24"/>
        </w:rPr>
        <w:t>Myotis</w:t>
      </w:r>
      <w:proofErr w:type="spellEnd"/>
      <w:r w:rsidR="00357934">
        <w:rPr>
          <w:rFonts w:ascii="Times New Roman" w:hAnsi="Times New Roman" w:cs="Times New Roman"/>
          <w:i/>
          <w:sz w:val="24"/>
          <w:szCs w:val="24"/>
        </w:rPr>
        <w:t xml:space="preserve"> </w:t>
      </w:r>
      <w:proofErr w:type="spellStart"/>
      <w:r w:rsidR="00357934">
        <w:rPr>
          <w:rFonts w:ascii="Times New Roman" w:hAnsi="Times New Roman" w:cs="Times New Roman"/>
          <w:i/>
          <w:sz w:val="24"/>
          <w:szCs w:val="24"/>
        </w:rPr>
        <w:t>austroriparius</w:t>
      </w:r>
      <w:proofErr w:type="spellEnd"/>
      <w:r w:rsidR="00357934">
        <w:rPr>
          <w:rFonts w:ascii="Times New Roman" w:hAnsi="Times New Roman" w:cs="Times New Roman"/>
          <w:i/>
          <w:sz w:val="24"/>
          <w:szCs w:val="24"/>
        </w:rPr>
        <w:t xml:space="preserve"> - </w:t>
      </w:r>
      <w:r w:rsidR="00357934">
        <w:rPr>
          <w:rFonts w:ascii="Times New Roman" w:hAnsi="Times New Roman" w:cs="Times New Roman"/>
          <w:sz w:val="24"/>
          <w:szCs w:val="24"/>
        </w:rPr>
        <w:t xml:space="preserve">MYAU), </w:t>
      </w:r>
      <w:r w:rsidR="00DD4F3B">
        <w:rPr>
          <w:rFonts w:ascii="Times New Roman" w:hAnsi="Times New Roman" w:cs="Times New Roman"/>
          <w:sz w:val="24"/>
          <w:szCs w:val="24"/>
        </w:rPr>
        <w:t>tri-colored</w:t>
      </w:r>
      <w:r w:rsidR="00357934">
        <w:rPr>
          <w:rFonts w:ascii="Times New Roman" w:hAnsi="Times New Roman" w:cs="Times New Roman"/>
          <w:sz w:val="24"/>
          <w:szCs w:val="24"/>
        </w:rPr>
        <w:t xml:space="preserve"> bat (</w:t>
      </w:r>
      <w:proofErr w:type="spellStart"/>
      <w:r w:rsidR="00357934" w:rsidRPr="00962221">
        <w:rPr>
          <w:rFonts w:ascii="Times New Roman" w:hAnsi="Times New Roman" w:cs="Times New Roman"/>
          <w:i/>
          <w:sz w:val="24"/>
          <w:szCs w:val="24"/>
        </w:rPr>
        <w:t>Perimyotis</w:t>
      </w:r>
      <w:proofErr w:type="spellEnd"/>
      <w:r w:rsidR="00357934" w:rsidRPr="00962221">
        <w:rPr>
          <w:rFonts w:ascii="Times New Roman" w:hAnsi="Times New Roman" w:cs="Times New Roman"/>
          <w:i/>
          <w:sz w:val="24"/>
          <w:szCs w:val="24"/>
        </w:rPr>
        <w:t xml:space="preserve"> </w:t>
      </w:r>
      <w:proofErr w:type="spellStart"/>
      <w:r w:rsidR="00357934" w:rsidRPr="00962221">
        <w:rPr>
          <w:rFonts w:ascii="Times New Roman" w:hAnsi="Times New Roman" w:cs="Times New Roman"/>
          <w:i/>
          <w:sz w:val="24"/>
          <w:szCs w:val="24"/>
        </w:rPr>
        <w:t>subflavus</w:t>
      </w:r>
      <w:proofErr w:type="spellEnd"/>
      <w:r w:rsidR="00357934">
        <w:rPr>
          <w:rFonts w:ascii="Times New Roman" w:hAnsi="Times New Roman" w:cs="Times New Roman"/>
          <w:sz w:val="24"/>
          <w:szCs w:val="24"/>
        </w:rPr>
        <w:t xml:space="preserve"> - PESU) and Gray bat (</w:t>
      </w:r>
      <w:r w:rsidR="00357934" w:rsidRPr="00962221">
        <w:rPr>
          <w:rFonts w:ascii="Times New Roman" w:hAnsi="Times New Roman" w:cs="Times New Roman"/>
          <w:i/>
          <w:sz w:val="24"/>
          <w:szCs w:val="24"/>
        </w:rPr>
        <w:t>Myotis grisescens</w:t>
      </w:r>
      <w:r w:rsidR="00357934">
        <w:rPr>
          <w:rFonts w:ascii="Times New Roman" w:hAnsi="Times New Roman" w:cs="Times New Roman"/>
          <w:sz w:val="24"/>
          <w:szCs w:val="24"/>
        </w:rPr>
        <w:t xml:space="preserve"> - MYGR).  The main bat species which use bat houses are the Brazilian free-tailed bat (</w:t>
      </w:r>
      <w:proofErr w:type="spellStart"/>
      <w:r w:rsidR="00357934" w:rsidRPr="00962221">
        <w:rPr>
          <w:rFonts w:ascii="Times New Roman" w:hAnsi="Times New Roman" w:cs="Times New Roman"/>
          <w:i/>
          <w:sz w:val="24"/>
          <w:szCs w:val="24"/>
        </w:rPr>
        <w:t>Ta</w:t>
      </w:r>
      <w:r w:rsidR="00DD4F3B">
        <w:rPr>
          <w:rFonts w:ascii="Times New Roman" w:hAnsi="Times New Roman" w:cs="Times New Roman"/>
          <w:i/>
          <w:sz w:val="24"/>
          <w:szCs w:val="24"/>
        </w:rPr>
        <w:t>da</w:t>
      </w:r>
      <w:r w:rsidR="00357934" w:rsidRPr="00962221">
        <w:rPr>
          <w:rFonts w:ascii="Times New Roman" w:hAnsi="Times New Roman" w:cs="Times New Roman"/>
          <w:i/>
          <w:sz w:val="24"/>
          <w:szCs w:val="24"/>
        </w:rPr>
        <w:t>rida</w:t>
      </w:r>
      <w:proofErr w:type="spellEnd"/>
      <w:r w:rsidR="00357934" w:rsidRPr="00962221">
        <w:rPr>
          <w:rFonts w:ascii="Times New Roman" w:hAnsi="Times New Roman" w:cs="Times New Roman"/>
          <w:i/>
          <w:sz w:val="24"/>
          <w:szCs w:val="24"/>
        </w:rPr>
        <w:t xml:space="preserve"> </w:t>
      </w:r>
      <w:proofErr w:type="spellStart"/>
      <w:r w:rsidR="00357934" w:rsidRPr="00962221">
        <w:rPr>
          <w:rFonts w:ascii="Times New Roman" w:hAnsi="Times New Roman" w:cs="Times New Roman"/>
          <w:i/>
          <w:sz w:val="24"/>
          <w:szCs w:val="24"/>
        </w:rPr>
        <w:t>braziliensis</w:t>
      </w:r>
      <w:proofErr w:type="spellEnd"/>
      <w:r w:rsidR="00357934">
        <w:rPr>
          <w:rFonts w:ascii="Times New Roman" w:hAnsi="Times New Roman" w:cs="Times New Roman"/>
          <w:sz w:val="24"/>
          <w:szCs w:val="24"/>
        </w:rPr>
        <w:t xml:space="preserve"> – TABR), with some MYAU. </w:t>
      </w:r>
    </w:p>
    <w:p w14:paraId="0527A7E6" w14:textId="41AD6AC2" w:rsidR="00357934" w:rsidRDefault="00357934" w:rsidP="0035793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To protect the bats and caves, numbers from the state cave surveys are used instead of cave names</w:t>
      </w:r>
      <w:r w:rsidR="00CB0549">
        <w:rPr>
          <w:rFonts w:ascii="Times New Roman" w:hAnsi="Times New Roman" w:cs="Times New Roman"/>
          <w:sz w:val="24"/>
          <w:szCs w:val="24"/>
        </w:rPr>
        <w:t xml:space="preserve"> for sampling locations (Fig. 1)</w:t>
      </w:r>
      <w:r>
        <w:rPr>
          <w:rFonts w:ascii="Times New Roman" w:hAnsi="Times New Roman" w:cs="Times New Roman"/>
          <w:sz w:val="24"/>
          <w:szCs w:val="24"/>
        </w:rPr>
        <w:t>.  Regions 1 and 3 are in Florida.  Region 1 includes the</w:t>
      </w:r>
      <w:r w:rsidR="00E2162C">
        <w:rPr>
          <w:rFonts w:ascii="Times New Roman" w:hAnsi="Times New Roman" w:cs="Times New Roman"/>
          <w:sz w:val="24"/>
          <w:szCs w:val="24"/>
        </w:rPr>
        <w:t xml:space="preserve"> caves</w:t>
      </w:r>
      <w:r>
        <w:rPr>
          <w:rFonts w:ascii="Times New Roman" w:hAnsi="Times New Roman" w:cs="Times New Roman"/>
          <w:sz w:val="24"/>
          <w:szCs w:val="24"/>
        </w:rPr>
        <w:t xml:space="preserve"> Florida Cave Survey (FCS) 229, 338, 440, 535, 537, 555, 556, 557, 565, 872 and 925.  The dominant bat species</w:t>
      </w:r>
      <w:r w:rsidR="002A6840">
        <w:rPr>
          <w:rFonts w:ascii="Times New Roman" w:hAnsi="Times New Roman" w:cs="Times New Roman"/>
          <w:sz w:val="24"/>
          <w:szCs w:val="24"/>
        </w:rPr>
        <w:t xml:space="preserve"> roosting</w:t>
      </w:r>
      <w:r>
        <w:rPr>
          <w:rFonts w:ascii="Times New Roman" w:hAnsi="Times New Roman" w:cs="Times New Roman"/>
          <w:sz w:val="24"/>
          <w:szCs w:val="24"/>
        </w:rPr>
        <w:t xml:space="preserve"> in </w:t>
      </w:r>
      <w:r w:rsidR="002A6840">
        <w:rPr>
          <w:rFonts w:ascii="Times New Roman" w:hAnsi="Times New Roman" w:cs="Times New Roman"/>
          <w:sz w:val="24"/>
          <w:szCs w:val="24"/>
        </w:rPr>
        <w:t xml:space="preserve">Florida caves </w:t>
      </w:r>
      <w:r>
        <w:rPr>
          <w:rFonts w:ascii="Times New Roman" w:hAnsi="Times New Roman" w:cs="Times New Roman"/>
          <w:sz w:val="24"/>
          <w:szCs w:val="24"/>
        </w:rPr>
        <w:t>is MYAU</w:t>
      </w:r>
      <w:r w:rsidR="002A6840">
        <w:rPr>
          <w:rFonts w:ascii="Times New Roman" w:hAnsi="Times New Roman" w:cs="Times New Roman"/>
          <w:sz w:val="24"/>
          <w:szCs w:val="24"/>
        </w:rPr>
        <w:t xml:space="preserve"> (Gore and </w:t>
      </w:r>
      <w:proofErr w:type="spellStart"/>
      <w:r w:rsidR="002A6840">
        <w:rPr>
          <w:rFonts w:ascii="Times New Roman" w:hAnsi="Times New Roman" w:cs="Times New Roman"/>
          <w:sz w:val="24"/>
          <w:szCs w:val="24"/>
        </w:rPr>
        <w:t>Hovis</w:t>
      </w:r>
      <w:proofErr w:type="spellEnd"/>
      <w:r w:rsidR="002A6840">
        <w:rPr>
          <w:rFonts w:ascii="Times New Roman" w:hAnsi="Times New Roman" w:cs="Times New Roman"/>
          <w:sz w:val="24"/>
          <w:szCs w:val="24"/>
        </w:rPr>
        <w:t xml:space="preserve"> 1998)</w:t>
      </w:r>
      <w:r w:rsidRPr="00100F61">
        <w:rPr>
          <w:rFonts w:ascii="Times New Roman" w:hAnsi="Times New Roman" w:cs="Times New Roman"/>
          <w:sz w:val="24"/>
          <w:szCs w:val="24"/>
        </w:rPr>
        <w:t>.</w:t>
      </w:r>
      <w:r>
        <w:rPr>
          <w:rFonts w:ascii="Times New Roman" w:hAnsi="Times New Roman" w:cs="Times New Roman"/>
          <w:sz w:val="24"/>
          <w:szCs w:val="24"/>
        </w:rPr>
        <w:t xml:space="preserve">   The endangered MYGR </w:t>
      </w:r>
      <w:r w:rsidR="002A6840">
        <w:rPr>
          <w:rFonts w:ascii="Times New Roman" w:hAnsi="Times New Roman" w:cs="Times New Roman"/>
          <w:sz w:val="24"/>
          <w:szCs w:val="24"/>
        </w:rPr>
        <w:t xml:space="preserve">was formerly abundant in some caves in </w:t>
      </w:r>
      <w:r>
        <w:rPr>
          <w:rFonts w:ascii="Times New Roman" w:hAnsi="Times New Roman" w:cs="Times New Roman"/>
          <w:sz w:val="24"/>
          <w:szCs w:val="24"/>
        </w:rPr>
        <w:t xml:space="preserve">region </w:t>
      </w:r>
      <w:r w:rsidR="002A6840">
        <w:rPr>
          <w:rFonts w:ascii="Times New Roman" w:hAnsi="Times New Roman" w:cs="Times New Roman"/>
          <w:sz w:val="24"/>
          <w:szCs w:val="24"/>
        </w:rPr>
        <w:t>1</w:t>
      </w:r>
      <w:r>
        <w:rPr>
          <w:rFonts w:ascii="Times New Roman" w:hAnsi="Times New Roman" w:cs="Times New Roman"/>
          <w:sz w:val="24"/>
          <w:szCs w:val="24"/>
        </w:rPr>
        <w:t xml:space="preserve">, </w:t>
      </w:r>
      <w:r w:rsidR="002A6840">
        <w:rPr>
          <w:rFonts w:ascii="Times New Roman" w:hAnsi="Times New Roman" w:cs="Times New Roman"/>
          <w:sz w:val="24"/>
          <w:szCs w:val="24"/>
        </w:rPr>
        <w:t xml:space="preserve">but </w:t>
      </w:r>
      <w:r>
        <w:rPr>
          <w:rFonts w:ascii="Times New Roman" w:hAnsi="Times New Roman" w:cs="Times New Roman"/>
          <w:sz w:val="24"/>
          <w:szCs w:val="24"/>
        </w:rPr>
        <w:t xml:space="preserve">the </w:t>
      </w:r>
      <w:r w:rsidR="004A67D0">
        <w:rPr>
          <w:rFonts w:ascii="Times New Roman" w:hAnsi="Times New Roman" w:cs="Times New Roman"/>
          <w:sz w:val="24"/>
          <w:szCs w:val="24"/>
        </w:rPr>
        <w:t xml:space="preserve">Florida </w:t>
      </w:r>
      <w:r>
        <w:rPr>
          <w:rFonts w:ascii="Times New Roman" w:hAnsi="Times New Roman" w:cs="Times New Roman"/>
          <w:sz w:val="24"/>
          <w:szCs w:val="24"/>
        </w:rPr>
        <w:t>population has decreased in the last few decades</w:t>
      </w:r>
      <w:r w:rsidR="004A67D0">
        <w:rPr>
          <w:rFonts w:ascii="Times New Roman" w:hAnsi="Times New Roman" w:cs="Times New Roman"/>
          <w:sz w:val="24"/>
          <w:szCs w:val="24"/>
        </w:rPr>
        <w:t xml:space="preserve"> and the species may no longer be present in the state</w:t>
      </w:r>
      <w:r w:rsidR="00DD4F3B">
        <w:rPr>
          <w:rFonts w:ascii="Times New Roman" w:hAnsi="Times New Roman" w:cs="Times New Roman"/>
          <w:sz w:val="24"/>
          <w:szCs w:val="24"/>
        </w:rPr>
        <w:t xml:space="preserve"> (Gore et. al 2012)</w:t>
      </w:r>
      <w:r>
        <w:rPr>
          <w:rFonts w:ascii="Times New Roman" w:hAnsi="Times New Roman" w:cs="Times New Roman"/>
          <w:sz w:val="24"/>
          <w:szCs w:val="24"/>
        </w:rPr>
        <w:t>.  Region 3 includes the caves FCS 3, 84, 188, 213, 265, 1373, 1390, and 1630.  Region 2 includes the caves GGR 56, GSS 36, GSS 250, and two caves without a survey numbers, with MYAU and PESU as the dominant species identified during bat surveys</w:t>
      </w:r>
      <w:r w:rsidRPr="00100F61">
        <w:rPr>
          <w:rFonts w:ascii="Times New Roman" w:hAnsi="Times New Roman" w:cs="Times New Roman"/>
          <w:sz w:val="24"/>
          <w:szCs w:val="24"/>
        </w:rPr>
        <w:t xml:space="preserve"> (Morris, per. Comm., 2013).  </w:t>
      </w:r>
      <w:r>
        <w:rPr>
          <w:rFonts w:ascii="Times New Roman" w:hAnsi="Times New Roman" w:cs="Times New Roman"/>
          <w:sz w:val="24"/>
          <w:szCs w:val="24"/>
        </w:rPr>
        <w:t xml:space="preserve"> Cave reg</w:t>
      </w:r>
      <w:r w:rsidR="00C41157">
        <w:rPr>
          <w:rFonts w:ascii="Times New Roman" w:hAnsi="Times New Roman" w:cs="Times New Roman"/>
          <w:sz w:val="24"/>
          <w:szCs w:val="24"/>
        </w:rPr>
        <w:t xml:space="preserve">ion 4 includes the cave SC 1. </w:t>
      </w:r>
      <w:r>
        <w:rPr>
          <w:rFonts w:ascii="Times New Roman" w:hAnsi="Times New Roman" w:cs="Times New Roman"/>
          <w:sz w:val="24"/>
          <w:szCs w:val="24"/>
        </w:rPr>
        <w:t xml:space="preserve"> This cave has a maternity colony of MYAU (Reeves, 2001).</w:t>
      </w:r>
    </w:p>
    <w:p w14:paraId="5D60E2C4" w14:textId="501CC888" w:rsidR="00357934" w:rsidRDefault="00357934" w:rsidP="0035793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w:t>
      </w:r>
      <w:r w:rsidR="002B70A3">
        <w:rPr>
          <w:rFonts w:ascii="Times New Roman" w:hAnsi="Times New Roman" w:cs="Times New Roman"/>
          <w:sz w:val="24"/>
          <w:szCs w:val="24"/>
        </w:rPr>
        <w:t>wo</w:t>
      </w:r>
      <w:r w:rsidR="007F4BFA">
        <w:rPr>
          <w:rFonts w:ascii="Times New Roman" w:hAnsi="Times New Roman" w:cs="Times New Roman"/>
          <w:sz w:val="24"/>
          <w:szCs w:val="24"/>
        </w:rPr>
        <w:t xml:space="preserve"> </w:t>
      </w:r>
      <w:r>
        <w:rPr>
          <w:rFonts w:ascii="Times New Roman" w:hAnsi="Times New Roman" w:cs="Times New Roman"/>
          <w:sz w:val="24"/>
          <w:szCs w:val="24"/>
        </w:rPr>
        <w:t>bat houses</w:t>
      </w:r>
      <w:r w:rsidR="002B70A3">
        <w:rPr>
          <w:rFonts w:ascii="Times New Roman" w:hAnsi="Times New Roman" w:cs="Times New Roman"/>
          <w:sz w:val="24"/>
          <w:szCs w:val="24"/>
        </w:rPr>
        <w:t>, one</w:t>
      </w:r>
      <w:r>
        <w:rPr>
          <w:rFonts w:ascii="Times New Roman" w:hAnsi="Times New Roman" w:cs="Times New Roman"/>
          <w:sz w:val="24"/>
          <w:szCs w:val="24"/>
        </w:rPr>
        <w:t xml:space="preserve"> at University of Florida at Gainesville and </w:t>
      </w:r>
      <w:r w:rsidR="002B70A3">
        <w:rPr>
          <w:rFonts w:ascii="Times New Roman" w:hAnsi="Times New Roman" w:cs="Times New Roman"/>
          <w:sz w:val="24"/>
          <w:szCs w:val="24"/>
        </w:rPr>
        <w:t xml:space="preserve">one at </w:t>
      </w:r>
      <w:r>
        <w:rPr>
          <w:rFonts w:ascii="Times New Roman" w:hAnsi="Times New Roman" w:cs="Times New Roman"/>
          <w:sz w:val="24"/>
          <w:szCs w:val="24"/>
        </w:rPr>
        <w:t>the Lower Suwanee National Wildlife Reserve</w:t>
      </w:r>
      <w:r w:rsidR="007F4BFA">
        <w:rPr>
          <w:rFonts w:ascii="Times New Roman" w:hAnsi="Times New Roman" w:cs="Times New Roman"/>
          <w:sz w:val="24"/>
          <w:szCs w:val="24"/>
        </w:rPr>
        <w:t xml:space="preserve"> (both Region 3) were sampled.   TABR is the predominant species at these bat houses, with MYAU also present</w:t>
      </w:r>
      <w:r>
        <w:rPr>
          <w:rFonts w:ascii="Times New Roman" w:hAnsi="Times New Roman" w:cs="Times New Roman"/>
          <w:sz w:val="24"/>
          <w:szCs w:val="24"/>
        </w:rPr>
        <w:t xml:space="preserve">.  Both bat houses are in Region 3 </w:t>
      </w:r>
      <w:r w:rsidR="00D87430">
        <w:rPr>
          <w:rFonts w:ascii="Times New Roman" w:hAnsi="Times New Roman" w:cs="Times New Roman"/>
          <w:sz w:val="24"/>
          <w:szCs w:val="24"/>
        </w:rPr>
        <w:t>(Fig.</w:t>
      </w:r>
      <w:r>
        <w:rPr>
          <w:rFonts w:ascii="Times New Roman" w:hAnsi="Times New Roman" w:cs="Times New Roman"/>
          <w:sz w:val="24"/>
          <w:szCs w:val="24"/>
        </w:rPr>
        <w:t xml:space="preserve"> 1</w:t>
      </w:r>
      <w:r w:rsidR="00D87430">
        <w:rPr>
          <w:rFonts w:ascii="Times New Roman" w:hAnsi="Times New Roman" w:cs="Times New Roman"/>
          <w:sz w:val="24"/>
          <w:szCs w:val="24"/>
        </w:rPr>
        <w:t>)</w:t>
      </w:r>
      <w:r>
        <w:rPr>
          <w:rFonts w:ascii="Times New Roman" w:hAnsi="Times New Roman" w:cs="Times New Roman"/>
          <w:sz w:val="24"/>
          <w:szCs w:val="24"/>
        </w:rPr>
        <w:t>.  Both bat houses are in Region 3.</w:t>
      </w:r>
    </w:p>
    <w:p w14:paraId="68E86C97" w14:textId="77777777" w:rsidR="008501EA" w:rsidRDefault="008501EA" w:rsidP="00357934">
      <w:pPr>
        <w:rPr>
          <w:rFonts w:ascii="Times New Roman" w:hAnsi="Times New Roman" w:cs="Times New Roman"/>
          <w:sz w:val="24"/>
          <w:szCs w:val="24"/>
        </w:rPr>
      </w:pPr>
    </w:p>
    <w:p w14:paraId="379AD292" w14:textId="77777777" w:rsidR="006022B9" w:rsidRDefault="006022B9" w:rsidP="006022B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8ABB3F" wp14:editId="5A3E579F">
            <wp:extent cx="3268980" cy="3653119"/>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8275" cy="3752907"/>
                    </a:xfrm>
                    <a:prstGeom prst="rect">
                      <a:avLst/>
                    </a:prstGeom>
                  </pic:spPr>
                </pic:pic>
              </a:graphicData>
            </a:graphic>
          </wp:inline>
        </w:drawing>
      </w:r>
    </w:p>
    <w:p w14:paraId="498CEC3A" w14:textId="77777777" w:rsidR="001D35AD" w:rsidRDefault="001D35AD" w:rsidP="006022B9">
      <w:pPr>
        <w:jc w:val="center"/>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w:t>
      </w:r>
    </w:p>
    <w:p w14:paraId="3E4F47F5" w14:textId="77777777" w:rsidR="00CB0549" w:rsidRDefault="00CB0549" w:rsidP="006022B9">
      <w:pPr>
        <w:jc w:val="center"/>
        <w:rPr>
          <w:rFonts w:ascii="Times New Roman" w:hAnsi="Times New Roman" w:cs="Times New Roman"/>
          <w:sz w:val="24"/>
          <w:szCs w:val="24"/>
        </w:rPr>
      </w:pPr>
    </w:p>
    <w:p w14:paraId="02886883" w14:textId="7CCB0FC6" w:rsidR="001D35AD" w:rsidRDefault="00227977" w:rsidP="001D35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1D35AD">
        <w:rPr>
          <w:rFonts w:ascii="Times New Roman" w:hAnsi="Times New Roman" w:cs="Times New Roman"/>
          <w:sz w:val="24"/>
          <w:szCs w:val="24"/>
        </w:rPr>
        <w:t>Core guano samples in caves and bat houses were collected with a Russian sampler to avoid compaction of guano</w:t>
      </w:r>
      <w:r w:rsidR="00896568" w:rsidRPr="00896568">
        <w:rPr>
          <w:rFonts w:ascii="Times New Roman" w:hAnsi="Times New Roman" w:cs="Times New Roman"/>
          <w:sz w:val="24"/>
          <w:szCs w:val="24"/>
        </w:rPr>
        <w:t xml:space="preserve"> </w:t>
      </w:r>
      <w:r w:rsidR="00896568">
        <w:rPr>
          <w:rFonts w:ascii="Times New Roman" w:hAnsi="Times New Roman" w:cs="Times New Roman"/>
          <w:sz w:val="24"/>
          <w:szCs w:val="24"/>
        </w:rPr>
        <w:t>(Maher 2006, Johnston et al. 2010)</w:t>
      </w:r>
      <w:r w:rsidR="001D35AD">
        <w:rPr>
          <w:rFonts w:ascii="Times New Roman" w:hAnsi="Times New Roman" w:cs="Times New Roman"/>
          <w:sz w:val="24"/>
          <w:szCs w:val="24"/>
        </w:rPr>
        <w:t xml:space="preserve">.  Cores were divided into 1 inch subsamples starting from the top of the core.  Sediment and guano </w:t>
      </w:r>
      <w:r w:rsidR="00896568">
        <w:rPr>
          <w:rFonts w:ascii="Times New Roman" w:hAnsi="Times New Roman" w:cs="Times New Roman"/>
          <w:sz w:val="24"/>
          <w:szCs w:val="24"/>
        </w:rPr>
        <w:t>from</w:t>
      </w:r>
      <w:r w:rsidR="001D35AD">
        <w:rPr>
          <w:rFonts w:ascii="Times New Roman" w:hAnsi="Times New Roman" w:cs="Times New Roman"/>
          <w:sz w:val="24"/>
          <w:szCs w:val="24"/>
        </w:rPr>
        <w:t xml:space="preserve"> cave surfaces were collected with non-metal utensils </w:t>
      </w:r>
      <w:r w:rsidR="00896568">
        <w:rPr>
          <w:rFonts w:ascii="Times New Roman" w:hAnsi="Times New Roman" w:cs="Times New Roman"/>
          <w:sz w:val="24"/>
          <w:szCs w:val="24"/>
        </w:rPr>
        <w:t>in</w:t>
      </w:r>
      <w:r w:rsidR="001D35AD">
        <w:rPr>
          <w:rFonts w:ascii="Times New Roman" w:hAnsi="Times New Roman" w:cs="Times New Roman"/>
          <w:sz w:val="24"/>
          <w:szCs w:val="24"/>
        </w:rPr>
        <w:t xml:space="preserve"> ~5 g</w:t>
      </w:r>
      <w:r w:rsidR="00896568">
        <w:rPr>
          <w:rFonts w:ascii="Times New Roman" w:hAnsi="Times New Roman" w:cs="Times New Roman"/>
          <w:sz w:val="24"/>
          <w:szCs w:val="24"/>
        </w:rPr>
        <w:t xml:space="preserve"> amounts and put</w:t>
      </w:r>
      <w:r w:rsidR="001D35AD">
        <w:rPr>
          <w:rFonts w:ascii="Times New Roman" w:hAnsi="Times New Roman" w:cs="Times New Roman"/>
          <w:sz w:val="24"/>
          <w:szCs w:val="24"/>
        </w:rPr>
        <w:t xml:space="preserve"> into plastic bags.   All samples were stored in a freezer until freeze dried.   </w:t>
      </w:r>
      <w:r w:rsidR="008D6173">
        <w:rPr>
          <w:rFonts w:ascii="Times New Roman" w:hAnsi="Times New Roman" w:cs="Times New Roman"/>
          <w:sz w:val="24"/>
          <w:szCs w:val="24"/>
        </w:rPr>
        <w:t>S</w:t>
      </w:r>
      <w:r w:rsidR="001D35AD">
        <w:rPr>
          <w:rFonts w:ascii="Times New Roman" w:hAnsi="Times New Roman" w:cs="Times New Roman"/>
          <w:sz w:val="24"/>
          <w:szCs w:val="24"/>
        </w:rPr>
        <w:t xml:space="preserve">ediment samples from caves were generally taken at the entrance, along stream paths through the cave (whether active stream or dry stream) and in areas that could possibly represent natural background and unpolluted sediment.  All samples were collected between </w:t>
      </w:r>
      <w:r w:rsidR="008D6173">
        <w:rPr>
          <w:rFonts w:ascii="Times New Roman" w:hAnsi="Times New Roman" w:cs="Times New Roman"/>
          <w:sz w:val="24"/>
          <w:szCs w:val="24"/>
        </w:rPr>
        <w:t>January 12, 2013 and February 13, 2014.</w:t>
      </w:r>
      <w:r w:rsidR="001D35AD">
        <w:rPr>
          <w:rFonts w:ascii="Times New Roman" w:hAnsi="Times New Roman" w:cs="Times New Roman"/>
          <w:sz w:val="24"/>
          <w:szCs w:val="24"/>
        </w:rPr>
        <w:t xml:space="preserve"> </w:t>
      </w:r>
    </w:p>
    <w:p w14:paraId="461E0949" w14:textId="77777777" w:rsidR="001D35AD" w:rsidRDefault="001D35AD" w:rsidP="001D35AD">
      <w:pPr>
        <w:spacing w:line="240" w:lineRule="auto"/>
        <w:contextualSpacing/>
        <w:rPr>
          <w:rFonts w:ascii="Times New Roman" w:hAnsi="Times New Roman" w:cs="Times New Roman"/>
          <w:sz w:val="24"/>
          <w:szCs w:val="24"/>
        </w:rPr>
      </w:pPr>
    </w:p>
    <w:p w14:paraId="095708FF" w14:textId="77777777" w:rsidR="001D35AD" w:rsidRDefault="00227977" w:rsidP="001D35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1D35AD">
        <w:rPr>
          <w:rFonts w:ascii="Times New Roman" w:hAnsi="Times New Roman" w:cs="Times New Roman"/>
          <w:sz w:val="24"/>
          <w:szCs w:val="24"/>
        </w:rPr>
        <w:t xml:space="preserve">All samples were freeze dried to constant weight, and analyzed for Total Mercury (THg) by thermal decomposition, gold amalgamation and atomic absorption spectroscopy (EPA method 7473) using a Milestone DMA80 mercury analyzer. This method was rapid and inexpensive, and provided detection limits in the sub-parts per billion range.  QA/QC included blanks, replicates and matrix spikes.  All duplicates had &lt;10 percent difference and were averaged.  The DMA80 was calibrated with NIST-traceable standards, and the calibration was verified using standards purchased from NIST and the National Research Council of Canada.  </w:t>
      </w:r>
    </w:p>
    <w:p w14:paraId="6B00D016" w14:textId="77777777" w:rsidR="001D35AD" w:rsidRDefault="001D35AD" w:rsidP="001D35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Organic matter (OM)</w:t>
      </w:r>
      <w:r w:rsidRPr="009E070B">
        <w:rPr>
          <w:rFonts w:ascii="Times New Roman" w:hAnsi="Times New Roman" w:cs="Times New Roman"/>
          <w:sz w:val="24"/>
          <w:szCs w:val="24"/>
        </w:rPr>
        <w:t xml:space="preserve"> </w:t>
      </w:r>
      <w:r>
        <w:rPr>
          <w:rFonts w:ascii="Times New Roman" w:hAnsi="Times New Roman" w:cs="Times New Roman"/>
          <w:sz w:val="24"/>
          <w:szCs w:val="24"/>
        </w:rPr>
        <w:t xml:space="preserve">was found for each sample </w:t>
      </w:r>
      <w:r w:rsidRPr="009E070B">
        <w:rPr>
          <w:rFonts w:ascii="Times New Roman" w:hAnsi="Times New Roman" w:cs="Times New Roman"/>
          <w:sz w:val="24"/>
          <w:szCs w:val="24"/>
        </w:rPr>
        <w:t>using ASTM D 2974 Standard Test Methods for Moisture, Ash and Organic Matter of Peat and Organic Soils</w:t>
      </w:r>
      <w:r>
        <w:rPr>
          <w:rFonts w:ascii="Times New Roman" w:hAnsi="Times New Roman" w:cs="Times New Roman"/>
          <w:sz w:val="24"/>
          <w:szCs w:val="24"/>
        </w:rPr>
        <w:t xml:space="preserve"> (ASTM, 2013)</w:t>
      </w:r>
      <w:r w:rsidRPr="009E070B">
        <w:rPr>
          <w:rFonts w:ascii="Times New Roman" w:hAnsi="Times New Roman" w:cs="Times New Roman"/>
          <w:sz w:val="24"/>
          <w:szCs w:val="24"/>
        </w:rPr>
        <w:t>, with the exception of using 430</w:t>
      </w:r>
      <w:r w:rsidRPr="009E070B">
        <w:rPr>
          <w:rFonts w:ascii="Times New Roman" w:eastAsia="Times New Roman" w:hAnsi="Times New Roman" w:cs="Times New Roman"/>
          <w:sz w:val="24"/>
          <w:szCs w:val="24"/>
        </w:rPr>
        <w:t>°</w:t>
      </w:r>
      <w:r w:rsidRPr="009E070B">
        <w:rPr>
          <w:rFonts w:ascii="Times New Roman" w:hAnsi="Times New Roman" w:cs="Times New Roman"/>
          <w:sz w:val="24"/>
          <w:szCs w:val="24"/>
        </w:rPr>
        <w:t>C instead of 550</w:t>
      </w:r>
      <w:r w:rsidRPr="009E070B">
        <w:rPr>
          <w:rFonts w:ascii="Times New Roman" w:eastAsia="Times New Roman" w:hAnsi="Times New Roman" w:cs="Times New Roman"/>
          <w:sz w:val="24"/>
          <w:szCs w:val="24"/>
        </w:rPr>
        <w:t>°</w:t>
      </w:r>
      <w:r w:rsidRPr="00C34F66">
        <w:rPr>
          <w:rFonts w:ascii="Times New Roman" w:eastAsia="Times New Roman" w:hAnsi="Times New Roman" w:cs="Times New Roman"/>
          <w:sz w:val="24"/>
          <w:szCs w:val="24"/>
        </w:rPr>
        <w:t xml:space="preserve">C.  </w:t>
      </w:r>
      <w:r>
        <w:rPr>
          <w:rFonts w:ascii="Times New Roman" w:hAnsi="Times New Roman" w:cs="Times New Roman"/>
          <w:sz w:val="24"/>
          <w:szCs w:val="24"/>
        </w:rPr>
        <w:t xml:space="preserve"> A </w:t>
      </w:r>
      <w:r w:rsidRPr="00C34F66">
        <w:rPr>
          <w:rFonts w:ascii="Times New Roman" w:hAnsi="Times New Roman" w:cs="Times New Roman"/>
          <w:sz w:val="24"/>
          <w:szCs w:val="24"/>
        </w:rPr>
        <w:t>temperature below the dissociation temperature of calcium carbonate was used as by Hettwer et al</w:t>
      </w:r>
      <w:r>
        <w:rPr>
          <w:rFonts w:ascii="Times New Roman" w:hAnsi="Times New Roman" w:cs="Times New Roman"/>
          <w:sz w:val="24"/>
          <w:szCs w:val="24"/>
        </w:rPr>
        <w:t>.</w:t>
      </w:r>
      <w:r w:rsidRPr="00C34F66">
        <w:rPr>
          <w:rFonts w:ascii="Times New Roman" w:hAnsi="Times New Roman" w:cs="Times New Roman"/>
          <w:sz w:val="24"/>
          <w:szCs w:val="24"/>
        </w:rPr>
        <w:t xml:space="preserve">, (2003), </w:t>
      </w:r>
      <w:r>
        <w:rPr>
          <w:rFonts w:ascii="Times New Roman" w:eastAsia="Times New Roman" w:hAnsi="Times New Roman" w:cs="Times New Roman"/>
          <w:sz w:val="24"/>
          <w:szCs w:val="24"/>
        </w:rPr>
        <w:t xml:space="preserve">since the cave sediments and guano cores came from caves formed in carbonates. </w:t>
      </w:r>
      <w:r w:rsidRPr="00C34F66">
        <w:rPr>
          <w:rFonts w:ascii="Times New Roman" w:eastAsia="Times New Roman" w:hAnsi="Times New Roman" w:cs="Times New Roman"/>
          <w:sz w:val="24"/>
          <w:szCs w:val="24"/>
        </w:rPr>
        <w:t xml:space="preserve">  </w:t>
      </w:r>
    </w:p>
    <w:p w14:paraId="193BD7B4" w14:textId="33EF2751" w:rsidR="001D35AD" w:rsidRDefault="001D35AD" w:rsidP="001D35A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7CEC3AC" w14:textId="77777777" w:rsidR="001D35AD" w:rsidRDefault="001D35AD" w:rsidP="001D35AD">
      <w:pPr>
        <w:spacing w:line="240" w:lineRule="auto"/>
        <w:contextualSpacing/>
        <w:rPr>
          <w:rFonts w:ascii="Times New Roman" w:hAnsi="Times New Roman" w:cs="Times New Roman"/>
          <w:sz w:val="24"/>
          <w:szCs w:val="24"/>
        </w:rPr>
      </w:pPr>
    </w:p>
    <w:p w14:paraId="42356890" w14:textId="77777777" w:rsidR="001D35AD" w:rsidRDefault="001D35AD" w:rsidP="001D35AD">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RESULTS</w:t>
      </w:r>
    </w:p>
    <w:p w14:paraId="15F9364E" w14:textId="77777777" w:rsidR="001D35AD" w:rsidRDefault="001D35AD" w:rsidP="001D35AD">
      <w:pPr>
        <w:spacing w:line="240" w:lineRule="auto"/>
        <w:contextualSpacing/>
        <w:jc w:val="center"/>
        <w:rPr>
          <w:rFonts w:ascii="Times New Roman" w:hAnsi="Times New Roman" w:cs="Times New Roman"/>
          <w:sz w:val="24"/>
          <w:szCs w:val="24"/>
        </w:rPr>
      </w:pPr>
    </w:p>
    <w:p w14:paraId="14A50796" w14:textId="77777777" w:rsidR="00A37542" w:rsidRPr="00C043AA" w:rsidRDefault="00A37542" w:rsidP="00A37542">
      <w:pPr>
        <w:autoSpaceDE w:val="0"/>
        <w:autoSpaceDN w:val="0"/>
        <w:adjustRightInd w:val="0"/>
        <w:spacing w:after="0" w:line="240" w:lineRule="auto"/>
        <w:contextualSpacing/>
        <w:jc w:val="center"/>
        <w:rPr>
          <w:rFonts w:ascii="TimesNewRomanPSMT" w:hAnsi="TimesNewRomanPSMT" w:cs="TimesNewRomanPSMT"/>
          <w:b/>
          <w:bCs/>
          <w:sz w:val="24"/>
          <w:szCs w:val="24"/>
        </w:rPr>
      </w:pPr>
      <w:r w:rsidRPr="00C043AA">
        <w:rPr>
          <w:rFonts w:ascii="TimesNewRomanPSMT" w:hAnsi="TimesNewRomanPSMT" w:cs="TimesNewRomanPSMT"/>
          <w:b/>
          <w:bCs/>
          <w:sz w:val="24"/>
          <w:szCs w:val="24"/>
        </w:rPr>
        <w:t>Mercury concentrations in bat guano from caves and bat houses</w:t>
      </w:r>
    </w:p>
    <w:p w14:paraId="1A20B047" w14:textId="77777777" w:rsidR="00A37542" w:rsidRDefault="00A37542" w:rsidP="00A37542">
      <w:pPr>
        <w:autoSpaceDE w:val="0"/>
        <w:autoSpaceDN w:val="0"/>
        <w:adjustRightInd w:val="0"/>
        <w:spacing w:after="0" w:line="240" w:lineRule="auto"/>
        <w:contextualSpacing/>
        <w:rPr>
          <w:rFonts w:ascii="TimesNewRomanPSMT" w:hAnsi="TimesNewRomanPSMT" w:cs="TimesNewRomanPSMT"/>
          <w:bCs/>
          <w:sz w:val="24"/>
          <w:szCs w:val="24"/>
        </w:rPr>
      </w:pPr>
      <w:r>
        <w:rPr>
          <w:rFonts w:ascii="TimesNewRomanPSMT" w:hAnsi="TimesNewRomanPSMT" w:cs="TimesNewRomanPSMT"/>
          <w:bCs/>
          <w:sz w:val="24"/>
          <w:szCs w:val="24"/>
        </w:rPr>
        <w:tab/>
        <w:t>Results for THg concentrations in bat guano from caves and bat houses are shown in Table 1.  The main bat species in caves are MYAU, PESU, and MYGR.  The minimum concentrations ((ppm (mg/kg)) from caves from all regions was 0.1183, the maximum was 2.1754, and the mean was 0.5666 (n=106).  The main bat species using bat houses are TABR/MFT.  Guano from bat houses had minimum concentrations ((ppm (mg/kg)) of 0.2730, the maximum was 0.8249, and the mean was 0.4370 (n=17).</w:t>
      </w:r>
    </w:p>
    <w:p w14:paraId="731762C4" w14:textId="77777777" w:rsidR="00A37542" w:rsidRPr="0034436C" w:rsidRDefault="00A37542" w:rsidP="00A37542">
      <w:pPr>
        <w:autoSpaceDE w:val="0"/>
        <w:autoSpaceDN w:val="0"/>
        <w:adjustRightInd w:val="0"/>
        <w:spacing w:after="0" w:line="480" w:lineRule="auto"/>
        <w:contextualSpacing/>
        <w:rPr>
          <w:rFonts w:ascii="TimesNewRomanPSMT" w:hAnsi="TimesNewRomanPSMT" w:cs="TimesNewRomanPSMT"/>
          <w:bCs/>
          <w:sz w:val="24"/>
          <w:szCs w:val="24"/>
        </w:rPr>
      </w:pPr>
    </w:p>
    <w:p w14:paraId="6334E446" w14:textId="66FC6757" w:rsidR="00A37542" w:rsidRDefault="00A37542" w:rsidP="00A3754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Table </w:t>
      </w:r>
      <w:r w:rsidRPr="004D19CA">
        <w:rPr>
          <w:rFonts w:ascii="Times New Roman" w:hAnsi="Times New Roman" w:cs="Times New Roman"/>
          <w:b/>
          <w:sz w:val="24"/>
          <w:szCs w:val="24"/>
        </w:rPr>
        <w:t xml:space="preserve">1. </w:t>
      </w:r>
      <w:proofErr w:type="spellStart"/>
      <w:r>
        <w:rPr>
          <w:rFonts w:ascii="Times New Roman" w:hAnsi="Times New Roman" w:cs="Times New Roman"/>
          <w:b/>
          <w:sz w:val="24"/>
          <w:szCs w:val="24"/>
        </w:rPr>
        <w:t>THg</w:t>
      </w:r>
      <w:proofErr w:type="spellEnd"/>
      <w:r>
        <w:rPr>
          <w:rFonts w:ascii="Times New Roman" w:hAnsi="Times New Roman" w:cs="Times New Roman"/>
          <w:b/>
          <w:sz w:val="24"/>
          <w:szCs w:val="24"/>
        </w:rPr>
        <w:t xml:space="preserve"> concentrations (ppm mg/kg) in guano cores from caves and bat </w:t>
      </w:r>
    </w:p>
    <w:p w14:paraId="7F2640FF" w14:textId="6FC5A5D6" w:rsidR="00A37542" w:rsidRDefault="00227977" w:rsidP="00A37542">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H</w:t>
      </w:r>
      <w:r w:rsidR="00A37542">
        <w:rPr>
          <w:rFonts w:ascii="Times New Roman" w:hAnsi="Times New Roman" w:cs="Times New Roman"/>
          <w:b/>
          <w:sz w:val="24"/>
          <w:szCs w:val="24"/>
        </w:rPr>
        <w:t>ouses</w:t>
      </w:r>
      <w:ins w:id="0" w:author="Gore, Jeff" w:date="2016-04-02T17:48:00Z">
        <w:r w:rsidR="00774626">
          <w:rPr>
            <w:rFonts w:ascii="Times New Roman" w:hAnsi="Times New Roman" w:cs="Times New Roman"/>
            <w:b/>
            <w:sz w:val="24"/>
            <w:szCs w:val="24"/>
          </w:rPr>
          <w:t xml:space="preserve"> </w:t>
        </w:r>
      </w:ins>
    </w:p>
    <w:p w14:paraId="7998623B" w14:textId="77777777" w:rsidR="00227977" w:rsidRPr="004D19CA" w:rsidRDefault="00227977" w:rsidP="00A37542">
      <w:pPr>
        <w:spacing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088"/>
        <w:gridCol w:w="2160"/>
        <w:gridCol w:w="1350"/>
        <w:gridCol w:w="1260"/>
        <w:gridCol w:w="1283"/>
        <w:gridCol w:w="1435"/>
      </w:tblGrid>
      <w:tr w:rsidR="00A37542" w14:paraId="4D4EC022" w14:textId="77777777" w:rsidTr="00896568">
        <w:tc>
          <w:tcPr>
            <w:tcW w:w="2088" w:type="dxa"/>
            <w:vMerge w:val="restart"/>
          </w:tcPr>
          <w:p w14:paraId="65FD6B57" w14:textId="77777777" w:rsidR="00A37542" w:rsidRDefault="00A37542" w:rsidP="00896568"/>
        </w:tc>
        <w:tc>
          <w:tcPr>
            <w:tcW w:w="2160" w:type="dxa"/>
            <w:vMerge w:val="restart"/>
          </w:tcPr>
          <w:p w14:paraId="460BD6D3" w14:textId="77777777" w:rsidR="00A37542" w:rsidRDefault="00A37542" w:rsidP="00896568">
            <w:pPr>
              <w:jc w:val="center"/>
            </w:pPr>
          </w:p>
          <w:p w14:paraId="4F3D3DE9" w14:textId="77777777" w:rsidR="00A37542" w:rsidRDefault="00A37542" w:rsidP="00896568">
            <w:pPr>
              <w:jc w:val="center"/>
            </w:pPr>
            <w:r>
              <w:t>Main Bat Species</w:t>
            </w:r>
          </w:p>
        </w:tc>
        <w:tc>
          <w:tcPr>
            <w:tcW w:w="3893" w:type="dxa"/>
            <w:gridSpan w:val="3"/>
          </w:tcPr>
          <w:p w14:paraId="7B7CE4A4" w14:textId="77777777" w:rsidR="00A37542" w:rsidRDefault="00A37542" w:rsidP="00896568">
            <w:pPr>
              <w:jc w:val="center"/>
            </w:pPr>
            <w:r>
              <w:t>Hg Concentrations (ppm)</w:t>
            </w:r>
          </w:p>
        </w:tc>
        <w:tc>
          <w:tcPr>
            <w:tcW w:w="1435" w:type="dxa"/>
          </w:tcPr>
          <w:p w14:paraId="015C4EFC" w14:textId="77777777" w:rsidR="00A37542" w:rsidRDefault="00A37542" w:rsidP="00896568">
            <w:pPr>
              <w:jc w:val="center"/>
            </w:pPr>
          </w:p>
        </w:tc>
      </w:tr>
      <w:tr w:rsidR="00A37542" w14:paraId="5241A6D0" w14:textId="77777777" w:rsidTr="00896568">
        <w:tc>
          <w:tcPr>
            <w:tcW w:w="2088" w:type="dxa"/>
            <w:vMerge/>
          </w:tcPr>
          <w:p w14:paraId="612DC718" w14:textId="77777777" w:rsidR="00A37542" w:rsidRDefault="00A37542" w:rsidP="00896568"/>
        </w:tc>
        <w:tc>
          <w:tcPr>
            <w:tcW w:w="2160" w:type="dxa"/>
            <w:vMerge/>
          </w:tcPr>
          <w:p w14:paraId="343BDADB" w14:textId="77777777" w:rsidR="00A37542" w:rsidRDefault="00A37542" w:rsidP="00896568">
            <w:pPr>
              <w:jc w:val="center"/>
            </w:pPr>
          </w:p>
        </w:tc>
        <w:tc>
          <w:tcPr>
            <w:tcW w:w="1350" w:type="dxa"/>
          </w:tcPr>
          <w:p w14:paraId="7747D60D" w14:textId="77777777" w:rsidR="00A37542" w:rsidRDefault="00A37542" w:rsidP="00896568">
            <w:pPr>
              <w:jc w:val="center"/>
            </w:pPr>
            <w:r>
              <w:t>Min</w:t>
            </w:r>
          </w:p>
        </w:tc>
        <w:tc>
          <w:tcPr>
            <w:tcW w:w="1260" w:type="dxa"/>
          </w:tcPr>
          <w:p w14:paraId="19EBB067" w14:textId="77777777" w:rsidR="00A37542" w:rsidRDefault="00A37542" w:rsidP="00896568">
            <w:pPr>
              <w:jc w:val="center"/>
            </w:pPr>
            <w:r>
              <w:t>Max</w:t>
            </w:r>
          </w:p>
        </w:tc>
        <w:tc>
          <w:tcPr>
            <w:tcW w:w="1283" w:type="dxa"/>
          </w:tcPr>
          <w:p w14:paraId="01DB26AE" w14:textId="77777777" w:rsidR="00A37542" w:rsidRDefault="00A37542" w:rsidP="00896568">
            <w:pPr>
              <w:jc w:val="center"/>
            </w:pPr>
            <w:r>
              <w:t>Mean</w:t>
            </w:r>
          </w:p>
        </w:tc>
        <w:tc>
          <w:tcPr>
            <w:tcW w:w="1435" w:type="dxa"/>
          </w:tcPr>
          <w:p w14:paraId="4F678AB8" w14:textId="77777777" w:rsidR="00A37542" w:rsidRDefault="00A37542" w:rsidP="00896568">
            <w:pPr>
              <w:jc w:val="center"/>
            </w:pPr>
            <w:r>
              <w:t>n</w:t>
            </w:r>
          </w:p>
        </w:tc>
      </w:tr>
      <w:tr w:rsidR="00A37542" w14:paraId="3672D36B" w14:textId="77777777" w:rsidTr="00896568">
        <w:tc>
          <w:tcPr>
            <w:tcW w:w="2088" w:type="dxa"/>
          </w:tcPr>
          <w:p w14:paraId="3BA94E9B" w14:textId="77777777" w:rsidR="00A37542" w:rsidRDefault="00A37542" w:rsidP="00896568">
            <w:r>
              <w:t>Caves (all regions)</w:t>
            </w:r>
          </w:p>
        </w:tc>
        <w:tc>
          <w:tcPr>
            <w:tcW w:w="2160" w:type="dxa"/>
          </w:tcPr>
          <w:p w14:paraId="6939705D" w14:textId="77777777" w:rsidR="00A37542" w:rsidRDefault="00A37542" w:rsidP="00896568">
            <w:pPr>
              <w:jc w:val="center"/>
            </w:pPr>
            <w:r>
              <w:t>MYAU, PESU, MYGR</w:t>
            </w:r>
          </w:p>
        </w:tc>
        <w:tc>
          <w:tcPr>
            <w:tcW w:w="1350" w:type="dxa"/>
          </w:tcPr>
          <w:p w14:paraId="5B989ABE" w14:textId="77777777" w:rsidR="00A37542" w:rsidRDefault="00A37542" w:rsidP="00896568">
            <w:pPr>
              <w:jc w:val="center"/>
            </w:pPr>
            <w:r>
              <w:t>0.1183</w:t>
            </w:r>
          </w:p>
        </w:tc>
        <w:tc>
          <w:tcPr>
            <w:tcW w:w="1260" w:type="dxa"/>
          </w:tcPr>
          <w:p w14:paraId="087547A3" w14:textId="77777777" w:rsidR="00A37542" w:rsidRDefault="00A37542" w:rsidP="00896568">
            <w:pPr>
              <w:jc w:val="center"/>
            </w:pPr>
            <w:r>
              <w:t>2.1754</w:t>
            </w:r>
          </w:p>
        </w:tc>
        <w:tc>
          <w:tcPr>
            <w:tcW w:w="1283" w:type="dxa"/>
          </w:tcPr>
          <w:p w14:paraId="1649FF2D" w14:textId="77777777" w:rsidR="00A37542" w:rsidRDefault="00A37542" w:rsidP="00896568">
            <w:pPr>
              <w:jc w:val="center"/>
            </w:pPr>
            <w:r>
              <w:t>0.5666</w:t>
            </w:r>
          </w:p>
        </w:tc>
        <w:tc>
          <w:tcPr>
            <w:tcW w:w="1435" w:type="dxa"/>
          </w:tcPr>
          <w:p w14:paraId="2FCF1559" w14:textId="77777777" w:rsidR="00A37542" w:rsidRDefault="00A37542" w:rsidP="00896568">
            <w:pPr>
              <w:jc w:val="center"/>
            </w:pPr>
            <w:r>
              <w:t>106</w:t>
            </w:r>
          </w:p>
        </w:tc>
      </w:tr>
      <w:tr w:rsidR="00A37542" w14:paraId="10EBD8DD" w14:textId="77777777" w:rsidTr="00896568">
        <w:tc>
          <w:tcPr>
            <w:tcW w:w="2088" w:type="dxa"/>
          </w:tcPr>
          <w:p w14:paraId="6E2592C6" w14:textId="77777777" w:rsidR="00A37542" w:rsidRDefault="00A37542" w:rsidP="00896568">
            <w:r>
              <w:t>Bat Houses</w:t>
            </w:r>
          </w:p>
        </w:tc>
        <w:tc>
          <w:tcPr>
            <w:tcW w:w="2160" w:type="dxa"/>
          </w:tcPr>
          <w:p w14:paraId="327CAD24" w14:textId="77777777" w:rsidR="00A37542" w:rsidRDefault="00A37542" w:rsidP="00896568">
            <w:pPr>
              <w:jc w:val="center"/>
            </w:pPr>
            <w:r>
              <w:t>TABR/MFT</w:t>
            </w:r>
          </w:p>
        </w:tc>
        <w:tc>
          <w:tcPr>
            <w:tcW w:w="1350" w:type="dxa"/>
          </w:tcPr>
          <w:p w14:paraId="740B179D" w14:textId="77777777" w:rsidR="00A37542" w:rsidRDefault="00A37542" w:rsidP="00896568">
            <w:pPr>
              <w:jc w:val="center"/>
            </w:pPr>
            <w:r>
              <w:t>0.2730</w:t>
            </w:r>
          </w:p>
        </w:tc>
        <w:tc>
          <w:tcPr>
            <w:tcW w:w="1260" w:type="dxa"/>
          </w:tcPr>
          <w:p w14:paraId="6895E48F" w14:textId="77777777" w:rsidR="00A37542" w:rsidRDefault="00A37542" w:rsidP="00896568">
            <w:pPr>
              <w:jc w:val="center"/>
            </w:pPr>
            <w:r>
              <w:t>0.8249</w:t>
            </w:r>
          </w:p>
        </w:tc>
        <w:tc>
          <w:tcPr>
            <w:tcW w:w="1283" w:type="dxa"/>
          </w:tcPr>
          <w:p w14:paraId="596E2BF9" w14:textId="77777777" w:rsidR="00A37542" w:rsidRDefault="00A37542" w:rsidP="00896568">
            <w:pPr>
              <w:jc w:val="center"/>
            </w:pPr>
            <w:r>
              <w:t>0.4370</w:t>
            </w:r>
          </w:p>
        </w:tc>
        <w:tc>
          <w:tcPr>
            <w:tcW w:w="1435" w:type="dxa"/>
          </w:tcPr>
          <w:p w14:paraId="7299CA1E" w14:textId="77777777" w:rsidR="00A37542" w:rsidRDefault="00A37542" w:rsidP="00896568">
            <w:pPr>
              <w:jc w:val="center"/>
            </w:pPr>
            <w:r>
              <w:t>17</w:t>
            </w:r>
          </w:p>
        </w:tc>
      </w:tr>
    </w:tbl>
    <w:p w14:paraId="42EB426B" w14:textId="77777777" w:rsidR="00A37542" w:rsidRDefault="00A37542" w:rsidP="00A37542">
      <w:pPr>
        <w:autoSpaceDE w:val="0"/>
        <w:autoSpaceDN w:val="0"/>
        <w:adjustRightInd w:val="0"/>
        <w:spacing w:after="0" w:line="480" w:lineRule="auto"/>
        <w:contextualSpacing/>
        <w:rPr>
          <w:rFonts w:ascii="TimesNewRomanPSMT" w:hAnsi="TimesNewRomanPSMT" w:cs="TimesNewRomanPSMT"/>
          <w:bCs/>
          <w:sz w:val="24"/>
          <w:szCs w:val="24"/>
        </w:rPr>
      </w:pPr>
    </w:p>
    <w:p w14:paraId="565FDC2F" w14:textId="77777777" w:rsidR="00A37542" w:rsidRPr="00C043AA" w:rsidRDefault="00A37542" w:rsidP="00A37542">
      <w:pPr>
        <w:autoSpaceDE w:val="0"/>
        <w:autoSpaceDN w:val="0"/>
        <w:adjustRightInd w:val="0"/>
        <w:spacing w:after="0" w:line="240" w:lineRule="auto"/>
        <w:contextualSpacing/>
        <w:jc w:val="center"/>
        <w:rPr>
          <w:rFonts w:ascii="TimesNewRomanPSMT" w:hAnsi="TimesNewRomanPSMT" w:cs="TimesNewRomanPSMT"/>
          <w:b/>
          <w:bCs/>
          <w:sz w:val="24"/>
          <w:szCs w:val="24"/>
        </w:rPr>
      </w:pPr>
      <w:r w:rsidRPr="00C043AA">
        <w:rPr>
          <w:rFonts w:ascii="TimesNewRomanPSMT" w:hAnsi="TimesNewRomanPSMT" w:cs="TimesNewRomanPSMT"/>
          <w:b/>
          <w:bCs/>
          <w:sz w:val="24"/>
          <w:szCs w:val="24"/>
        </w:rPr>
        <w:t xml:space="preserve">Mercury concentrations in bat guano from caves </w:t>
      </w:r>
    </w:p>
    <w:p w14:paraId="368EE4B2" w14:textId="77777777" w:rsidR="00A37542" w:rsidRDefault="00A37542" w:rsidP="00A37542">
      <w:pPr>
        <w:autoSpaceDE w:val="0"/>
        <w:autoSpaceDN w:val="0"/>
        <w:adjustRightInd w:val="0"/>
        <w:spacing w:after="0" w:line="240" w:lineRule="auto"/>
        <w:contextualSpacing/>
        <w:rPr>
          <w:rFonts w:ascii="TimesNewRomanPSMT" w:hAnsi="TimesNewRomanPSMT" w:cs="TimesNewRomanPSMT"/>
          <w:bCs/>
          <w:sz w:val="24"/>
          <w:szCs w:val="24"/>
        </w:rPr>
      </w:pPr>
      <w:r>
        <w:rPr>
          <w:rFonts w:ascii="TimesNewRomanPSMT" w:hAnsi="TimesNewRomanPSMT" w:cs="TimesNewRomanPSMT"/>
          <w:bCs/>
          <w:sz w:val="24"/>
          <w:szCs w:val="24"/>
        </w:rPr>
        <w:t xml:space="preserve"> </w:t>
      </w:r>
      <w:r>
        <w:rPr>
          <w:rFonts w:ascii="TimesNewRomanPSMT" w:hAnsi="TimesNewRomanPSMT" w:cs="TimesNewRomanPSMT"/>
          <w:bCs/>
          <w:sz w:val="24"/>
          <w:szCs w:val="24"/>
        </w:rPr>
        <w:tab/>
        <w:t>Results for the THg concentration in bat guano from caves are shown in Table 2.  The same data set from Table 1 is used, broken down by region.  Region 1 had a minimum of 0.1354, a maximum of 1.6793, and a mean of 0.6016 (n=68).  Region 2 had a minimum of 0.1868, a maximum of 0.4883, and a mean of 0.3919 (n=22).  Region 3 had a minimum of 0.1183, a maximum of 2.1754, and a mean of 0.6657 (n=14).  Region 4 had a minimum of 0.5897, a maximum of 0.6179, and a mean of 0.6038 (n=2).</w:t>
      </w:r>
    </w:p>
    <w:p w14:paraId="22E8508A" w14:textId="77777777" w:rsidR="00A37542" w:rsidRDefault="00A37542" w:rsidP="00A37542">
      <w:pPr>
        <w:autoSpaceDE w:val="0"/>
        <w:autoSpaceDN w:val="0"/>
        <w:adjustRightInd w:val="0"/>
        <w:spacing w:after="0" w:line="240" w:lineRule="auto"/>
        <w:contextualSpacing/>
        <w:rPr>
          <w:rFonts w:ascii="Times New Roman" w:hAnsi="Times New Roman" w:cs="Times New Roman"/>
          <w:sz w:val="24"/>
          <w:szCs w:val="24"/>
        </w:rPr>
      </w:pPr>
    </w:p>
    <w:p w14:paraId="456689BC" w14:textId="77777777" w:rsidR="00A37542" w:rsidRDefault="00A37542" w:rsidP="00A37542">
      <w:pPr>
        <w:autoSpaceDE w:val="0"/>
        <w:autoSpaceDN w:val="0"/>
        <w:adjustRightInd w:val="0"/>
        <w:spacing w:after="0" w:line="240" w:lineRule="auto"/>
        <w:contextualSpacing/>
        <w:rPr>
          <w:rFonts w:ascii="Times New Roman" w:hAnsi="Times New Roman" w:cs="Times New Roman"/>
          <w:sz w:val="24"/>
          <w:szCs w:val="24"/>
        </w:rPr>
      </w:pPr>
    </w:p>
    <w:p w14:paraId="09BED5B4" w14:textId="77777777" w:rsidR="00A37542" w:rsidRPr="004D19CA" w:rsidRDefault="00A37542" w:rsidP="00A37542">
      <w:pPr>
        <w:spacing w:line="240" w:lineRule="auto"/>
        <w:rPr>
          <w:rFonts w:ascii="Times New Roman" w:hAnsi="Times New Roman" w:cs="Times New Roman"/>
          <w:b/>
          <w:sz w:val="24"/>
          <w:szCs w:val="24"/>
        </w:rPr>
      </w:pPr>
      <w:r>
        <w:rPr>
          <w:rFonts w:ascii="Times New Roman" w:hAnsi="Times New Roman" w:cs="Times New Roman"/>
          <w:b/>
          <w:sz w:val="24"/>
          <w:szCs w:val="24"/>
        </w:rPr>
        <w:t>Table 2</w:t>
      </w:r>
      <w:r w:rsidRPr="004D19CA">
        <w:rPr>
          <w:rFonts w:ascii="Times New Roman" w:hAnsi="Times New Roman" w:cs="Times New Roman"/>
          <w:b/>
          <w:sz w:val="24"/>
          <w:szCs w:val="24"/>
        </w:rPr>
        <w:t xml:space="preserve">.  Results </w:t>
      </w:r>
      <w:r>
        <w:rPr>
          <w:rFonts w:ascii="Times New Roman" w:hAnsi="Times New Roman" w:cs="Times New Roman"/>
          <w:b/>
          <w:sz w:val="24"/>
          <w:szCs w:val="24"/>
        </w:rPr>
        <w:t>for THg concentrations for bat guano from caves by region.</w:t>
      </w:r>
    </w:p>
    <w:tbl>
      <w:tblPr>
        <w:tblStyle w:val="TableGrid"/>
        <w:tblW w:w="9874" w:type="dxa"/>
        <w:tblLayout w:type="fixed"/>
        <w:tblLook w:val="04A0" w:firstRow="1" w:lastRow="0" w:firstColumn="1" w:lastColumn="0" w:noHBand="0" w:noVBand="1"/>
      </w:tblPr>
      <w:tblGrid>
        <w:gridCol w:w="2088"/>
        <w:gridCol w:w="990"/>
        <w:gridCol w:w="2250"/>
        <w:gridCol w:w="2430"/>
        <w:gridCol w:w="2116"/>
      </w:tblGrid>
      <w:tr w:rsidR="00A37542" w14:paraId="62BC8496" w14:textId="77777777" w:rsidTr="00896568">
        <w:tc>
          <w:tcPr>
            <w:tcW w:w="2088" w:type="dxa"/>
            <w:vMerge w:val="restart"/>
          </w:tcPr>
          <w:p w14:paraId="79191D26" w14:textId="77777777" w:rsidR="00A37542" w:rsidRDefault="00A37542" w:rsidP="00896568"/>
          <w:p w14:paraId="538034F0" w14:textId="77777777" w:rsidR="00A37542" w:rsidRDefault="00A37542" w:rsidP="00896568">
            <w:pPr>
              <w:jc w:val="center"/>
            </w:pPr>
            <w:r>
              <w:t>Region</w:t>
            </w:r>
          </w:p>
        </w:tc>
        <w:tc>
          <w:tcPr>
            <w:tcW w:w="990" w:type="dxa"/>
            <w:vMerge w:val="restart"/>
          </w:tcPr>
          <w:p w14:paraId="787BB805" w14:textId="77777777" w:rsidR="00A37542" w:rsidRDefault="00A37542" w:rsidP="00896568">
            <w:pPr>
              <w:jc w:val="center"/>
            </w:pPr>
          </w:p>
          <w:p w14:paraId="3D4F9A0B" w14:textId="77777777" w:rsidR="00A37542" w:rsidRDefault="00A37542" w:rsidP="00896568">
            <w:pPr>
              <w:jc w:val="center"/>
            </w:pPr>
            <w:r>
              <w:t>n</w:t>
            </w:r>
          </w:p>
        </w:tc>
        <w:tc>
          <w:tcPr>
            <w:tcW w:w="6796" w:type="dxa"/>
            <w:gridSpan w:val="3"/>
          </w:tcPr>
          <w:p w14:paraId="31D56626" w14:textId="77777777" w:rsidR="00A37542" w:rsidRDefault="00A37542" w:rsidP="00896568">
            <w:pPr>
              <w:jc w:val="center"/>
            </w:pPr>
            <w:r>
              <w:t>Hg Concentrations (ppm)</w:t>
            </w:r>
          </w:p>
        </w:tc>
      </w:tr>
      <w:tr w:rsidR="00A37542" w14:paraId="42062DF5" w14:textId="77777777" w:rsidTr="00896568">
        <w:tc>
          <w:tcPr>
            <w:tcW w:w="2088" w:type="dxa"/>
            <w:vMerge/>
          </w:tcPr>
          <w:p w14:paraId="753764F3" w14:textId="77777777" w:rsidR="00A37542" w:rsidRDefault="00A37542" w:rsidP="00896568"/>
        </w:tc>
        <w:tc>
          <w:tcPr>
            <w:tcW w:w="990" w:type="dxa"/>
            <w:vMerge/>
          </w:tcPr>
          <w:p w14:paraId="6928C525" w14:textId="77777777" w:rsidR="00A37542" w:rsidRDefault="00A37542" w:rsidP="00896568">
            <w:pPr>
              <w:jc w:val="center"/>
            </w:pPr>
          </w:p>
        </w:tc>
        <w:tc>
          <w:tcPr>
            <w:tcW w:w="2250" w:type="dxa"/>
          </w:tcPr>
          <w:p w14:paraId="5C201AD8" w14:textId="77777777" w:rsidR="00A37542" w:rsidRDefault="00A37542" w:rsidP="00896568">
            <w:pPr>
              <w:jc w:val="center"/>
            </w:pPr>
            <w:r>
              <w:t>Min</w:t>
            </w:r>
          </w:p>
        </w:tc>
        <w:tc>
          <w:tcPr>
            <w:tcW w:w="2430" w:type="dxa"/>
          </w:tcPr>
          <w:p w14:paraId="56B2BAB7" w14:textId="77777777" w:rsidR="00A37542" w:rsidRDefault="00A37542" w:rsidP="00896568">
            <w:pPr>
              <w:jc w:val="center"/>
            </w:pPr>
            <w:r>
              <w:t>Max</w:t>
            </w:r>
          </w:p>
        </w:tc>
        <w:tc>
          <w:tcPr>
            <w:tcW w:w="2116" w:type="dxa"/>
          </w:tcPr>
          <w:p w14:paraId="21B1EE0D" w14:textId="77777777" w:rsidR="00A37542" w:rsidRDefault="00A37542" w:rsidP="00896568">
            <w:pPr>
              <w:jc w:val="center"/>
            </w:pPr>
            <w:r>
              <w:t>Mean</w:t>
            </w:r>
          </w:p>
        </w:tc>
      </w:tr>
      <w:tr w:rsidR="00A37542" w14:paraId="107B1A45" w14:textId="77777777" w:rsidTr="00896568">
        <w:tc>
          <w:tcPr>
            <w:tcW w:w="2088" w:type="dxa"/>
          </w:tcPr>
          <w:p w14:paraId="021DE38E" w14:textId="77777777" w:rsidR="00A37542" w:rsidRDefault="00A37542" w:rsidP="00896568">
            <w:pPr>
              <w:jc w:val="center"/>
            </w:pPr>
            <w:r>
              <w:t>1</w:t>
            </w:r>
          </w:p>
        </w:tc>
        <w:tc>
          <w:tcPr>
            <w:tcW w:w="990" w:type="dxa"/>
          </w:tcPr>
          <w:p w14:paraId="4FAF6001" w14:textId="77777777" w:rsidR="00A37542" w:rsidRDefault="00A37542" w:rsidP="00896568">
            <w:pPr>
              <w:jc w:val="center"/>
            </w:pPr>
            <w:r>
              <w:t>68</w:t>
            </w:r>
          </w:p>
        </w:tc>
        <w:tc>
          <w:tcPr>
            <w:tcW w:w="2250" w:type="dxa"/>
          </w:tcPr>
          <w:p w14:paraId="1602E0A8" w14:textId="77777777" w:rsidR="00A37542" w:rsidRDefault="00A37542" w:rsidP="00896568">
            <w:pPr>
              <w:jc w:val="center"/>
            </w:pPr>
            <w:r>
              <w:t>0.1354</w:t>
            </w:r>
          </w:p>
        </w:tc>
        <w:tc>
          <w:tcPr>
            <w:tcW w:w="2430" w:type="dxa"/>
          </w:tcPr>
          <w:p w14:paraId="077152CB" w14:textId="77777777" w:rsidR="00A37542" w:rsidRDefault="00A37542" w:rsidP="00896568">
            <w:pPr>
              <w:jc w:val="center"/>
            </w:pPr>
            <w:r>
              <w:t>1.6793</w:t>
            </w:r>
          </w:p>
        </w:tc>
        <w:tc>
          <w:tcPr>
            <w:tcW w:w="2116" w:type="dxa"/>
          </w:tcPr>
          <w:p w14:paraId="2181ED58" w14:textId="77777777" w:rsidR="00A37542" w:rsidRDefault="00A37542" w:rsidP="00896568">
            <w:pPr>
              <w:jc w:val="center"/>
            </w:pPr>
            <w:r>
              <w:t>0.6016</w:t>
            </w:r>
          </w:p>
        </w:tc>
      </w:tr>
      <w:tr w:rsidR="00A37542" w14:paraId="0E6F0CDB" w14:textId="77777777" w:rsidTr="00896568">
        <w:tc>
          <w:tcPr>
            <w:tcW w:w="2088" w:type="dxa"/>
          </w:tcPr>
          <w:p w14:paraId="5DAB7F9D" w14:textId="77777777" w:rsidR="00A37542" w:rsidRDefault="00A37542" w:rsidP="00896568">
            <w:pPr>
              <w:jc w:val="center"/>
            </w:pPr>
            <w:r>
              <w:t>2</w:t>
            </w:r>
          </w:p>
        </w:tc>
        <w:tc>
          <w:tcPr>
            <w:tcW w:w="990" w:type="dxa"/>
          </w:tcPr>
          <w:p w14:paraId="174B8CDE" w14:textId="77777777" w:rsidR="00A37542" w:rsidRDefault="00A37542" w:rsidP="00896568">
            <w:pPr>
              <w:jc w:val="center"/>
            </w:pPr>
            <w:r>
              <w:t>22</w:t>
            </w:r>
          </w:p>
        </w:tc>
        <w:tc>
          <w:tcPr>
            <w:tcW w:w="2250" w:type="dxa"/>
          </w:tcPr>
          <w:p w14:paraId="4867EA87" w14:textId="77777777" w:rsidR="00A37542" w:rsidRDefault="00A37542" w:rsidP="00896568">
            <w:pPr>
              <w:jc w:val="center"/>
            </w:pPr>
            <w:r>
              <w:t>0.1868</w:t>
            </w:r>
          </w:p>
        </w:tc>
        <w:tc>
          <w:tcPr>
            <w:tcW w:w="2430" w:type="dxa"/>
          </w:tcPr>
          <w:p w14:paraId="559D1AA1" w14:textId="77777777" w:rsidR="00A37542" w:rsidRDefault="00A37542" w:rsidP="00896568">
            <w:pPr>
              <w:jc w:val="center"/>
            </w:pPr>
            <w:r>
              <w:t>0.4883</w:t>
            </w:r>
          </w:p>
        </w:tc>
        <w:tc>
          <w:tcPr>
            <w:tcW w:w="2116" w:type="dxa"/>
          </w:tcPr>
          <w:p w14:paraId="07136750" w14:textId="77777777" w:rsidR="00A37542" w:rsidRDefault="00A37542" w:rsidP="00896568">
            <w:pPr>
              <w:jc w:val="center"/>
            </w:pPr>
            <w:r>
              <w:t>0.3919</w:t>
            </w:r>
          </w:p>
        </w:tc>
      </w:tr>
      <w:tr w:rsidR="00A37542" w14:paraId="694E32BE" w14:textId="77777777" w:rsidTr="00896568">
        <w:tc>
          <w:tcPr>
            <w:tcW w:w="2088" w:type="dxa"/>
          </w:tcPr>
          <w:p w14:paraId="554CE827" w14:textId="77777777" w:rsidR="00A37542" w:rsidRDefault="00A37542" w:rsidP="00896568">
            <w:pPr>
              <w:jc w:val="center"/>
            </w:pPr>
            <w:r>
              <w:t>3</w:t>
            </w:r>
          </w:p>
        </w:tc>
        <w:tc>
          <w:tcPr>
            <w:tcW w:w="990" w:type="dxa"/>
          </w:tcPr>
          <w:p w14:paraId="0272FBA9" w14:textId="77777777" w:rsidR="00A37542" w:rsidRDefault="00A37542" w:rsidP="00896568">
            <w:pPr>
              <w:jc w:val="center"/>
            </w:pPr>
            <w:r>
              <w:t>14</w:t>
            </w:r>
          </w:p>
        </w:tc>
        <w:tc>
          <w:tcPr>
            <w:tcW w:w="2250" w:type="dxa"/>
          </w:tcPr>
          <w:p w14:paraId="102D2D8E" w14:textId="77777777" w:rsidR="00A37542" w:rsidRDefault="00A37542" w:rsidP="00896568">
            <w:pPr>
              <w:jc w:val="center"/>
            </w:pPr>
            <w:r>
              <w:t>0.1183</w:t>
            </w:r>
          </w:p>
        </w:tc>
        <w:tc>
          <w:tcPr>
            <w:tcW w:w="2430" w:type="dxa"/>
          </w:tcPr>
          <w:p w14:paraId="30396C0B" w14:textId="77777777" w:rsidR="00A37542" w:rsidRDefault="00A37542" w:rsidP="00896568">
            <w:pPr>
              <w:jc w:val="center"/>
            </w:pPr>
            <w:r>
              <w:t>2.1754</w:t>
            </w:r>
          </w:p>
        </w:tc>
        <w:tc>
          <w:tcPr>
            <w:tcW w:w="2116" w:type="dxa"/>
          </w:tcPr>
          <w:p w14:paraId="25F2A91B" w14:textId="77777777" w:rsidR="00A37542" w:rsidRDefault="00A37542" w:rsidP="00896568">
            <w:pPr>
              <w:jc w:val="center"/>
            </w:pPr>
            <w:r>
              <w:t>0.6657</w:t>
            </w:r>
          </w:p>
        </w:tc>
      </w:tr>
      <w:tr w:rsidR="00A37542" w14:paraId="491A6197" w14:textId="77777777" w:rsidTr="00896568">
        <w:tc>
          <w:tcPr>
            <w:tcW w:w="2088" w:type="dxa"/>
          </w:tcPr>
          <w:p w14:paraId="77FD9D3A" w14:textId="77777777" w:rsidR="00A37542" w:rsidRDefault="00A37542" w:rsidP="00896568">
            <w:pPr>
              <w:jc w:val="center"/>
            </w:pPr>
            <w:r>
              <w:t>4</w:t>
            </w:r>
          </w:p>
        </w:tc>
        <w:tc>
          <w:tcPr>
            <w:tcW w:w="990" w:type="dxa"/>
          </w:tcPr>
          <w:p w14:paraId="5785C416" w14:textId="77777777" w:rsidR="00A37542" w:rsidRDefault="00A37542" w:rsidP="00896568">
            <w:pPr>
              <w:jc w:val="center"/>
            </w:pPr>
            <w:r>
              <w:t>2</w:t>
            </w:r>
          </w:p>
        </w:tc>
        <w:tc>
          <w:tcPr>
            <w:tcW w:w="2250" w:type="dxa"/>
          </w:tcPr>
          <w:p w14:paraId="41C0704F" w14:textId="77777777" w:rsidR="00A37542" w:rsidRDefault="00A37542" w:rsidP="00896568">
            <w:pPr>
              <w:jc w:val="center"/>
            </w:pPr>
            <w:r>
              <w:t>0.5897</w:t>
            </w:r>
          </w:p>
        </w:tc>
        <w:tc>
          <w:tcPr>
            <w:tcW w:w="2430" w:type="dxa"/>
          </w:tcPr>
          <w:p w14:paraId="0EA16B42" w14:textId="77777777" w:rsidR="00A37542" w:rsidRDefault="00A37542" w:rsidP="00896568">
            <w:pPr>
              <w:jc w:val="center"/>
            </w:pPr>
            <w:r>
              <w:t>0.6179</w:t>
            </w:r>
          </w:p>
        </w:tc>
        <w:tc>
          <w:tcPr>
            <w:tcW w:w="2116" w:type="dxa"/>
          </w:tcPr>
          <w:p w14:paraId="619C6D4F" w14:textId="77777777" w:rsidR="00A37542" w:rsidRDefault="00A37542" w:rsidP="00896568">
            <w:pPr>
              <w:jc w:val="center"/>
            </w:pPr>
            <w:r>
              <w:t>0.6038</w:t>
            </w:r>
          </w:p>
        </w:tc>
      </w:tr>
    </w:tbl>
    <w:p w14:paraId="141EBB4B" w14:textId="77777777" w:rsidR="00A37542" w:rsidRDefault="00A37542" w:rsidP="00A37542">
      <w:pPr>
        <w:autoSpaceDE w:val="0"/>
        <w:autoSpaceDN w:val="0"/>
        <w:adjustRightInd w:val="0"/>
        <w:spacing w:after="0" w:line="240" w:lineRule="auto"/>
        <w:contextualSpacing/>
        <w:rPr>
          <w:rFonts w:ascii="Times New Roman" w:hAnsi="Times New Roman" w:cs="Times New Roman"/>
          <w:sz w:val="24"/>
          <w:szCs w:val="24"/>
        </w:rPr>
      </w:pPr>
    </w:p>
    <w:p w14:paraId="7A03F320" w14:textId="77777777" w:rsidR="00A37542" w:rsidRDefault="00A37542" w:rsidP="00A37542">
      <w:pPr>
        <w:autoSpaceDE w:val="0"/>
        <w:autoSpaceDN w:val="0"/>
        <w:adjustRightInd w:val="0"/>
        <w:spacing w:after="0" w:line="240" w:lineRule="auto"/>
        <w:contextualSpacing/>
        <w:jc w:val="center"/>
        <w:rPr>
          <w:rFonts w:ascii="Times New Roman" w:hAnsi="Times New Roman" w:cs="Times New Roman"/>
          <w:sz w:val="24"/>
          <w:szCs w:val="24"/>
        </w:rPr>
      </w:pPr>
    </w:p>
    <w:p w14:paraId="04930C63" w14:textId="77777777" w:rsidR="00A37542" w:rsidRDefault="00A37542" w:rsidP="00A37542">
      <w:pPr>
        <w:autoSpaceDE w:val="0"/>
        <w:autoSpaceDN w:val="0"/>
        <w:adjustRightInd w:val="0"/>
        <w:spacing w:after="0" w:line="240" w:lineRule="auto"/>
        <w:contextualSpacing/>
        <w:jc w:val="center"/>
        <w:rPr>
          <w:rFonts w:ascii="Times New Roman" w:hAnsi="Times New Roman" w:cs="Times New Roman"/>
          <w:sz w:val="24"/>
          <w:szCs w:val="24"/>
        </w:rPr>
      </w:pPr>
    </w:p>
    <w:p w14:paraId="184EEBE3" w14:textId="77777777" w:rsidR="00227977" w:rsidRDefault="00227977" w:rsidP="00A37542">
      <w:pPr>
        <w:autoSpaceDE w:val="0"/>
        <w:autoSpaceDN w:val="0"/>
        <w:adjustRightInd w:val="0"/>
        <w:spacing w:after="0" w:line="240" w:lineRule="auto"/>
        <w:contextualSpacing/>
        <w:jc w:val="center"/>
        <w:rPr>
          <w:rFonts w:ascii="Times New Roman" w:hAnsi="Times New Roman" w:cs="Times New Roman"/>
          <w:sz w:val="24"/>
          <w:szCs w:val="24"/>
        </w:rPr>
      </w:pPr>
    </w:p>
    <w:p w14:paraId="26BC269A" w14:textId="77777777" w:rsidR="00227977" w:rsidRDefault="00227977" w:rsidP="00A37542">
      <w:pPr>
        <w:autoSpaceDE w:val="0"/>
        <w:autoSpaceDN w:val="0"/>
        <w:adjustRightInd w:val="0"/>
        <w:spacing w:after="0" w:line="240" w:lineRule="auto"/>
        <w:contextualSpacing/>
        <w:jc w:val="center"/>
        <w:rPr>
          <w:rFonts w:ascii="Times New Roman" w:hAnsi="Times New Roman" w:cs="Times New Roman"/>
          <w:sz w:val="24"/>
          <w:szCs w:val="24"/>
        </w:rPr>
      </w:pPr>
    </w:p>
    <w:p w14:paraId="1B21B232" w14:textId="77777777" w:rsidR="00A37542" w:rsidRPr="00580F3E" w:rsidRDefault="00A37542" w:rsidP="00A37542">
      <w:pPr>
        <w:autoSpaceDE w:val="0"/>
        <w:autoSpaceDN w:val="0"/>
        <w:adjustRightInd w:val="0"/>
        <w:spacing w:after="0" w:line="240" w:lineRule="auto"/>
        <w:contextualSpacing/>
        <w:jc w:val="center"/>
        <w:rPr>
          <w:rFonts w:ascii="Times New Roman" w:hAnsi="Times New Roman" w:cs="Times New Roman"/>
          <w:b/>
          <w:color w:val="FF0000"/>
          <w:sz w:val="24"/>
          <w:szCs w:val="24"/>
        </w:rPr>
      </w:pPr>
      <w:r w:rsidRPr="00580F3E">
        <w:rPr>
          <w:rFonts w:ascii="Times New Roman" w:hAnsi="Times New Roman" w:cs="Times New Roman"/>
          <w:b/>
          <w:color w:val="FF0000"/>
          <w:sz w:val="24"/>
          <w:szCs w:val="24"/>
        </w:rPr>
        <w:t>Significance of Mercury concentrations in cores by depth</w:t>
      </w:r>
    </w:p>
    <w:p w14:paraId="76BDF03E" w14:textId="77777777" w:rsidR="00A37542" w:rsidRPr="00580F3E" w:rsidRDefault="00A37542" w:rsidP="00A37542">
      <w:pPr>
        <w:autoSpaceDE w:val="0"/>
        <w:autoSpaceDN w:val="0"/>
        <w:adjustRightInd w:val="0"/>
        <w:spacing w:after="0" w:line="240" w:lineRule="auto"/>
        <w:contextualSpacing/>
        <w:jc w:val="center"/>
        <w:rPr>
          <w:rFonts w:ascii="Times New Roman" w:hAnsi="Times New Roman" w:cs="Times New Roman"/>
          <w:color w:val="FF0000"/>
          <w:sz w:val="24"/>
          <w:szCs w:val="24"/>
        </w:rPr>
      </w:pPr>
    </w:p>
    <w:p w14:paraId="6FB670AF" w14:textId="77777777" w:rsidR="00A37542" w:rsidRPr="00580F3E" w:rsidRDefault="00A37542" w:rsidP="00A37542">
      <w:pPr>
        <w:autoSpaceDE w:val="0"/>
        <w:autoSpaceDN w:val="0"/>
        <w:adjustRightInd w:val="0"/>
        <w:spacing w:after="0" w:line="240" w:lineRule="auto"/>
        <w:contextualSpacing/>
        <w:rPr>
          <w:rFonts w:ascii="Times New Roman" w:hAnsi="Times New Roman" w:cs="Times New Roman"/>
          <w:color w:val="FF0000"/>
          <w:sz w:val="24"/>
          <w:szCs w:val="24"/>
        </w:rPr>
      </w:pPr>
      <w:r w:rsidRPr="00580F3E">
        <w:rPr>
          <w:rFonts w:ascii="Times New Roman" w:hAnsi="Times New Roman" w:cs="Times New Roman"/>
          <w:color w:val="FF0000"/>
          <w:sz w:val="24"/>
          <w:szCs w:val="24"/>
        </w:rPr>
        <w:t xml:space="preserve">       Results for the THg concentrations in cores and their significance with depth are shown in </w:t>
      </w:r>
    </w:p>
    <w:p w14:paraId="450DD4A6" w14:textId="77777777" w:rsidR="00A37542" w:rsidRPr="00580F3E" w:rsidRDefault="00A37542" w:rsidP="00A37542">
      <w:pPr>
        <w:autoSpaceDE w:val="0"/>
        <w:autoSpaceDN w:val="0"/>
        <w:adjustRightInd w:val="0"/>
        <w:spacing w:after="0" w:line="240" w:lineRule="auto"/>
        <w:contextualSpacing/>
        <w:rPr>
          <w:rFonts w:ascii="Times New Roman" w:hAnsi="Times New Roman" w:cs="Times New Roman"/>
          <w:color w:val="FF0000"/>
          <w:sz w:val="24"/>
          <w:szCs w:val="24"/>
        </w:rPr>
      </w:pPr>
    </w:p>
    <w:p w14:paraId="3EA3AD83" w14:textId="77777777" w:rsidR="00A37542" w:rsidRPr="00580F3E" w:rsidRDefault="00A37542" w:rsidP="00A37542">
      <w:pPr>
        <w:autoSpaceDE w:val="0"/>
        <w:autoSpaceDN w:val="0"/>
        <w:adjustRightInd w:val="0"/>
        <w:spacing w:after="0" w:line="240" w:lineRule="auto"/>
        <w:contextualSpacing/>
        <w:rPr>
          <w:rFonts w:ascii="Times New Roman" w:hAnsi="Times New Roman" w:cs="Times New Roman"/>
          <w:color w:val="FF0000"/>
          <w:sz w:val="24"/>
          <w:szCs w:val="24"/>
        </w:rPr>
      </w:pPr>
      <w:r w:rsidRPr="00580F3E">
        <w:rPr>
          <w:rFonts w:ascii="Times New Roman" w:hAnsi="Times New Roman" w:cs="Times New Roman"/>
          <w:color w:val="FF0000"/>
          <w:sz w:val="24"/>
          <w:szCs w:val="24"/>
        </w:rPr>
        <w:t>Table 3.</w:t>
      </w:r>
    </w:p>
    <w:p w14:paraId="28443FD3" w14:textId="77777777" w:rsidR="00A37542" w:rsidRPr="00580F3E" w:rsidRDefault="00A37542" w:rsidP="00A37542">
      <w:pPr>
        <w:autoSpaceDE w:val="0"/>
        <w:autoSpaceDN w:val="0"/>
        <w:adjustRightInd w:val="0"/>
        <w:spacing w:after="0" w:line="240" w:lineRule="auto"/>
        <w:contextualSpacing/>
        <w:rPr>
          <w:rFonts w:ascii="Times New Roman" w:hAnsi="Times New Roman" w:cs="Times New Roman"/>
          <w:color w:val="FF0000"/>
          <w:sz w:val="24"/>
          <w:szCs w:val="24"/>
        </w:rPr>
      </w:pPr>
    </w:p>
    <w:p w14:paraId="5D515532" w14:textId="77777777" w:rsidR="00A37542" w:rsidRPr="00580F3E" w:rsidRDefault="00A37542" w:rsidP="00A37542">
      <w:pPr>
        <w:autoSpaceDE w:val="0"/>
        <w:autoSpaceDN w:val="0"/>
        <w:adjustRightInd w:val="0"/>
        <w:spacing w:after="0" w:line="240" w:lineRule="auto"/>
        <w:contextualSpacing/>
        <w:jc w:val="center"/>
        <w:rPr>
          <w:rFonts w:ascii="Times New Roman" w:hAnsi="Times New Roman" w:cs="Times New Roman"/>
          <w:color w:val="FF0000"/>
          <w:sz w:val="24"/>
          <w:szCs w:val="24"/>
        </w:rPr>
      </w:pPr>
    </w:p>
    <w:p w14:paraId="143E4D50" w14:textId="77777777" w:rsidR="00A37542" w:rsidRPr="00580F3E" w:rsidRDefault="00A37542" w:rsidP="00A37542">
      <w:pPr>
        <w:spacing w:line="240" w:lineRule="auto"/>
        <w:rPr>
          <w:rFonts w:ascii="Times New Roman" w:hAnsi="Times New Roman" w:cs="Times New Roman"/>
          <w:b/>
          <w:color w:val="FF0000"/>
          <w:sz w:val="24"/>
          <w:szCs w:val="24"/>
        </w:rPr>
      </w:pPr>
      <w:r w:rsidRPr="00580F3E">
        <w:rPr>
          <w:rFonts w:ascii="Times New Roman" w:hAnsi="Times New Roman" w:cs="Times New Roman"/>
          <w:b/>
          <w:color w:val="FF0000"/>
          <w:sz w:val="24"/>
          <w:szCs w:val="24"/>
        </w:rPr>
        <w:t>Table 3.  Significance for THg concentrations in core depths p&gt;0.05?</w:t>
      </w:r>
    </w:p>
    <w:tbl>
      <w:tblPr>
        <w:tblStyle w:val="TableGrid"/>
        <w:tblW w:w="0" w:type="auto"/>
        <w:tblLook w:val="04A0" w:firstRow="1" w:lastRow="0" w:firstColumn="1" w:lastColumn="0" w:noHBand="0" w:noVBand="1"/>
      </w:tblPr>
      <w:tblGrid>
        <w:gridCol w:w="1513"/>
        <w:gridCol w:w="1007"/>
        <w:gridCol w:w="1008"/>
        <w:gridCol w:w="1008"/>
        <w:gridCol w:w="1008"/>
        <w:gridCol w:w="1008"/>
        <w:gridCol w:w="1008"/>
        <w:gridCol w:w="1008"/>
        <w:gridCol w:w="1008"/>
      </w:tblGrid>
      <w:tr w:rsidR="00580F3E" w:rsidRPr="00580F3E" w14:paraId="4A0CF4AE" w14:textId="77777777" w:rsidTr="00896568">
        <w:tc>
          <w:tcPr>
            <w:tcW w:w="2087" w:type="dxa"/>
          </w:tcPr>
          <w:p w14:paraId="3528A9FD" w14:textId="77777777" w:rsidR="00A37542" w:rsidRPr="00580F3E" w:rsidRDefault="00A37542" w:rsidP="00896568">
            <w:pPr>
              <w:jc w:val="center"/>
              <w:rPr>
                <w:color w:val="FF0000"/>
              </w:rPr>
            </w:pPr>
            <w:r w:rsidRPr="00580F3E">
              <w:rPr>
                <w:color w:val="FF0000"/>
              </w:rPr>
              <w:t>Depth from top of core (1 inch intervals)</w:t>
            </w:r>
          </w:p>
        </w:tc>
        <w:tc>
          <w:tcPr>
            <w:tcW w:w="1386" w:type="dxa"/>
          </w:tcPr>
          <w:p w14:paraId="740E2407" w14:textId="77777777" w:rsidR="00A37542" w:rsidRPr="00580F3E" w:rsidRDefault="00A37542" w:rsidP="00896568">
            <w:pPr>
              <w:jc w:val="center"/>
              <w:rPr>
                <w:color w:val="FF0000"/>
              </w:rPr>
            </w:pPr>
            <w:r w:rsidRPr="00580F3E">
              <w:rPr>
                <w:color w:val="FF0000"/>
              </w:rPr>
              <w:t>GSS 36</w:t>
            </w:r>
          </w:p>
          <w:p w14:paraId="5D890791" w14:textId="77777777" w:rsidR="00A37542" w:rsidRPr="00580F3E" w:rsidRDefault="00A37542" w:rsidP="00896568">
            <w:pPr>
              <w:jc w:val="center"/>
              <w:rPr>
                <w:color w:val="FF0000"/>
              </w:rPr>
            </w:pPr>
          </w:p>
        </w:tc>
        <w:tc>
          <w:tcPr>
            <w:tcW w:w="1386" w:type="dxa"/>
          </w:tcPr>
          <w:p w14:paraId="6CF43C96" w14:textId="77777777" w:rsidR="00A37542" w:rsidRPr="00580F3E" w:rsidRDefault="00A37542" w:rsidP="00896568">
            <w:pPr>
              <w:jc w:val="center"/>
              <w:rPr>
                <w:color w:val="FF0000"/>
              </w:rPr>
            </w:pPr>
            <w:r w:rsidRPr="00580F3E">
              <w:rPr>
                <w:color w:val="FF0000"/>
              </w:rPr>
              <w:t>FCS 872</w:t>
            </w:r>
          </w:p>
          <w:p w14:paraId="70C52A72" w14:textId="77777777" w:rsidR="00A37542" w:rsidRPr="00580F3E" w:rsidRDefault="00A37542" w:rsidP="00896568">
            <w:pPr>
              <w:jc w:val="center"/>
              <w:rPr>
                <w:color w:val="FF0000"/>
              </w:rPr>
            </w:pPr>
          </w:p>
        </w:tc>
        <w:tc>
          <w:tcPr>
            <w:tcW w:w="1386" w:type="dxa"/>
          </w:tcPr>
          <w:p w14:paraId="56FA3D3E" w14:textId="77777777" w:rsidR="00A37542" w:rsidRPr="00580F3E" w:rsidRDefault="00A37542" w:rsidP="00896568">
            <w:pPr>
              <w:jc w:val="center"/>
              <w:rPr>
                <w:color w:val="FF0000"/>
              </w:rPr>
            </w:pPr>
            <w:r w:rsidRPr="00580F3E">
              <w:rPr>
                <w:color w:val="FF0000"/>
              </w:rPr>
              <w:t>FCS 555</w:t>
            </w:r>
          </w:p>
          <w:p w14:paraId="590C47AB" w14:textId="77777777" w:rsidR="00A37542" w:rsidRPr="00580F3E" w:rsidRDefault="00A37542" w:rsidP="00896568">
            <w:pPr>
              <w:jc w:val="center"/>
              <w:rPr>
                <w:color w:val="FF0000"/>
              </w:rPr>
            </w:pPr>
          </w:p>
        </w:tc>
        <w:tc>
          <w:tcPr>
            <w:tcW w:w="1386" w:type="dxa"/>
          </w:tcPr>
          <w:p w14:paraId="47264449" w14:textId="77777777" w:rsidR="00A37542" w:rsidRPr="00580F3E" w:rsidRDefault="00A37542" w:rsidP="00896568">
            <w:pPr>
              <w:jc w:val="center"/>
              <w:rPr>
                <w:color w:val="FF0000"/>
              </w:rPr>
            </w:pPr>
            <w:r w:rsidRPr="00580F3E">
              <w:rPr>
                <w:color w:val="FF0000"/>
              </w:rPr>
              <w:t>FCS 555</w:t>
            </w:r>
          </w:p>
          <w:p w14:paraId="22168435" w14:textId="77777777" w:rsidR="00A37542" w:rsidRPr="00580F3E" w:rsidRDefault="00A37542" w:rsidP="00896568">
            <w:pPr>
              <w:jc w:val="center"/>
              <w:rPr>
                <w:color w:val="FF0000"/>
              </w:rPr>
            </w:pPr>
          </w:p>
        </w:tc>
        <w:tc>
          <w:tcPr>
            <w:tcW w:w="1386" w:type="dxa"/>
          </w:tcPr>
          <w:p w14:paraId="54DA9701" w14:textId="77777777" w:rsidR="00A37542" w:rsidRPr="00580F3E" w:rsidRDefault="00A37542" w:rsidP="00896568">
            <w:pPr>
              <w:jc w:val="center"/>
              <w:rPr>
                <w:color w:val="FF0000"/>
              </w:rPr>
            </w:pPr>
            <w:r w:rsidRPr="00580F3E">
              <w:rPr>
                <w:color w:val="FF0000"/>
              </w:rPr>
              <w:t>FCS 556</w:t>
            </w:r>
          </w:p>
          <w:p w14:paraId="60DFF294" w14:textId="77777777" w:rsidR="00A37542" w:rsidRPr="00580F3E" w:rsidRDefault="00A37542" w:rsidP="00896568">
            <w:pPr>
              <w:jc w:val="center"/>
              <w:rPr>
                <w:color w:val="FF0000"/>
              </w:rPr>
            </w:pPr>
          </w:p>
        </w:tc>
        <w:tc>
          <w:tcPr>
            <w:tcW w:w="1386" w:type="dxa"/>
          </w:tcPr>
          <w:p w14:paraId="0A6A0337" w14:textId="77777777" w:rsidR="00A37542" w:rsidRPr="00580F3E" w:rsidRDefault="00A37542" w:rsidP="00896568">
            <w:pPr>
              <w:jc w:val="center"/>
              <w:rPr>
                <w:color w:val="FF0000"/>
              </w:rPr>
            </w:pPr>
            <w:r w:rsidRPr="00580F3E">
              <w:rPr>
                <w:color w:val="FF0000"/>
              </w:rPr>
              <w:t>FCS 556</w:t>
            </w:r>
          </w:p>
          <w:p w14:paraId="200A1A97" w14:textId="77777777" w:rsidR="00A37542" w:rsidRPr="00580F3E" w:rsidRDefault="00A37542" w:rsidP="00896568">
            <w:pPr>
              <w:jc w:val="center"/>
              <w:rPr>
                <w:color w:val="FF0000"/>
              </w:rPr>
            </w:pPr>
          </w:p>
        </w:tc>
        <w:tc>
          <w:tcPr>
            <w:tcW w:w="1386" w:type="dxa"/>
          </w:tcPr>
          <w:p w14:paraId="3EAAE2E1" w14:textId="77777777" w:rsidR="00A37542" w:rsidRPr="00580F3E" w:rsidRDefault="00A37542" w:rsidP="00896568">
            <w:pPr>
              <w:jc w:val="center"/>
              <w:rPr>
                <w:color w:val="FF0000"/>
              </w:rPr>
            </w:pPr>
            <w:r w:rsidRPr="00580F3E">
              <w:rPr>
                <w:color w:val="FF0000"/>
              </w:rPr>
              <w:t xml:space="preserve">UF </w:t>
            </w:r>
          </w:p>
          <w:p w14:paraId="3CCEAB47" w14:textId="77777777" w:rsidR="00A37542" w:rsidRPr="00580F3E" w:rsidRDefault="00A37542" w:rsidP="00896568">
            <w:pPr>
              <w:jc w:val="center"/>
              <w:rPr>
                <w:color w:val="FF0000"/>
              </w:rPr>
            </w:pPr>
            <w:r w:rsidRPr="00580F3E">
              <w:rPr>
                <w:color w:val="FF0000"/>
              </w:rPr>
              <w:t>Bat House</w:t>
            </w:r>
          </w:p>
        </w:tc>
        <w:tc>
          <w:tcPr>
            <w:tcW w:w="1387" w:type="dxa"/>
          </w:tcPr>
          <w:p w14:paraId="5F8D9EF4" w14:textId="77777777" w:rsidR="00A37542" w:rsidRPr="00580F3E" w:rsidRDefault="00A37542" w:rsidP="00896568">
            <w:pPr>
              <w:jc w:val="center"/>
              <w:rPr>
                <w:color w:val="FF0000"/>
              </w:rPr>
            </w:pPr>
            <w:r w:rsidRPr="00580F3E">
              <w:rPr>
                <w:color w:val="FF0000"/>
              </w:rPr>
              <w:t xml:space="preserve">UF </w:t>
            </w:r>
          </w:p>
          <w:p w14:paraId="5717E083" w14:textId="77777777" w:rsidR="00A37542" w:rsidRPr="00580F3E" w:rsidRDefault="00A37542" w:rsidP="00896568">
            <w:pPr>
              <w:jc w:val="center"/>
              <w:rPr>
                <w:color w:val="FF0000"/>
              </w:rPr>
            </w:pPr>
            <w:r w:rsidRPr="00580F3E">
              <w:rPr>
                <w:color w:val="FF0000"/>
              </w:rPr>
              <w:t>Bat House</w:t>
            </w:r>
          </w:p>
        </w:tc>
      </w:tr>
      <w:tr w:rsidR="00580F3E" w:rsidRPr="00580F3E" w14:paraId="711D7CB1" w14:textId="77777777" w:rsidTr="00896568">
        <w:tc>
          <w:tcPr>
            <w:tcW w:w="2087" w:type="dxa"/>
          </w:tcPr>
          <w:p w14:paraId="6E13910C" w14:textId="77777777" w:rsidR="00A37542" w:rsidRPr="00580F3E" w:rsidRDefault="00A37542" w:rsidP="00896568">
            <w:pPr>
              <w:jc w:val="center"/>
              <w:rPr>
                <w:color w:val="FF0000"/>
              </w:rPr>
            </w:pPr>
            <w:r w:rsidRPr="00580F3E">
              <w:rPr>
                <w:color w:val="FF0000"/>
              </w:rPr>
              <w:t>1</w:t>
            </w:r>
          </w:p>
        </w:tc>
        <w:tc>
          <w:tcPr>
            <w:tcW w:w="1386" w:type="dxa"/>
          </w:tcPr>
          <w:p w14:paraId="7FB07164" w14:textId="77777777" w:rsidR="00A37542" w:rsidRPr="00580F3E" w:rsidRDefault="00A37542" w:rsidP="00896568">
            <w:pPr>
              <w:jc w:val="center"/>
              <w:rPr>
                <w:color w:val="FF0000"/>
              </w:rPr>
            </w:pPr>
            <w:r w:rsidRPr="00580F3E">
              <w:rPr>
                <w:color w:val="FF0000"/>
              </w:rPr>
              <w:t>0.4414</w:t>
            </w:r>
          </w:p>
        </w:tc>
        <w:tc>
          <w:tcPr>
            <w:tcW w:w="1386" w:type="dxa"/>
          </w:tcPr>
          <w:p w14:paraId="2EFB093B" w14:textId="77777777" w:rsidR="00A37542" w:rsidRPr="00580F3E" w:rsidRDefault="00A37542" w:rsidP="00896568">
            <w:pPr>
              <w:jc w:val="center"/>
              <w:rPr>
                <w:color w:val="FF0000"/>
              </w:rPr>
            </w:pPr>
            <w:r w:rsidRPr="00580F3E">
              <w:rPr>
                <w:color w:val="FF0000"/>
              </w:rPr>
              <w:t>0.3957</w:t>
            </w:r>
          </w:p>
        </w:tc>
        <w:tc>
          <w:tcPr>
            <w:tcW w:w="1386" w:type="dxa"/>
          </w:tcPr>
          <w:p w14:paraId="6F9DF8AB" w14:textId="77777777" w:rsidR="00A37542" w:rsidRPr="00580F3E" w:rsidRDefault="00A37542" w:rsidP="00896568">
            <w:pPr>
              <w:jc w:val="center"/>
              <w:rPr>
                <w:color w:val="FF0000"/>
              </w:rPr>
            </w:pPr>
            <w:r w:rsidRPr="00580F3E">
              <w:rPr>
                <w:color w:val="FF0000"/>
              </w:rPr>
              <w:t>0.7654</w:t>
            </w:r>
          </w:p>
        </w:tc>
        <w:tc>
          <w:tcPr>
            <w:tcW w:w="1386" w:type="dxa"/>
          </w:tcPr>
          <w:p w14:paraId="1A59A8F7" w14:textId="77777777" w:rsidR="00A37542" w:rsidRPr="00580F3E" w:rsidRDefault="00A37542" w:rsidP="00896568">
            <w:pPr>
              <w:jc w:val="center"/>
              <w:rPr>
                <w:color w:val="FF0000"/>
              </w:rPr>
            </w:pPr>
            <w:r w:rsidRPr="00580F3E">
              <w:rPr>
                <w:color w:val="FF0000"/>
              </w:rPr>
              <w:t>0.5877</w:t>
            </w:r>
          </w:p>
        </w:tc>
        <w:tc>
          <w:tcPr>
            <w:tcW w:w="1386" w:type="dxa"/>
          </w:tcPr>
          <w:p w14:paraId="7CB3D47C" w14:textId="77777777" w:rsidR="00A37542" w:rsidRPr="00580F3E" w:rsidRDefault="00A37542" w:rsidP="00896568">
            <w:pPr>
              <w:jc w:val="center"/>
              <w:rPr>
                <w:color w:val="FF0000"/>
              </w:rPr>
            </w:pPr>
            <w:r w:rsidRPr="00580F3E">
              <w:rPr>
                <w:color w:val="FF0000"/>
              </w:rPr>
              <w:t>0.4264</w:t>
            </w:r>
          </w:p>
        </w:tc>
        <w:tc>
          <w:tcPr>
            <w:tcW w:w="1386" w:type="dxa"/>
          </w:tcPr>
          <w:p w14:paraId="19EB8133" w14:textId="77777777" w:rsidR="00A37542" w:rsidRPr="00580F3E" w:rsidRDefault="00A37542" w:rsidP="00896568">
            <w:pPr>
              <w:jc w:val="center"/>
              <w:rPr>
                <w:color w:val="FF0000"/>
              </w:rPr>
            </w:pPr>
            <w:r w:rsidRPr="00580F3E">
              <w:rPr>
                <w:color w:val="FF0000"/>
              </w:rPr>
              <w:t>0.4263</w:t>
            </w:r>
          </w:p>
        </w:tc>
        <w:tc>
          <w:tcPr>
            <w:tcW w:w="1386" w:type="dxa"/>
          </w:tcPr>
          <w:p w14:paraId="7AC84795" w14:textId="77777777" w:rsidR="00A37542" w:rsidRPr="00580F3E" w:rsidRDefault="00A37542" w:rsidP="00896568">
            <w:pPr>
              <w:jc w:val="center"/>
              <w:rPr>
                <w:color w:val="FF0000"/>
              </w:rPr>
            </w:pPr>
            <w:r w:rsidRPr="00580F3E">
              <w:rPr>
                <w:color w:val="FF0000"/>
              </w:rPr>
              <w:t>0.3163</w:t>
            </w:r>
          </w:p>
        </w:tc>
        <w:tc>
          <w:tcPr>
            <w:tcW w:w="1387" w:type="dxa"/>
          </w:tcPr>
          <w:p w14:paraId="706F18F6" w14:textId="77777777" w:rsidR="00A37542" w:rsidRPr="00580F3E" w:rsidRDefault="00A37542" w:rsidP="00896568">
            <w:pPr>
              <w:jc w:val="center"/>
              <w:rPr>
                <w:color w:val="FF0000"/>
              </w:rPr>
            </w:pPr>
            <w:r w:rsidRPr="00580F3E">
              <w:rPr>
                <w:color w:val="FF0000"/>
              </w:rPr>
              <w:t>0.3403</w:t>
            </w:r>
          </w:p>
        </w:tc>
      </w:tr>
      <w:tr w:rsidR="00580F3E" w:rsidRPr="00580F3E" w14:paraId="27A0413F" w14:textId="77777777" w:rsidTr="00896568">
        <w:tc>
          <w:tcPr>
            <w:tcW w:w="2087" w:type="dxa"/>
          </w:tcPr>
          <w:p w14:paraId="13457EBA" w14:textId="77777777" w:rsidR="00A37542" w:rsidRPr="00580F3E" w:rsidRDefault="00A37542" w:rsidP="00896568">
            <w:pPr>
              <w:jc w:val="center"/>
              <w:rPr>
                <w:color w:val="FF0000"/>
              </w:rPr>
            </w:pPr>
            <w:r w:rsidRPr="00580F3E">
              <w:rPr>
                <w:color w:val="FF0000"/>
              </w:rPr>
              <w:t>2</w:t>
            </w:r>
          </w:p>
        </w:tc>
        <w:tc>
          <w:tcPr>
            <w:tcW w:w="1386" w:type="dxa"/>
          </w:tcPr>
          <w:p w14:paraId="6C1B52C0" w14:textId="77777777" w:rsidR="00A37542" w:rsidRPr="00580F3E" w:rsidRDefault="00A37542" w:rsidP="00896568">
            <w:pPr>
              <w:jc w:val="center"/>
              <w:rPr>
                <w:color w:val="FF0000"/>
              </w:rPr>
            </w:pPr>
            <w:r w:rsidRPr="00580F3E">
              <w:rPr>
                <w:color w:val="FF0000"/>
              </w:rPr>
              <w:t>0.3769</w:t>
            </w:r>
          </w:p>
        </w:tc>
        <w:tc>
          <w:tcPr>
            <w:tcW w:w="1386" w:type="dxa"/>
          </w:tcPr>
          <w:p w14:paraId="6F427DE4" w14:textId="77777777" w:rsidR="00A37542" w:rsidRPr="00580F3E" w:rsidRDefault="00A37542" w:rsidP="00896568">
            <w:pPr>
              <w:jc w:val="center"/>
              <w:rPr>
                <w:color w:val="FF0000"/>
              </w:rPr>
            </w:pPr>
            <w:r w:rsidRPr="00580F3E">
              <w:rPr>
                <w:color w:val="FF0000"/>
              </w:rPr>
              <w:t>0.4075</w:t>
            </w:r>
          </w:p>
        </w:tc>
        <w:tc>
          <w:tcPr>
            <w:tcW w:w="1386" w:type="dxa"/>
          </w:tcPr>
          <w:p w14:paraId="64E494A1" w14:textId="77777777" w:rsidR="00A37542" w:rsidRPr="00580F3E" w:rsidRDefault="00A37542" w:rsidP="00896568">
            <w:pPr>
              <w:jc w:val="center"/>
              <w:rPr>
                <w:color w:val="FF0000"/>
              </w:rPr>
            </w:pPr>
            <w:r w:rsidRPr="00580F3E">
              <w:rPr>
                <w:color w:val="FF0000"/>
              </w:rPr>
              <w:t>0.7253</w:t>
            </w:r>
          </w:p>
        </w:tc>
        <w:tc>
          <w:tcPr>
            <w:tcW w:w="1386" w:type="dxa"/>
          </w:tcPr>
          <w:p w14:paraId="3026C79F" w14:textId="77777777" w:rsidR="00A37542" w:rsidRPr="00580F3E" w:rsidRDefault="00A37542" w:rsidP="00896568">
            <w:pPr>
              <w:jc w:val="center"/>
              <w:rPr>
                <w:color w:val="FF0000"/>
              </w:rPr>
            </w:pPr>
            <w:r w:rsidRPr="00580F3E">
              <w:rPr>
                <w:color w:val="FF0000"/>
              </w:rPr>
              <w:t>0.6650</w:t>
            </w:r>
          </w:p>
        </w:tc>
        <w:tc>
          <w:tcPr>
            <w:tcW w:w="1386" w:type="dxa"/>
          </w:tcPr>
          <w:p w14:paraId="5AC4DE26" w14:textId="77777777" w:rsidR="00A37542" w:rsidRPr="00580F3E" w:rsidRDefault="00A37542" w:rsidP="00896568">
            <w:pPr>
              <w:jc w:val="center"/>
              <w:rPr>
                <w:color w:val="FF0000"/>
              </w:rPr>
            </w:pPr>
            <w:r w:rsidRPr="00580F3E">
              <w:rPr>
                <w:color w:val="FF0000"/>
              </w:rPr>
              <w:t>0.5020</w:t>
            </w:r>
          </w:p>
        </w:tc>
        <w:tc>
          <w:tcPr>
            <w:tcW w:w="1386" w:type="dxa"/>
          </w:tcPr>
          <w:p w14:paraId="4D8B4B45" w14:textId="77777777" w:rsidR="00A37542" w:rsidRPr="00580F3E" w:rsidRDefault="00A37542" w:rsidP="00896568">
            <w:pPr>
              <w:jc w:val="center"/>
              <w:rPr>
                <w:color w:val="FF0000"/>
              </w:rPr>
            </w:pPr>
            <w:r w:rsidRPr="00580F3E">
              <w:rPr>
                <w:color w:val="FF0000"/>
              </w:rPr>
              <w:t>0.5037</w:t>
            </w:r>
          </w:p>
        </w:tc>
        <w:tc>
          <w:tcPr>
            <w:tcW w:w="1386" w:type="dxa"/>
          </w:tcPr>
          <w:p w14:paraId="73D36C62" w14:textId="77777777" w:rsidR="00A37542" w:rsidRPr="00580F3E" w:rsidRDefault="00A37542" w:rsidP="00896568">
            <w:pPr>
              <w:jc w:val="center"/>
              <w:rPr>
                <w:color w:val="FF0000"/>
              </w:rPr>
            </w:pPr>
            <w:r w:rsidRPr="00580F3E">
              <w:rPr>
                <w:color w:val="FF0000"/>
              </w:rPr>
              <w:t>0.2890</w:t>
            </w:r>
          </w:p>
        </w:tc>
        <w:tc>
          <w:tcPr>
            <w:tcW w:w="1387" w:type="dxa"/>
          </w:tcPr>
          <w:p w14:paraId="10F1CF09" w14:textId="77777777" w:rsidR="00A37542" w:rsidRPr="00580F3E" w:rsidRDefault="00A37542" w:rsidP="00896568">
            <w:pPr>
              <w:jc w:val="center"/>
              <w:rPr>
                <w:color w:val="FF0000"/>
              </w:rPr>
            </w:pPr>
            <w:r w:rsidRPr="00580F3E">
              <w:rPr>
                <w:color w:val="FF0000"/>
              </w:rPr>
              <w:t>0.4086</w:t>
            </w:r>
          </w:p>
        </w:tc>
      </w:tr>
      <w:tr w:rsidR="00580F3E" w:rsidRPr="00580F3E" w14:paraId="2C4AB14D" w14:textId="77777777" w:rsidTr="00896568">
        <w:tc>
          <w:tcPr>
            <w:tcW w:w="2087" w:type="dxa"/>
          </w:tcPr>
          <w:p w14:paraId="49F3D179" w14:textId="77777777" w:rsidR="00A37542" w:rsidRPr="00580F3E" w:rsidRDefault="00A37542" w:rsidP="00896568">
            <w:pPr>
              <w:jc w:val="center"/>
              <w:rPr>
                <w:color w:val="FF0000"/>
              </w:rPr>
            </w:pPr>
            <w:r w:rsidRPr="00580F3E">
              <w:rPr>
                <w:color w:val="FF0000"/>
              </w:rPr>
              <w:t>3</w:t>
            </w:r>
          </w:p>
        </w:tc>
        <w:tc>
          <w:tcPr>
            <w:tcW w:w="1386" w:type="dxa"/>
          </w:tcPr>
          <w:p w14:paraId="29B7E2A7" w14:textId="77777777" w:rsidR="00A37542" w:rsidRPr="00580F3E" w:rsidRDefault="00A37542" w:rsidP="00896568">
            <w:pPr>
              <w:jc w:val="center"/>
              <w:rPr>
                <w:color w:val="FF0000"/>
              </w:rPr>
            </w:pPr>
            <w:r w:rsidRPr="00580F3E">
              <w:rPr>
                <w:color w:val="FF0000"/>
              </w:rPr>
              <w:t>0.4338</w:t>
            </w:r>
          </w:p>
        </w:tc>
        <w:tc>
          <w:tcPr>
            <w:tcW w:w="1386" w:type="dxa"/>
          </w:tcPr>
          <w:p w14:paraId="0E7EF664" w14:textId="77777777" w:rsidR="00A37542" w:rsidRPr="00580F3E" w:rsidRDefault="00A37542" w:rsidP="00896568">
            <w:pPr>
              <w:jc w:val="center"/>
              <w:rPr>
                <w:color w:val="FF0000"/>
              </w:rPr>
            </w:pPr>
            <w:r w:rsidRPr="00580F3E">
              <w:rPr>
                <w:color w:val="FF0000"/>
              </w:rPr>
              <w:t>0.6868</w:t>
            </w:r>
          </w:p>
        </w:tc>
        <w:tc>
          <w:tcPr>
            <w:tcW w:w="1386" w:type="dxa"/>
          </w:tcPr>
          <w:p w14:paraId="37BF0603" w14:textId="77777777" w:rsidR="00A37542" w:rsidRPr="00580F3E" w:rsidRDefault="00A37542" w:rsidP="00896568">
            <w:pPr>
              <w:jc w:val="center"/>
              <w:rPr>
                <w:color w:val="FF0000"/>
              </w:rPr>
            </w:pPr>
            <w:r w:rsidRPr="00580F3E">
              <w:rPr>
                <w:color w:val="FF0000"/>
              </w:rPr>
              <w:t>0.5240</w:t>
            </w:r>
          </w:p>
        </w:tc>
        <w:tc>
          <w:tcPr>
            <w:tcW w:w="1386" w:type="dxa"/>
          </w:tcPr>
          <w:p w14:paraId="365676F5" w14:textId="77777777" w:rsidR="00A37542" w:rsidRPr="00580F3E" w:rsidRDefault="00A37542" w:rsidP="00896568">
            <w:pPr>
              <w:jc w:val="center"/>
              <w:rPr>
                <w:color w:val="FF0000"/>
              </w:rPr>
            </w:pPr>
            <w:r w:rsidRPr="00580F3E">
              <w:rPr>
                <w:color w:val="FF0000"/>
              </w:rPr>
              <w:t>0.5404</w:t>
            </w:r>
          </w:p>
        </w:tc>
        <w:tc>
          <w:tcPr>
            <w:tcW w:w="1386" w:type="dxa"/>
          </w:tcPr>
          <w:p w14:paraId="2E1E74FD" w14:textId="77777777" w:rsidR="00A37542" w:rsidRPr="00580F3E" w:rsidRDefault="00A37542" w:rsidP="00896568">
            <w:pPr>
              <w:jc w:val="center"/>
              <w:rPr>
                <w:color w:val="FF0000"/>
              </w:rPr>
            </w:pPr>
            <w:r w:rsidRPr="00580F3E">
              <w:rPr>
                <w:color w:val="FF0000"/>
              </w:rPr>
              <w:t>0.5011</w:t>
            </w:r>
          </w:p>
        </w:tc>
        <w:tc>
          <w:tcPr>
            <w:tcW w:w="1386" w:type="dxa"/>
          </w:tcPr>
          <w:p w14:paraId="617ADB89" w14:textId="77777777" w:rsidR="00A37542" w:rsidRPr="00580F3E" w:rsidRDefault="00A37542" w:rsidP="00896568">
            <w:pPr>
              <w:jc w:val="center"/>
              <w:rPr>
                <w:color w:val="FF0000"/>
              </w:rPr>
            </w:pPr>
            <w:r w:rsidRPr="00580F3E">
              <w:rPr>
                <w:color w:val="FF0000"/>
              </w:rPr>
              <w:t>0.6324</w:t>
            </w:r>
          </w:p>
        </w:tc>
        <w:tc>
          <w:tcPr>
            <w:tcW w:w="1386" w:type="dxa"/>
          </w:tcPr>
          <w:p w14:paraId="4144F781" w14:textId="77777777" w:rsidR="00A37542" w:rsidRPr="00580F3E" w:rsidRDefault="00A37542" w:rsidP="00896568">
            <w:pPr>
              <w:jc w:val="center"/>
              <w:rPr>
                <w:color w:val="FF0000"/>
              </w:rPr>
            </w:pPr>
            <w:r w:rsidRPr="00580F3E">
              <w:rPr>
                <w:color w:val="FF0000"/>
              </w:rPr>
              <w:t>0.2786</w:t>
            </w:r>
          </w:p>
        </w:tc>
        <w:tc>
          <w:tcPr>
            <w:tcW w:w="1387" w:type="dxa"/>
          </w:tcPr>
          <w:p w14:paraId="0DD7D673" w14:textId="77777777" w:rsidR="00A37542" w:rsidRPr="00580F3E" w:rsidRDefault="00A37542" w:rsidP="00896568">
            <w:pPr>
              <w:jc w:val="center"/>
              <w:rPr>
                <w:color w:val="FF0000"/>
              </w:rPr>
            </w:pPr>
            <w:r w:rsidRPr="00580F3E">
              <w:rPr>
                <w:color w:val="FF0000"/>
              </w:rPr>
              <w:t>0.3655</w:t>
            </w:r>
          </w:p>
        </w:tc>
      </w:tr>
      <w:tr w:rsidR="00580F3E" w:rsidRPr="00580F3E" w14:paraId="60B2A79C" w14:textId="77777777" w:rsidTr="00896568">
        <w:tc>
          <w:tcPr>
            <w:tcW w:w="2087" w:type="dxa"/>
          </w:tcPr>
          <w:p w14:paraId="4880A14D" w14:textId="77777777" w:rsidR="00A37542" w:rsidRPr="00580F3E" w:rsidRDefault="00A37542" w:rsidP="00896568">
            <w:pPr>
              <w:jc w:val="center"/>
              <w:rPr>
                <w:color w:val="FF0000"/>
              </w:rPr>
            </w:pPr>
            <w:r w:rsidRPr="00580F3E">
              <w:rPr>
                <w:color w:val="FF0000"/>
              </w:rPr>
              <w:t>4</w:t>
            </w:r>
          </w:p>
        </w:tc>
        <w:tc>
          <w:tcPr>
            <w:tcW w:w="1386" w:type="dxa"/>
          </w:tcPr>
          <w:p w14:paraId="09B8E802" w14:textId="77777777" w:rsidR="00A37542" w:rsidRPr="00580F3E" w:rsidRDefault="00A37542" w:rsidP="00896568">
            <w:pPr>
              <w:jc w:val="center"/>
              <w:rPr>
                <w:color w:val="FF0000"/>
              </w:rPr>
            </w:pPr>
            <w:r w:rsidRPr="00580F3E">
              <w:rPr>
                <w:color w:val="FF0000"/>
              </w:rPr>
              <w:t>0.4481</w:t>
            </w:r>
          </w:p>
        </w:tc>
        <w:tc>
          <w:tcPr>
            <w:tcW w:w="1386" w:type="dxa"/>
          </w:tcPr>
          <w:p w14:paraId="15A950D2" w14:textId="77777777" w:rsidR="00A37542" w:rsidRPr="00580F3E" w:rsidRDefault="00A37542" w:rsidP="00896568">
            <w:pPr>
              <w:jc w:val="center"/>
              <w:rPr>
                <w:color w:val="FF0000"/>
              </w:rPr>
            </w:pPr>
            <w:r w:rsidRPr="00580F3E">
              <w:rPr>
                <w:color w:val="FF0000"/>
              </w:rPr>
              <w:t>0.6699</w:t>
            </w:r>
          </w:p>
        </w:tc>
        <w:tc>
          <w:tcPr>
            <w:tcW w:w="1386" w:type="dxa"/>
          </w:tcPr>
          <w:p w14:paraId="1B8E55B1" w14:textId="77777777" w:rsidR="00A37542" w:rsidRPr="00580F3E" w:rsidRDefault="00A37542" w:rsidP="00896568">
            <w:pPr>
              <w:jc w:val="center"/>
              <w:rPr>
                <w:color w:val="FF0000"/>
              </w:rPr>
            </w:pPr>
            <w:r w:rsidRPr="00580F3E">
              <w:rPr>
                <w:color w:val="FF0000"/>
              </w:rPr>
              <w:t>0.5303</w:t>
            </w:r>
          </w:p>
        </w:tc>
        <w:tc>
          <w:tcPr>
            <w:tcW w:w="1386" w:type="dxa"/>
          </w:tcPr>
          <w:p w14:paraId="3E7A3321" w14:textId="77777777" w:rsidR="00A37542" w:rsidRPr="00580F3E" w:rsidRDefault="00A37542" w:rsidP="00896568">
            <w:pPr>
              <w:jc w:val="center"/>
              <w:rPr>
                <w:color w:val="FF0000"/>
              </w:rPr>
            </w:pPr>
            <w:r w:rsidRPr="00580F3E">
              <w:rPr>
                <w:color w:val="FF0000"/>
              </w:rPr>
              <w:t>0.4627</w:t>
            </w:r>
          </w:p>
        </w:tc>
        <w:tc>
          <w:tcPr>
            <w:tcW w:w="1386" w:type="dxa"/>
          </w:tcPr>
          <w:p w14:paraId="71084BEE" w14:textId="77777777" w:rsidR="00A37542" w:rsidRPr="00580F3E" w:rsidRDefault="00A37542" w:rsidP="00896568">
            <w:pPr>
              <w:jc w:val="center"/>
              <w:rPr>
                <w:color w:val="FF0000"/>
              </w:rPr>
            </w:pPr>
            <w:r w:rsidRPr="00580F3E">
              <w:rPr>
                <w:color w:val="FF0000"/>
              </w:rPr>
              <w:t>0.5443</w:t>
            </w:r>
          </w:p>
        </w:tc>
        <w:tc>
          <w:tcPr>
            <w:tcW w:w="1386" w:type="dxa"/>
          </w:tcPr>
          <w:p w14:paraId="6655EC95" w14:textId="77777777" w:rsidR="00A37542" w:rsidRPr="00580F3E" w:rsidRDefault="00A37542" w:rsidP="00896568">
            <w:pPr>
              <w:jc w:val="center"/>
              <w:rPr>
                <w:color w:val="FF0000"/>
              </w:rPr>
            </w:pPr>
            <w:r w:rsidRPr="00580F3E">
              <w:rPr>
                <w:color w:val="FF0000"/>
              </w:rPr>
              <w:t>0.6391</w:t>
            </w:r>
          </w:p>
        </w:tc>
        <w:tc>
          <w:tcPr>
            <w:tcW w:w="1386" w:type="dxa"/>
          </w:tcPr>
          <w:p w14:paraId="09620B8A" w14:textId="77777777" w:rsidR="00A37542" w:rsidRPr="00580F3E" w:rsidRDefault="00A37542" w:rsidP="00896568">
            <w:pPr>
              <w:jc w:val="center"/>
              <w:rPr>
                <w:color w:val="FF0000"/>
              </w:rPr>
            </w:pPr>
            <w:r w:rsidRPr="00580F3E">
              <w:rPr>
                <w:color w:val="FF0000"/>
              </w:rPr>
              <w:t>0.2730</w:t>
            </w:r>
          </w:p>
        </w:tc>
        <w:tc>
          <w:tcPr>
            <w:tcW w:w="1387" w:type="dxa"/>
          </w:tcPr>
          <w:p w14:paraId="116166D5" w14:textId="77777777" w:rsidR="00A37542" w:rsidRPr="00580F3E" w:rsidRDefault="00A37542" w:rsidP="00896568">
            <w:pPr>
              <w:jc w:val="center"/>
              <w:rPr>
                <w:color w:val="FF0000"/>
              </w:rPr>
            </w:pPr>
            <w:r w:rsidRPr="00580F3E">
              <w:rPr>
                <w:color w:val="FF0000"/>
              </w:rPr>
              <w:t>0.4058</w:t>
            </w:r>
          </w:p>
        </w:tc>
      </w:tr>
      <w:tr w:rsidR="00580F3E" w:rsidRPr="00580F3E" w14:paraId="738A8F29" w14:textId="77777777" w:rsidTr="00896568">
        <w:tc>
          <w:tcPr>
            <w:tcW w:w="2087" w:type="dxa"/>
          </w:tcPr>
          <w:p w14:paraId="40D4E849" w14:textId="77777777" w:rsidR="00A37542" w:rsidRPr="00580F3E" w:rsidRDefault="00A37542" w:rsidP="00896568">
            <w:pPr>
              <w:jc w:val="center"/>
              <w:rPr>
                <w:color w:val="FF0000"/>
              </w:rPr>
            </w:pPr>
            <w:r w:rsidRPr="00580F3E">
              <w:rPr>
                <w:color w:val="FF0000"/>
              </w:rPr>
              <w:t>5</w:t>
            </w:r>
          </w:p>
        </w:tc>
        <w:tc>
          <w:tcPr>
            <w:tcW w:w="1386" w:type="dxa"/>
          </w:tcPr>
          <w:p w14:paraId="42DFFF7A" w14:textId="77777777" w:rsidR="00A37542" w:rsidRPr="00580F3E" w:rsidRDefault="00A37542" w:rsidP="00896568">
            <w:pPr>
              <w:jc w:val="center"/>
              <w:rPr>
                <w:color w:val="FF0000"/>
              </w:rPr>
            </w:pPr>
            <w:r w:rsidRPr="00580F3E">
              <w:rPr>
                <w:color w:val="FF0000"/>
              </w:rPr>
              <w:t>0.4516</w:t>
            </w:r>
          </w:p>
        </w:tc>
        <w:tc>
          <w:tcPr>
            <w:tcW w:w="1386" w:type="dxa"/>
          </w:tcPr>
          <w:p w14:paraId="2658C5B0" w14:textId="77777777" w:rsidR="00A37542" w:rsidRPr="00580F3E" w:rsidRDefault="00A37542" w:rsidP="00896568">
            <w:pPr>
              <w:jc w:val="center"/>
              <w:rPr>
                <w:color w:val="FF0000"/>
              </w:rPr>
            </w:pPr>
            <w:r w:rsidRPr="00580F3E">
              <w:rPr>
                <w:color w:val="FF0000"/>
              </w:rPr>
              <w:t>0.5450</w:t>
            </w:r>
          </w:p>
        </w:tc>
        <w:tc>
          <w:tcPr>
            <w:tcW w:w="1386" w:type="dxa"/>
          </w:tcPr>
          <w:p w14:paraId="36A4A6A9" w14:textId="77777777" w:rsidR="00A37542" w:rsidRPr="00580F3E" w:rsidRDefault="00A37542" w:rsidP="00896568">
            <w:pPr>
              <w:jc w:val="center"/>
              <w:rPr>
                <w:color w:val="FF0000"/>
              </w:rPr>
            </w:pPr>
            <w:r w:rsidRPr="00580F3E">
              <w:rPr>
                <w:color w:val="FF0000"/>
              </w:rPr>
              <w:t>0.6110</w:t>
            </w:r>
          </w:p>
        </w:tc>
        <w:tc>
          <w:tcPr>
            <w:tcW w:w="1386" w:type="dxa"/>
          </w:tcPr>
          <w:p w14:paraId="659A844C" w14:textId="77777777" w:rsidR="00A37542" w:rsidRPr="00580F3E" w:rsidRDefault="00A37542" w:rsidP="00896568">
            <w:pPr>
              <w:jc w:val="center"/>
              <w:rPr>
                <w:color w:val="FF0000"/>
              </w:rPr>
            </w:pPr>
            <w:r w:rsidRPr="00580F3E">
              <w:rPr>
                <w:color w:val="FF0000"/>
              </w:rPr>
              <w:t>0.5593</w:t>
            </w:r>
          </w:p>
        </w:tc>
        <w:tc>
          <w:tcPr>
            <w:tcW w:w="1386" w:type="dxa"/>
          </w:tcPr>
          <w:p w14:paraId="73D24ED1" w14:textId="77777777" w:rsidR="00A37542" w:rsidRPr="00580F3E" w:rsidRDefault="00A37542" w:rsidP="00896568">
            <w:pPr>
              <w:jc w:val="center"/>
              <w:rPr>
                <w:color w:val="FF0000"/>
              </w:rPr>
            </w:pPr>
            <w:r w:rsidRPr="00580F3E">
              <w:rPr>
                <w:color w:val="FF0000"/>
              </w:rPr>
              <w:t>0.6149</w:t>
            </w:r>
          </w:p>
        </w:tc>
        <w:tc>
          <w:tcPr>
            <w:tcW w:w="1386" w:type="dxa"/>
          </w:tcPr>
          <w:p w14:paraId="6626A7C0" w14:textId="77777777" w:rsidR="00A37542" w:rsidRPr="00580F3E" w:rsidRDefault="00A37542" w:rsidP="00896568">
            <w:pPr>
              <w:jc w:val="center"/>
              <w:rPr>
                <w:color w:val="FF0000"/>
              </w:rPr>
            </w:pPr>
            <w:r w:rsidRPr="00580F3E">
              <w:rPr>
                <w:color w:val="FF0000"/>
              </w:rPr>
              <w:t>0.7229</w:t>
            </w:r>
          </w:p>
        </w:tc>
        <w:tc>
          <w:tcPr>
            <w:tcW w:w="1386" w:type="dxa"/>
          </w:tcPr>
          <w:p w14:paraId="73FE6C74" w14:textId="77777777" w:rsidR="00A37542" w:rsidRPr="00580F3E" w:rsidRDefault="00A37542" w:rsidP="00896568">
            <w:pPr>
              <w:jc w:val="center"/>
              <w:rPr>
                <w:color w:val="FF0000"/>
              </w:rPr>
            </w:pPr>
            <w:r w:rsidRPr="00580F3E">
              <w:rPr>
                <w:color w:val="FF0000"/>
              </w:rPr>
              <w:t>0.3081</w:t>
            </w:r>
          </w:p>
        </w:tc>
        <w:tc>
          <w:tcPr>
            <w:tcW w:w="1387" w:type="dxa"/>
          </w:tcPr>
          <w:p w14:paraId="02939A13" w14:textId="77777777" w:rsidR="00A37542" w:rsidRPr="00580F3E" w:rsidRDefault="00A37542" w:rsidP="00896568">
            <w:pPr>
              <w:jc w:val="center"/>
              <w:rPr>
                <w:color w:val="FF0000"/>
              </w:rPr>
            </w:pPr>
            <w:r w:rsidRPr="00580F3E">
              <w:rPr>
                <w:color w:val="FF0000"/>
              </w:rPr>
              <w:t>0.3871</w:t>
            </w:r>
          </w:p>
        </w:tc>
      </w:tr>
      <w:tr w:rsidR="00580F3E" w:rsidRPr="00580F3E" w14:paraId="33B18EBB" w14:textId="77777777" w:rsidTr="00896568">
        <w:tc>
          <w:tcPr>
            <w:tcW w:w="2087" w:type="dxa"/>
          </w:tcPr>
          <w:p w14:paraId="25A303F2" w14:textId="77777777" w:rsidR="00A37542" w:rsidRPr="00580F3E" w:rsidRDefault="00A37542" w:rsidP="00896568">
            <w:pPr>
              <w:jc w:val="center"/>
              <w:rPr>
                <w:color w:val="FF0000"/>
              </w:rPr>
            </w:pPr>
            <w:r w:rsidRPr="00580F3E">
              <w:rPr>
                <w:color w:val="FF0000"/>
              </w:rPr>
              <w:t>6</w:t>
            </w:r>
          </w:p>
        </w:tc>
        <w:tc>
          <w:tcPr>
            <w:tcW w:w="1386" w:type="dxa"/>
          </w:tcPr>
          <w:p w14:paraId="79DB229E" w14:textId="77777777" w:rsidR="00A37542" w:rsidRPr="00580F3E" w:rsidRDefault="00A37542" w:rsidP="00896568">
            <w:pPr>
              <w:jc w:val="center"/>
              <w:rPr>
                <w:color w:val="FF0000"/>
              </w:rPr>
            </w:pPr>
            <w:r w:rsidRPr="00580F3E">
              <w:rPr>
                <w:color w:val="FF0000"/>
              </w:rPr>
              <w:t>0.4246</w:t>
            </w:r>
          </w:p>
        </w:tc>
        <w:tc>
          <w:tcPr>
            <w:tcW w:w="1386" w:type="dxa"/>
          </w:tcPr>
          <w:p w14:paraId="66CC0114" w14:textId="77777777" w:rsidR="00A37542" w:rsidRPr="00580F3E" w:rsidRDefault="00A37542" w:rsidP="00896568">
            <w:pPr>
              <w:jc w:val="center"/>
              <w:rPr>
                <w:color w:val="FF0000"/>
              </w:rPr>
            </w:pPr>
            <w:r w:rsidRPr="00580F3E">
              <w:rPr>
                <w:color w:val="FF0000"/>
              </w:rPr>
              <w:t>0.6668</w:t>
            </w:r>
          </w:p>
        </w:tc>
        <w:tc>
          <w:tcPr>
            <w:tcW w:w="1386" w:type="dxa"/>
          </w:tcPr>
          <w:p w14:paraId="3B525BDE" w14:textId="77777777" w:rsidR="00A37542" w:rsidRPr="00580F3E" w:rsidRDefault="00A37542" w:rsidP="00896568">
            <w:pPr>
              <w:jc w:val="center"/>
              <w:rPr>
                <w:color w:val="FF0000"/>
              </w:rPr>
            </w:pPr>
            <w:r w:rsidRPr="00580F3E">
              <w:rPr>
                <w:color w:val="FF0000"/>
              </w:rPr>
              <w:t>0.6987</w:t>
            </w:r>
          </w:p>
        </w:tc>
        <w:tc>
          <w:tcPr>
            <w:tcW w:w="1386" w:type="dxa"/>
          </w:tcPr>
          <w:p w14:paraId="619B3A4C" w14:textId="77777777" w:rsidR="00A37542" w:rsidRPr="00580F3E" w:rsidRDefault="00A37542" w:rsidP="00896568">
            <w:pPr>
              <w:jc w:val="center"/>
              <w:rPr>
                <w:color w:val="FF0000"/>
              </w:rPr>
            </w:pPr>
            <w:r w:rsidRPr="00580F3E">
              <w:rPr>
                <w:color w:val="FF0000"/>
              </w:rPr>
              <w:t>0.5093</w:t>
            </w:r>
          </w:p>
        </w:tc>
        <w:tc>
          <w:tcPr>
            <w:tcW w:w="1386" w:type="dxa"/>
          </w:tcPr>
          <w:p w14:paraId="1B186FF8" w14:textId="77777777" w:rsidR="00A37542" w:rsidRPr="00580F3E" w:rsidRDefault="00A37542" w:rsidP="00896568">
            <w:pPr>
              <w:jc w:val="center"/>
              <w:rPr>
                <w:color w:val="FF0000"/>
              </w:rPr>
            </w:pPr>
            <w:r w:rsidRPr="00580F3E">
              <w:rPr>
                <w:color w:val="FF0000"/>
              </w:rPr>
              <w:t>0.6656</w:t>
            </w:r>
          </w:p>
        </w:tc>
        <w:tc>
          <w:tcPr>
            <w:tcW w:w="1386" w:type="dxa"/>
          </w:tcPr>
          <w:p w14:paraId="138C4853" w14:textId="77777777" w:rsidR="00A37542" w:rsidRPr="00580F3E" w:rsidRDefault="00A37542" w:rsidP="00896568">
            <w:pPr>
              <w:jc w:val="center"/>
              <w:rPr>
                <w:color w:val="FF0000"/>
              </w:rPr>
            </w:pPr>
            <w:r w:rsidRPr="00580F3E">
              <w:rPr>
                <w:color w:val="FF0000"/>
              </w:rPr>
              <w:t>0.6063</w:t>
            </w:r>
          </w:p>
        </w:tc>
        <w:tc>
          <w:tcPr>
            <w:tcW w:w="1386" w:type="dxa"/>
          </w:tcPr>
          <w:p w14:paraId="07BF59B8" w14:textId="77777777" w:rsidR="00A37542" w:rsidRPr="00580F3E" w:rsidRDefault="00A37542" w:rsidP="00896568">
            <w:pPr>
              <w:jc w:val="center"/>
              <w:rPr>
                <w:color w:val="FF0000"/>
              </w:rPr>
            </w:pPr>
            <w:r w:rsidRPr="00580F3E">
              <w:rPr>
                <w:color w:val="FF0000"/>
              </w:rPr>
              <w:t>0.2921</w:t>
            </w:r>
          </w:p>
        </w:tc>
        <w:tc>
          <w:tcPr>
            <w:tcW w:w="1387" w:type="dxa"/>
          </w:tcPr>
          <w:p w14:paraId="52E198D9" w14:textId="77777777" w:rsidR="00A37542" w:rsidRPr="00580F3E" w:rsidRDefault="00A37542" w:rsidP="00896568">
            <w:pPr>
              <w:jc w:val="center"/>
              <w:rPr>
                <w:color w:val="FF0000"/>
              </w:rPr>
            </w:pPr>
            <w:r w:rsidRPr="00580F3E">
              <w:rPr>
                <w:color w:val="FF0000"/>
              </w:rPr>
              <w:t>0.2899</w:t>
            </w:r>
          </w:p>
        </w:tc>
      </w:tr>
      <w:tr w:rsidR="00580F3E" w:rsidRPr="00580F3E" w14:paraId="19C2C3A4" w14:textId="77777777" w:rsidTr="00896568">
        <w:tc>
          <w:tcPr>
            <w:tcW w:w="2087" w:type="dxa"/>
          </w:tcPr>
          <w:p w14:paraId="3DBD63DD" w14:textId="77777777" w:rsidR="00A37542" w:rsidRPr="00580F3E" w:rsidRDefault="00A37542" w:rsidP="00896568">
            <w:pPr>
              <w:jc w:val="center"/>
              <w:rPr>
                <w:color w:val="FF0000"/>
              </w:rPr>
            </w:pPr>
            <w:r w:rsidRPr="00580F3E">
              <w:rPr>
                <w:color w:val="FF0000"/>
              </w:rPr>
              <w:t>7</w:t>
            </w:r>
          </w:p>
        </w:tc>
        <w:tc>
          <w:tcPr>
            <w:tcW w:w="1386" w:type="dxa"/>
          </w:tcPr>
          <w:p w14:paraId="25ACFD83" w14:textId="77777777" w:rsidR="00A37542" w:rsidRPr="00580F3E" w:rsidRDefault="00A37542" w:rsidP="00896568">
            <w:pPr>
              <w:jc w:val="center"/>
              <w:rPr>
                <w:color w:val="FF0000"/>
              </w:rPr>
            </w:pPr>
            <w:r w:rsidRPr="00580F3E">
              <w:rPr>
                <w:color w:val="FF0000"/>
              </w:rPr>
              <w:t>0.3984</w:t>
            </w:r>
          </w:p>
        </w:tc>
        <w:tc>
          <w:tcPr>
            <w:tcW w:w="1386" w:type="dxa"/>
          </w:tcPr>
          <w:p w14:paraId="78865777" w14:textId="77777777" w:rsidR="00A37542" w:rsidRPr="00580F3E" w:rsidRDefault="00A37542" w:rsidP="00896568">
            <w:pPr>
              <w:jc w:val="center"/>
              <w:rPr>
                <w:color w:val="FF0000"/>
              </w:rPr>
            </w:pPr>
            <w:r w:rsidRPr="00580F3E">
              <w:rPr>
                <w:color w:val="FF0000"/>
              </w:rPr>
              <w:t>-</w:t>
            </w:r>
          </w:p>
        </w:tc>
        <w:tc>
          <w:tcPr>
            <w:tcW w:w="1386" w:type="dxa"/>
          </w:tcPr>
          <w:p w14:paraId="54D65801" w14:textId="77777777" w:rsidR="00A37542" w:rsidRPr="00580F3E" w:rsidRDefault="00A37542" w:rsidP="00896568">
            <w:pPr>
              <w:jc w:val="center"/>
              <w:rPr>
                <w:color w:val="FF0000"/>
              </w:rPr>
            </w:pPr>
            <w:r w:rsidRPr="00580F3E">
              <w:rPr>
                <w:color w:val="FF0000"/>
              </w:rPr>
              <w:t>0.7171</w:t>
            </w:r>
          </w:p>
        </w:tc>
        <w:tc>
          <w:tcPr>
            <w:tcW w:w="1386" w:type="dxa"/>
          </w:tcPr>
          <w:p w14:paraId="3DFB0E3B" w14:textId="77777777" w:rsidR="00A37542" w:rsidRPr="00580F3E" w:rsidRDefault="00A37542" w:rsidP="00896568">
            <w:pPr>
              <w:jc w:val="center"/>
              <w:rPr>
                <w:color w:val="FF0000"/>
              </w:rPr>
            </w:pPr>
            <w:r w:rsidRPr="00580F3E">
              <w:rPr>
                <w:color w:val="FF0000"/>
              </w:rPr>
              <w:t>0.4569</w:t>
            </w:r>
          </w:p>
        </w:tc>
        <w:tc>
          <w:tcPr>
            <w:tcW w:w="1386" w:type="dxa"/>
          </w:tcPr>
          <w:p w14:paraId="635DCE8A" w14:textId="77777777" w:rsidR="00A37542" w:rsidRPr="00580F3E" w:rsidRDefault="00A37542" w:rsidP="00896568">
            <w:pPr>
              <w:jc w:val="center"/>
              <w:rPr>
                <w:color w:val="FF0000"/>
              </w:rPr>
            </w:pPr>
            <w:r w:rsidRPr="00580F3E">
              <w:rPr>
                <w:color w:val="FF0000"/>
              </w:rPr>
              <w:t>0.7270</w:t>
            </w:r>
          </w:p>
        </w:tc>
        <w:tc>
          <w:tcPr>
            <w:tcW w:w="1386" w:type="dxa"/>
          </w:tcPr>
          <w:p w14:paraId="20C96D8F" w14:textId="77777777" w:rsidR="00A37542" w:rsidRPr="00580F3E" w:rsidRDefault="00A37542" w:rsidP="00896568">
            <w:pPr>
              <w:jc w:val="center"/>
              <w:rPr>
                <w:color w:val="FF0000"/>
              </w:rPr>
            </w:pPr>
            <w:r w:rsidRPr="00580F3E">
              <w:rPr>
                <w:color w:val="FF0000"/>
              </w:rPr>
              <w:t>0.8284</w:t>
            </w:r>
          </w:p>
        </w:tc>
        <w:tc>
          <w:tcPr>
            <w:tcW w:w="1386" w:type="dxa"/>
          </w:tcPr>
          <w:p w14:paraId="6A7CD03A" w14:textId="77777777" w:rsidR="00A37542" w:rsidRPr="00580F3E" w:rsidRDefault="00A37542" w:rsidP="00896568">
            <w:pPr>
              <w:jc w:val="center"/>
              <w:rPr>
                <w:color w:val="FF0000"/>
              </w:rPr>
            </w:pPr>
            <w:r w:rsidRPr="00580F3E">
              <w:rPr>
                <w:color w:val="FF0000"/>
              </w:rPr>
              <w:t>-</w:t>
            </w:r>
          </w:p>
        </w:tc>
        <w:tc>
          <w:tcPr>
            <w:tcW w:w="1387" w:type="dxa"/>
          </w:tcPr>
          <w:p w14:paraId="514D33A3" w14:textId="77777777" w:rsidR="00A37542" w:rsidRPr="00580F3E" w:rsidRDefault="00A37542" w:rsidP="00896568">
            <w:pPr>
              <w:jc w:val="center"/>
              <w:rPr>
                <w:color w:val="FF0000"/>
              </w:rPr>
            </w:pPr>
            <w:r w:rsidRPr="00580F3E">
              <w:rPr>
                <w:color w:val="FF0000"/>
              </w:rPr>
              <w:t>-</w:t>
            </w:r>
          </w:p>
        </w:tc>
      </w:tr>
      <w:tr w:rsidR="00580F3E" w:rsidRPr="00580F3E" w14:paraId="688FC4B9" w14:textId="77777777" w:rsidTr="00896568">
        <w:tc>
          <w:tcPr>
            <w:tcW w:w="2087" w:type="dxa"/>
          </w:tcPr>
          <w:p w14:paraId="5FD832BC" w14:textId="77777777" w:rsidR="00A37542" w:rsidRPr="00580F3E" w:rsidRDefault="00A37542" w:rsidP="00896568">
            <w:pPr>
              <w:jc w:val="center"/>
              <w:rPr>
                <w:color w:val="FF0000"/>
              </w:rPr>
            </w:pPr>
            <w:r w:rsidRPr="00580F3E">
              <w:rPr>
                <w:color w:val="FF0000"/>
              </w:rPr>
              <w:t>8</w:t>
            </w:r>
          </w:p>
        </w:tc>
        <w:tc>
          <w:tcPr>
            <w:tcW w:w="1386" w:type="dxa"/>
          </w:tcPr>
          <w:p w14:paraId="041F2D11" w14:textId="77777777" w:rsidR="00A37542" w:rsidRPr="00580F3E" w:rsidRDefault="00A37542" w:rsidP="00896568">
            <w:pPr>
              <w:jc w:val="center"/>
              <w:rPr>
                <w:color w:val="FF0000"/>
              </w:rPr>
            </w:pPr>
            <w:r w:rsidRPr="00580F3E">
              <w:rPr>
                <w:color w:val="FF0000"/>
              </w:rPr>
              <w:t>0.4106</w:t>
            </w:r>
          </w:p>
        </w:tc>
        <w:tc>
          <w:tcPr>
            <w:tcW w:w="1386" w:type="dxa"/>
          </w:tcPr>
          <w:p w14:paraId="3B10A5B1" w14:textId="77777777" w:rsidR="00A37542" w:rsidRPr="00580F3E" w:rsidRDefault="00A37542" w:rsidP="00896568">
            <w:pPr>
              <w:jc w:val="center"/>
              <w:rPr>
                <w:color w:val="FF0000"/>
              </w:rPr>
            </w:pPr>
            <w:r w:rsidRPr="00580F3E">
              <w:rPr>
                <w:color w:val="FF0000"/>
              </w:rPr>
              <w:t>-</w:t>
            </w:r>
          </w:p>
        </w:tc>
        <w:tc>
          <w:tcPr>
            <w:tcW w:w="1386" w:type="dxa"/>
          </w:tcPr>
          <w:p w14:paraId="08B139D7" w14:textId="77777777" w:rsidR="00A37542" w:rsidRPr="00580F3E" w:rsidRDefault="00A37542" w:rsidP="00896568">
            <w:pPr>
              <w:jc w:val="center"/>
              <w:rPr>
                <w:color w:val="FF0000"/>
              </w:rPr>
            </w:pPr>
            <w:r w:rsidRPr="00580F3E">
              <w:rPr>
                <w:color w:val="FF0000"/>
              </w:rPr>
              <w:t>0.6895</w:t>
            </w:r>
          </w:p>
        </w:tc>
        <w:tc>
          <w:tcPr>
            <w:tcW w:w="1386" w:type="dxa"/>
          </w:tcPr>
          <w:p w14:paraId="1204ABF9" w14:textId="77777777" w:rsidR="00A37542" w:rsidRPr="00580F3E" w:rsidRDefault="00A37542" w:rsidP="00896568">
            <w:pPr>
              <w:jc w:val="center"/>
              <w:rPr>
                <w:color w:val="FF0000"/>
              </w:rPr>
            </w:pPr>
            <w:r w:rsidRPr="00580F3E">
              <w:rPr>
                <w:color w:val="FF0000"/>
              </w:rPr>
              <w:t>0.7082</w:t>
            </w:r>
          </w:p>
        </w:tc>
        <w:tc>
          <w:tcPr>
            <w:tcW w:w="1386" w:type="dxa"/>
          </w:tcPr>
          <w:p w14:paraId="58463224" w14:textId="77777777" w:rsidR="00A37542" w:rsidRPr="00580F3E" w:rsidRDefault="00A37542" w:rsidP="00896568">
            <w:pPr>
              <w:jc w:val="center"/>
              <w:rPr>
                <w:color w:val="FF0000"/>
              </w:rPr>
            </w:pPr>
            <w:r w:rsidRPr="00580F3E">
              <w:rPr>
                <w:color w:val="FF0000"/>
              </w:rPr>
              <w:t>0.7624</w:t>
            </w:r>
          </w:p>
        </w:tc>
        <w:tc>
          <w:tcPr>
            <w:tcW w:w="1386" w:type="dxa"/>
          </w:tcPr>
          <w:p w14:paraId="17FE823F" w14:textId="77777777" w:rsidR="00A37542" w:rsidRPr="00580F3E" w:rsidRDefault="00A37542" w:rsidP="00896568">
            <w:pPr>
              <w:jc w:val="center"/>
              <w:rPr>
                <w:color w:val="FF0000"/>
              </w:rPr>
            </w:pPr>
            <w:r w:rsidRPr="00580F3E">
              <w:rPr>
                <w:color w:val="FF0000"/>
              </w:rPr>
              <w:t>0.3184</w:t>
            </w:r>
          </w:p>
        </w:tc>
        <w:tc>
          <w:tcPr>
            <w:tcW w:w="1386" w:type="dxa"/>
          </w:tcPr>
          <w:p w14:paraId="19D76555" w14:textId="77777777" w:rsidR="00A37542" w:rsidRPr="00580F3E" w:rsidRDefault="00A37542" w:rsidP="00896568">
            <w:pPr>
              <w:jc w:val="center"/>
              <w:rPr>
                <w:color w:val="FF0000"/>
              </w:rPr>
            </w:pPr>
            <w:r w:rsidRPr="00580F3E">
              <w:rPr>
                <w:color w:val="FF0000"/>
              </w:rPr>
              <w:t>-</w:t>
            </w:r>
          </w:p>
        </w:tc>
        <w:tc>
          <w:tcPr>
            <w:tcW w:w="1387" w:type="dxa"/>
          </w:tcPr>
          <w:p w14:paraId="77573B6D" w14:textId="77777777" w:rsidR="00A37542" w:rsidRPr="00580F3E" w:rsidRDefault="00A37542" w:rsidP="00896568">
            <w:pPr>
              <w:jc w:val="center"/>
              <w:rPr>
                <w:color w:val="FF0000"/>
              </w:rPr>
            </w:pPr>
            <w:r w:rsidRPr="00580F3E">
              <w:rPr>
                <w:color w:val="FF0000"/>
              </w:rPr>
              <w:t>-</w:t>
            </w:r>
          </w:p>
        </w:tc>
      </w:tr>
      <w:tr w:rsidR="00580F3E" w:rsidRPr="00580F3E" w14:paraId="4DD9F3DD" w14:textId="77777777" w:rsidTr="00896568">
        <w:tc>
          <w:tcPr>
            <w:tcW w:w="2087" w:type="dxa"/>
          </w:tcPr>
          <w:p w14:paraId="6E7ADE6C" w14:textId="77777777" w:rsidR="00A37542" w:rsidRPr="00580F3E" w:rsidRDefault="00A37542" w:rsidP="00896568">
            <w:pPr>
              <w:jc w:val="center"/>
              <w:rPr>
                <w:color w:val="FF0000"/>
              </w:rPr>
            </w:pPr>
            <w:r w:rsidRPr="00580F3E">
              <w:rPr>
                <w:color w:val="FF0000"/>
              </w:rPr>
              <w:t>9</w:t>
            </w:r>
          </w:p>
        </w:tc>
        <w:tc>
          <w:tcPr>
            <w:tcW w:w="1386" w:type="dxa"/>
          </w:tcPr>
          <w:p w14:paraId="7AB3C0AE" w14:textId="77777777" w:rsidR="00A37542" w:rsidRPr="00580F3E" w:rsidRDefault="00A37542" w:rsidP="00896568">
            <w:pPr>
              <w:jc w:val="center"/>
              <w:rPr>
                <w:color w:val="FF0000"/>
              </w:rPr>
            </w:pPr>
            <w:r w:rsidRPr="00580F3E">
              <w:rPr>
                <w:color w:val="FF0000"/>
              </w:rPr>
              <w:t>0.4287</w:t>
            </w:r>
          </w:p>
        </w:tc>
        <w:tc>
          <w:tcPr>
            <w:tcW w:w="1386" w:type="dxa"/>
          </w:tcPr>
          <w:p w14:paraId="5CF3BF55" w14:textId="77777777" w:rsidR="00A37542" w:rsidRPr="00580F3E" w:rsidRDefault="00A37542" w:rsidP="00896568">
            <w:pPr>
              <w:jc w:val="center"/>
              <w:rPr>
                <w:color w:val="FF0000"/>
              </w:rPr>
            </w:pPr>
            <w:r w:rsidRPr="00580F3E">
              <w:rPr>
                <w:color w:val="FF0000"/>
              </w:rPr>
              <w:t>-</w:t>
            </w:r>
          </w:p>
        </w:tc>
        <w:tc>
          <w:tcPr>
            <w:tcW w:w="1386" w:type="dxa"/>
          </w:tcPr>
          <w:p w14:paraId="0DFFFDEB" w14:textId="77777777" w:rsidR="00A37542" w:rsidRPr="00580F3E" w:rsidRDefault="00A37542" w:rsidP="00896568">
            <w:pPr>
              <w:jc w:val="center"/>
              <w:rPr>
                <w:color w:val="FF0000"/>
              </w:rPr>
            </w:pPr>
            <w:r w:rsidRPr="00580F3E">
              <w:rPr>
                <w:color w:val="FF0000"/>
              </w:rPr>
              <w:t>-</w:t>
            </w:r>
          </w:p>
        </w:tc>
        <w:tc>
          <w:tcPr>
            <w:tcW w:w="1386" w:type="dxa"/>
          </w:tcPr>
          <w:p w14:paraId="30BCD246" w14:textId="77777777" w:rsidR="00A37542" w:rsidRPr="00580F3E" w:rsidRDefault="00A37542" w:rsidP="00896568">
            <w:pPr>
              <w:jc w:val="center"/>
              <w:rPr>
                <w:color w:val="FF0000"/>
              </w:rPr>
            </w:pPr>
            <w:r w:rsidRPr="00580F3E">
              <w:rPr>
                <w:color w:val="FF0000"/>
              </w:rPr>
              <w:t>-</w:t>
            </w:r>
          </w:p>
        </w:tc>
        <w:tc>
          <w:tcPr>
            <w:tcW w:w="1386" w:type="dxa"/>
          </w:tcPr>
          <w:p w14:paraId="56DBA038" w14:textId="77777777" w:rsidR="00A37542" w:rsidRPr="00580F3E" w:rsidRDefault="00A37542" w:rsidP="00896568">
            <w:pPr>
              <w:jc w:val="center"/>
              <w:rPr>
                <w:color w:val="FF0000"/>
              </w:rPr>
            </w:pPr>
            <w:r w:rsidRPr="00580F3E">
              <w:rPr>
                <w:color w:val="FF0000"/>
              </w:rPr>
              <w:t>0.6728</w:t>
            </w:r>
          </w:p>
        </w:tc>
        <w:tc>
          <w:tcPr>
            <w:tcW w:w="1386" w:type="dxa"/>
          </w:tcPr>
          <w:p w14:paraId="429E678D" w14:textId="77777777" w:rsidR="00A37542" w:rsidRPr="00580F3E" w:rsidRDefault="00A37542" w:rsidP="00896568">
            <w:pPr>
              <w:jc w:val="center"/>
              <w:rPr>
                <w:color w:val="FF0000"/>
              </w:rPr>
            </w:pPr>
            <w:r w:rsidRPr="00580F3E">
              <w:rPr>
                <w:color w:val="FF0000"/>
              </w:rPr>
              <w:t>-</w:t>
            </w:r>
          </w:p>
        </w:tc>
        <w:tc>
          <w:tcPr>
            <w:tcW w:w="1386" w:type="dxa"/>
          </w:tcPr>
          <w:p w14:paraId="51F75294" w14:textId="77777777" w:rsidR="00A37542" w:rsidRPr="00580F3E" w:rsidRDefault="00A37542" w:rsidP="00896568">
            <w:pPr>
              <w:jc w:val="center"/>
              <w:rPr>
                <w:color w:val="FF0000"/>
              </w:rPr>
            </w:pPr>
            <w:r w:rsidRPr="00580F3E">
              <w:rPr>
                <w:color w:val="FF0000"/>
              </w:rPr>
              <w:t>-</w:t>
            </w:r>
          </w:p>
        </w:tc>
        <w:tc>
          <w:tcPr>
            <w:tcW w:w="1387" w:type="dxa"/>
          </w:tcPr>
          <w:p w14:paraId="1827E71D" w14:textId="77777777" w:rsidR="00A37542" w:rsidRPr="00580F3E" w:rsidRDefault="00A37542" w:rsidP="00896568">
            <w:pPr>
              <w:jc w:val="center"/>
              <w:rPr>
                <w:color w:val="FF0000"/>
              </w:rPr>
            </w:pPr>
            <w:r w:rsidRPr="00580F3E">
              <w:rPr>
                <w:color w:val="FF0000"/>
              </w:rPr>
              <w:t>-</w:t>
            </w:r>
          </w:p>
        </w:tc>
      </w:tr>
      <w:tr w:rsidR="00580F3E" w:rsidRPr="00580F3E" w14:paraId="10DCD9D0" w14:textId="77777777" w:rsidTr="00896568">
        <w:tc>
          <w:tcPr>
            <w:tcW w:w="2087" w:type="dxa"/>
          </w:tcPr>
          <w:p w14:paraId="3D6D4532" w14:textId="77777777" w:rsidR="00A37542" w:rsidRPr="00580F3E" w:rsidRDefault="00A37542" w:rsidP="00896568">
            <w:pPr>
              <w:jc w:val="center"/>
              <w:rPr>
                <w:color w:val="FF0000"/>
              </w:rPr>
            </w:pPr>
            <w:r w:rsidRPr="00580F3E">
              <w:rPr>
                <w:color w:val="FF0000"/>
              </w:rPr>
              <w:t>10</w:t>
            </w:r>
          </w:p>
        </w:tc>
        <w:tc>
          <w:tcPr>
            <w:tcW w:w="1386" w:type="dxa"/>
          </w:tcPr>
          <w:p w14:paraId="240455D3" w14:textId="77777777" w:rsidR="00A37542" w:rsidRPr="00580F3E" w:rsidRDefault="00A37542" w:rsidP="00896568">
            <w:pPr>
              <w:jc w:val="center"/>
              <w:rPr>
                <w:color w:val="FF0000"/>
              </w:rPr>
            </w:pPr>
            <w:r w:rsidRPr="00580F3E">
              <w:rPr>
                <w:color w:val="FF0000"/>
              </w:rPr>
              <w:t>0.4883</w:t>
            </w:r>
          </w:p>
        </w:tc>
        <w:tc>
          <w:tcPr>
            <w:tcW w:w="1386" w:type="dxa"/>
          </w:tcPr>
          <w:p w14:paraId="555D3E24" w14:textId="77777777" w:rsidR="00A37542" w:rsidRPr="00580F3E" w:rsidRDefault="00A37542" w:rsidP="00896568">
            <w:pPr>
              <w:jc w:val="center"/>
              <w:rPr>
                <w:color w:val="FF0000"/>
              </w:rPr>
            </w:pPr>
            <w:r w:rsidRPr="00580F3E">
              <w:rPr>
                <w:color w:val="FF0000"/>
              </w:rPr>
              <w:t>-</w:t>
            </w:r>
          </w:p>
        </w:tc>
        <w:tc>
          <w:tcPr>
            <w:tcW w:w="1386" w:type="dxa"/>
          </w:tcPr>
          <w:p w14:paraId="7525D7A5" w14:textId="77777777" w:rsidR="00A37542" w:rsidRPr="00580F3E" w:rsidRDefault="00A37542" w:rsidP="00896568">
            <w:pPr>
              <w:jc w:val="center"/>
              <w:rPr>
                <w:color w:val="FF0000"/>
              </w:rPr>
            </w:pPr>
            <w:r w:rsidRPr="00580F3E">
              <w:rPr>
                <w:color w:val="FF0000"/>
              </w:rPr>
              <w:t>-</w:t>
            </w:r>
          </w:p>
        </w:tc>
        <w:tc>
          <w:tcPr>
            <w:tcW w:w="1386" w:type="dxa"/>
          </w:tcPr>
          <w:p w14:paraId="47CEDCB6" w14:textId="77777777" w:rsidR="00A37542" w:rsidRPr="00580F3E" w:rsidRDefault="00A37542" w:rsidP="00896568">
            <w:pPr>
              <w:jc w:val="center"/>
              <w:rPr>
                <w:color w:val="FF0000"/>
              </w:rPr>
            </w:pPr>
            <w:r w:rsidRPr="00580F3E">
              <w:rPr>
                <w:color w:val="FF0000"/>
              </w:rPr>
              <w:t>-</w:t>
            </w:r>
          </w:p>
        </w:tc>
        <w:tc>
          <w:tcPr>
            <w:tcW w:w="1386" w:type="dxa"/>
          </w:tcPr>
          <w:p w14:paraId="65F6110D" w14:textId="77777777" w:rsidR="00A37542" w:rsidRPr="00580F3E" w:rsidRDefault="00A37542" w:rsidP="00896568">
            <w:pPr>
              <w:jc w:val="center"/>
              <w:rPr>
                <w:color w:val="FF0000"/>
              </w:rPr>
            </w:pPr>
            <w:r w:rsidRPr="00580F3E">
              <w:rPr>
                <w:color w:val="FF0000"/>
              </w:rPr>
              <w:t>0.6692</w:t>
            </w:r>
          </w:p>
        </w:tc>
        <w:tc>
          <w:tcPr>
            <w:tcW w:w="1386" w:type="dxa"/>
          </w:tcPr>
          <w:p w14:paraId="2BF8FEE2" w14:textId="77777777" w:rsidR="00A37542" w:rsidRPr="00580F3E" w:rsidRDefault="00A37542" w:rsidP="00896568">
            <w:pPr>
              <w:jc w:val="center"/>
              <w:rPr>
                <w:color w:val="FF0000"/>
              </w:rPr>
            </w:pPr>
            <w:r w:rsidRPr="00580F3E">
              <w:rPr>
                <w:color w:val="FF0000"/>
              </w:rPr>
              <w:t>-</w:t>
            </w:r>
          </w:p>
        </w:tc>
        <w:tc>
          <w:tcPr>
            <w:tcW w:w="1386" w:type="dxa"/>
          </w:tcPr>
          <w:p w14:paraId="0A56F1CE" w14:textId="77777777" w:rsidR="00A37542" w:rsidRPr="00580F3E" w:rsidRDefault="00A37542" w:rsidP="00896568">
            <w:pPr>
              <w:jc w:val="center"/>
              <w:rPr>
                <w:color w:val="FF0000"/>
              </w:rPr>
            </w:pPr>
            <w:r w:rsidRPr="00580F3E">
              <w:rPr>
                <w:color w:val="FF0000"/>
              </w:rPr>
              <w:t>-</w:t>
            </w:r>
          </w:p>
        </w:tc>
        <w:tc>
          <w:tcPr>
            <w:tcW w:w="1387" w:type="dxa"/>
          </w:tcPr>
          <w:p w14:paraId="44872D2C" w14:textId="77777777" w:rsidR="00A37542" w:rsidRPr="00580F3E" w:rsidRDefault="00A37542" w:rsidP="00896568">
            <w:pPr>
              <w:jc w:val="center"/>
              <w:rPr>
                <w:color w:val="FF0000"/>
              </w:rPr>
            </w:pPr>
            <w:r w:rsidRPr="00580F3E">
              <w:rPr>
                <w:color w:val="FF0000"/>
              </w:rPr>
              <w:t>-</w:t>
            </w:r>
          </w:p>
        </w:tc>
      </w:tr>
      <w:tr w:rsidR="00580F3E" w:rsidRPr="00580F3E" w14:paraId="4B5FFC58" w14:textId="77777777" w:rsidTr="00896568">
        <w:tc>
          <w:tcPr>
            <w:tcW w:w="2087" w:type="dxa"/>
          </w:tcPr>
          <w:p w14:paraId="039CB877" w14:textId="77777777" w:rsidR="00A37542" w:rsidRPr="00580F3E" w:rsidRDefault="00A37542" w:rsidP="00896568">
            <w:pPr>
              <w:jc w:val="center"/>
              <w:rPr>
                <w:color w:val="FF0000"/>
              </w:rPr>
            </w:pPr>
            <w:r w:rsidRPr="00580F3E">
              <w:rPr>
                <w:color w:val="FF0000"/>
              </w:rPr>
              <w:t>11</w:t>
            </w:r>
          </w:p>
        </w:tc>
        <w:tc>
          <w:tcPr>
            <w:tcW w:w="1386" w:type="dxa"/>
          </w:tcPr>
          <w:p w14:paraId="2E5D4DAD" w14:textId="77777777" w:rsidR="00A37542" w:rsidRPr="00580F3E" w:rsidRDefault="00A37542" w:rsidP="00896568">
            <w:pPr>
              <w:jc w:val="center"/>
              <w:rPr>
                <w:color w:val="FF0000"/>
              </w:rPr>
            </w:pPr>
            <w:r w:rsidRPr="00580F3E">
              <w:rPr>
                <w:color w:val="FF0000"/>
              </w:rPr>
              <w:t>-</w:t>
            </w:r>
          </w:p>
        </w:tc>
        <w:tc>
          <w:tcPr>
            <w:tcW w:w="1386" w:type="dxa"/>
          </w:tcPr>
          <w:p w14:paraId="4C79B246" w14:textId="77777777" w:rsidR="00A37542" w:rsidRPr="00580F3E" w:rsidRDefault="00A37542" w:rsidP="00896568">
            <w:pPr>
              <w:jc w:val="center"/>
              <w:rPr>
                <w:color w:val="FF0000"/>
              </w:rPr>
            </w:pPr>
            <w:r w:rsidRPr="00580F3E">
              <w:rPr>
                <w:color w:val="FF0000"/>
              </w:rPr>
              <w:t>-</w:t>
            </w:r>
          </w:p>
        </w:tc>
        <w:tc>
          <w:tcPr>
            <w:tcW w:w="1386" w:type="dxa"/>
          </w:tcPr>
          <w:p w14:paraId="73B90BC1" w14:textId="77777777" w:rsidR="00A37542" w:rsidRPr="00580F3E" w:rsidRDefault="00A37542" w:rsidP="00896568">
            <w:pPr>
              <w:jc w:val="center"/>
              <w:rPr>
                <w:color w:val="FF0000"/>
              </w:rPr>
            </w:pPr>
            <w:r w:rsidRPr="00580F3E">
              <w:rPr>
                <w:color w:val="FF0000"/>
              </w:rPr>
              <w:t>-</w:t>
            </w:r>
          </w:p>
        </w:tc>
        <w:tc>
          <w:tcPr>
            <w:tcW w:w="1386" w:type="dxa"/>
          </w:tcPr>
          <w:p w14:paraId="1D04F3A3" w14:textId="77777777" w:rsidR="00A37542" w:rsidRPr="00580F3E" w:rsidRDefault="00A37542" w:rsidP="00896568">
            <w:pPr>
              <w:jc w:val="center"/>
              <w:rPr>
                <w:color w:val="FF0000"/>
              </w:rPr>
            </w:pPr>
            <w:r w:rsidRPr="00580F3E">
              <w:rPr>
                <w:color w:val="FF0000"/>
              </w:rPr>
              <w:t>-</w:t>
            </w:r>
          </w:p>
        </w:tc>
        <w:tc>
          <w:tcPr>
            <w:tcW w:w="1386" w:type="dxa"/>
          </w:tcPr>
          <w:p w14:paraId="620365E4" w14:textId="77777777" w:rsidR="00A37542" w:rsidRPr="00580F3E" w:rsidRDefault="00A37542" w:rsidP="00896568">
            <w:pPr>
              <w:jc w:val="center"/>
              <w:rPr>
                <w:color w:val="FF0000"/>
              </w:rPr>
            </w:pPr>
            <w:r w:rsidRPr="00580F3E">
              <w:rPr>
                <w:color w:val="FF0000"/>
              </w:rPr>
              <w:t>0.7305</w:t>
            </w:r>
          </w:p>
        </w:tc>
        <w:tc>
          <w:tcPr>
            <w:tcW w:w="1386" w:type="dxa"/>
          </w:tcPr>
          <w:p w14:paraId="3768C614" w14:textId="77777777" w:rsidR="00A37542" w:rsidRPr="00580F3E" w:rsidRDefault="00A37542" w:rsidP="00896568">
            <w:pPr>
              <w:jc w:val="center"/>
              <w:rPr>
                <w:color w:val="FF0000"/>
              </w:rPr>
            </w:pPr>
            <w:r w:rsidRPr="00580F3E">
              <w:rPr>
                <w:color w:val="FF0000"/>
              </w:rPr>
              <w:t>-</w:t>
            </w:r>
          </w:p>
        </w:tc>
        <w:tc>
          <w:tcPr>
            <w:tcW w:w="1386" w:type="dxa"/>
          </w:tcPr>
          <w:p w14:paraId="4983B678" w14:textId="77777777" w:rsidR="00A37542" w:rsidRPr="00580F3E" w:rsidRDefault="00A37542" w:rsidP="00896568">
            <w:pPr>
              <w:jc w:val="center"/>
              <w:rPr>
                <w:color w:val="FF0000"/>
              </w:rPr>
            </w:pPr>
            <w:r w:rsidRPr="00580F3E">
              <w:rPr>
                <w:color w:val="FF0000"/>
              </w:rPr>
              <w:t>-</w:t>
            </w:r>
          </w:p>
        </w:tc>
        <w:tc>
          <w:tcPr>
            <w:tcW w:w="1387" w:type="dxa"/>
          </w:tcPr>
          <w:p w14:paraId="5CFC0530" w14:textId="77777777" w:rsidR="00A37542" w:rsidRPr="00580F3E" w:rsidRDefault="00A37542" w:rsidP="00896568">
            <w:pPr>
              <w:jc w:val="center"/>
              <w:rPr>
                <w:color w:val="FF0000"/>
              </w:rPr>
            </w:pPr>
            <w:r w:rsidRPr="00580F3E">
              <w:rPr>
                <w:color w:val="FF0000"/>
              </w:rPr>
              <w:t>-</w:t>
            </w:r>
          </w:p>
        </w:tc>
      </w:tr>
      <w:tr w:rsidR="00A37542" w:rsidRPr="00580F3E" w14:paraId="5A0CD796" w14:textId="77777777" w:rsidTr="00896568">
        <w:tc>
          <w:tcPr>
            <w:tcW w:w="2087" w:type="dxa"/>
          </w:tcPr>
          <w:p w14:paraId="3C60AA1D" w14:textId="77777777" w:rsidR="00A37542" w:rsidRPr="00580F3E" w:rsidRDefault="00A37542" w:rsidP="00896568">
            <w:pPr>
              <w:jc w:val="center"/>
              <w:rPr>
                <w:color w:val="FF0000"/>
              </w:rPr>
            </w:pPr>
            <w:r w:rsidRPr="00580F3E">
              <w:rPr>
                <w:color w:val="FF0000"/>
              </w:rPr>
              <w:t>Significant?</w:t>
            </w:r>
          </w:p>
        </w:tc>
        <w:tc>
          <w:tcPr>
            <w:tcW w:w="1386" w:type="dxa"/>
          </w:tcPr>
          <w:p w14:paraId="636AF4D2" w14:textId="77777777" w:rsidR="00A37542" w:rsidRPr="00580F3E" w:rsidRDefault="00A37542" w:rsidP="00896568">
            <w:pPr>
              <w:jc w:val="center"/>
              <w:rPr>
                <w:color w:val="FF0000"/>
              </w:rPr>
            </w:pPr>
          </w:p>
        </w:tc>
        <w:tc>
          <w:tcPr>
            <w:tcW w:w="1386" w:type="dxa"/>
          </w:tcPr>
          <w:p w14:paraId="193F17C6" w14:textId="77777777" w:rsidR="00A37542" w:rsidRPr="00580F3E" w:rsidRDefault="00A37542" w:rsidP="00896568">
            <w:pPr>
              <w:jc w:val="center"/>
              <w:rPr>
                <w:color w:val="FF0000"/>
              </w:rPr>
            </w:pPr>
          </w:p>
        </w:tc>
        <w:tc>
          <w:tcPr>
            <w:tcW w:w="1386" w:type="dxa"/>
          </w:tcPr>
          <w:p w14:paraId="247FC798" w14:textId="77777777" w:rsidR="00A37542" w:rsidRPr="00580F3E" w:rsidRDefault="00A37542" w:rsidP="00896568">
            <w:pPr>
              <w:jc w:val="center"/>
              <w:rPr>
                <w:color w:val="FF0000"/>
              </w:rPr>
            </w:pPr>
          </w:p>
        </w:tc>
        <w:tc>
          <w:tcPr>
            <w:tcW w:w="1386" w:type="dxa"/>
          </w:tcPr>
          <w:p w14:paraId="5518E2B1" w14:textId="77777777" w:rsidR="00A37542" w:rsidRPr="00580F3E" w:rsidRDefault="00A37542" w:rsidP="00896568">
            <w:pPr>
              <w:jc w:val="center"/>
              <w:rPr>
                <w:color w:val="FF0000"/>
              </w:rPr>
            </w:pPr>
          </w:p>
        </w:tc>
        <w:tc>
          <w:tcPr>
            <w:tcW w:w="1386" w:type="dxa"/>
          </w:tcPr>
          <w:p w14:paraId="36BD7D4A" w14:textId="77777777" w:rsidR="00A37542" w:rsidRPr="00580F3E" w:rsidRDefault="00A37542" w:rsidP="00896568">
            <w:pPr>
              <w:jc w:val="center"/>
              <w:rPr>
                <w:color w:val="FF0000"/>
              </w:rPr>
            </w:pPr>
          </w:p>
        </w:tc>
        <w:tc>
          <w:tcPr>
            <w:tcW w:w="1386" w:type="dxa"/>
          </w:tcPr>
          <w:p w14:paraId="1E7C4352" w14:textId="77777777" w:rsidR="00A37542" w:rsidRPr="00580F3E" w:rsidRDefault="00A37542" w:rsidP="00896568">
            <w:pPr>
              <w:jc w:val="center"/>
              <w:rPr>
                <w:color w:val="FF0000"/>
              </w:rPr>
            </w:pPr>
          </w:p>
        </w:tc>
        <w:tc>
          <w:tcPr>
            <w:tcW w:w="1386" w:type="dxa"/>
          </w:tcPr>
          <w:p w14:paraId="202F668D" w14:textId="77777777" w:rsidR="00A37542" w:rsidRPr="00580F3E" w:rsidRDefault="00A37542" w:rsidP="00896568">
            <w:pPr>
              <w:jc w:val="center"/>
              <w:rPr>
                <w:color w:val="FF0000"/>
              </w:rPr>
            </w:pPr>
          </w:p>
        </w:tc>
        <w:tc>
          <w:tcPr>
            <w:tcW w:w="1387" w:type="dxa"/>
          </w:tcPr>
          <w:p w14:paraId="557DE6D2" w14:textId="77777777" w:rsidR="00A37542" w:rsidRPr="00580F3E" w:rsidRDefault="00A37542" w:rsidP="00896568">
            <w:pPr>
              <w:jc w:val="center"/>
              <w:rPr>
                <w:color w:val="FF0000"/>
              </w:rPr>
            </w:pPr>
          </w:p>
        </w:tc>
      </w:tr>
    </w:tbl>
    <w:p w14:paraId="39B77267" w14:textId="77777777" w:rsidR="00A37542" w:rsidRPr="00580F3E" w:rsidRDefault="00A37542" w:rsidP="00A37542">
      <w:pPr>
        <w:autoSpaceDE w:val="0"/>
        <w:autoSpaceDN w:val="0"/>
        <w:adjustRightInd w:val="0"/>
        <w:spacing w:after="0" w:line="240" w:lineRule="auto"/>
        <w:contextualSpacing/>
        <w:rPr>
          <w:rFonts w:ascii="Times New Roman" w:hAnsi="Times New Roman" w:cs="Times New Roman"/>
          <w:color w:val="FF0000"/>
          <w:sz w:val="24"/>
          <w:szCs w:val="24"/>
        </w:rPr>
      </w:pPr>
    </w:p>
    <w:p w14:paraId="4DACBC3F" w14:textId="77777777" w:rsidR="00A37542" w:rsidRPr="00580F3E" w:rsidRDefault="00A37542" w:rsidP="00A37542">
      <w:pPr>
        <w:autoSpaceDE w:val="0"/>
        <w:autoSpaceDN w:val="0"/>
        <w:adjustRightInd w:val="0"/>
        <w:spacing w:after="0" w:line="240" w:lineRule="auto"/>
        <w:contextualSpacing/>
        <w:rPr>
          <w:rFonts w:ascii="Times New Roman" w:hAnsi="Times New Roman" w:cs="Times New Roman"/>
          <w:color w:val="FF0000"/>
          <w:sz w:val="24"/>
          <w:szCs w:val="24"/>
        </w:rPr>
      </w:pPr>
    </w:p>
    <w:p w14:paraId="76BEAD20" w14:textId="77777777" w:rsidR="00A37542" w:rsidRPr="00580F3E" w:rsidRDefault="00A37542" w:rsidP="00A37542">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580F3E">
        <w:rPr>
          <w:rFonts w:ascii="Times New Roman" w:hAnsi="Times New Roman" w:cs="Times New Roman"/>
          <w:color w:val="FF0000"/>
          <w:sz w:val="24"/>
          <w:szCs w:val="24"/>
        </w:rPr>
        <w:t>No data</w:t>
      </w:r>
    </w:p>
    <w:p w14:paraId="0C04A894" w14:textId="77777777" w:rsidR="00A37542" w:rsidRDefault="00A37542" w:rsidP="00A37542">
      <w:pPr>
        <w:autoSpaceDE w:val="0"/>
        <w:autoSpaceDN w:val="0"/>
        <w:adjustRightInd w:val="0"/>
        <w:spacing w:after="0" w:line="240" w:lineRule="auto"/>
        <w:contextualSpacing/>
        <w:rPr>
          <w:rFonts w:ascii="Times New Roman" w:hAnsi="Times New Roman" w:cs="Times New Roman"/>
          <w:sz w:val="24"/>
          <w:szCs w:val="24"/>
        </w:rPr>
      </w:pPr>
    </w:p>
    <w:p w14:paraId="29C3E44C" w14:textId="77777777" w:rsidR="00A37542" w:rsidRDefault="00A37542" w:rsidP="00A37542">
      <w:pPr>
        <w:spacing w:line="240" w:lineRule="auto"/>
        <w:rPr>
          <w:rFonts w:ascii="Times New Roman" w:hAnsi="Times New Roman" w:cs="Times New Roman"/>
          <w:b/>
          <w:sz w:val="24"/>
          <w:szCs w:val="24"/>
        </w:rPr>
      </w:pPr>
    </w:p>
    <w:p w14:paraId="5B1A09BB" w14:textId="77777777" w:rsidR="00A37542" w:rsidRPr="00C043AA" w:rsidRDefault="00A37542" w:rsidP="00A37542">
      <w:pPr>
        <w:spacing w:line="240" w:lineRule="auto"/>
        <w:jc w:val="center"/>
        <w:rPr>
          <w:rFonts w:ascii="Times New Roman" w:hAnsi="Times New Roman" w:cs="Times New Roman"/>
          <w:b/>
          <w:sz w:val="24"/>
          <w:szCs w:val="24"/>
        </w:rPr>
      </w:pPr>
      <w:r w:rsidRPr="00C043AA">
        <w:rPr>
          <w:rFonts w:ascii="Times New Roman" w:hAnsi="Times New Roman" w:cs="Times New Roman"/>
          <w:b/>
          <w:sz w:val="24"/>
          <w:szCs w:val="24"/>
        </w:rPr>
        <w:t>Mercury concentrations in Limestone samples from caves</w:t>
      </w:r>
    </w:p>
    <w:p w14:paraId="10F427C6" w14:textId="77777777" w:rsidR="00A37542" w:rsidRPr="00A37542" w:rsidRDefault="00A37542" w:rsidP="00A37542">
      <w:pPr>
        <w:spacing w:line="240" w:lineRule="auto"/>
        <w:rPr>
          <w:rFonts w:ascii="Times New Roman" w:hAnsi="Times New Roman" w:cs="Times New Roman"/>
          <w:sz w:val="24"/>
          <w:szCs w:val="24"/>
        </w:rPr>
      </w:pPr>
      <w:r>
        <w:rPr>
          <w:rFonts w:ascii="Times New Roman" w:hAnsi="Times New Roman" w:cs="Times New Roman"/>
          <w:sz w:val="24"/>
          <w:szCs w:val="24"/>
        </w:rPr>
        <w:t xml:space="preserve">       Results for THg concentrations from limestone samples from caves is shown in Table 5.</w:t>
      </w:r>
    </w:p>
    <w:p w14:paraId="01A68C6F" w14:textId="77777777" w:rsidR="00A37542" w:rsidRPr="0009718C" w:rsidRDefault="00A37542" w:rsidP="00A37542">
      <w:pPr>
        <w:spacing w:line="240" w:lineRule="auto"/>
        <w:rPr>
          <w:rFonts w:ascii="Times New Roman" w:hAnsi="Times New Roman" w:cs="Times New Roman"/>
          <w:b/>
          <w:sz w:val="24"/>
          <w:szCs w:val="24"/>
        </w:rPr>
      </w:pPr>
      <w:r>
        <w:rPr>
          <w:rFonts w:ascii="Times New Roman" w:hAnsi="Times New Roman" w:cs="Times New Roman"/>
          <w:b/>
          <w:sz w:val="24"/>
          <w:szCs w:val="24"/>
        </w:rPr>
        <w:t>Table 5</w:t>
      </w:r>
      <w:r w:rsidRPr="004D19CA">
        <w:rPr>
          <w:rFonts w:ascii="Times New Roman" w:hAnsi="Times New Roman" w:cs="Times New Roman"/>
          <w:b/>
          <w:sz w:val="24"/>
          <w:szCs w:val="24"/>
        </w:rPr>
        <w:t xml:space="preserve">.  Results </w:t>
      </w:r>
      <w:r>
        <w:rPr>
          <w:rFonts w:ascii="Times New Roman" w:hAnsi="Times New Roman" w:cs="Times New Roman"/>
          <w:b/>
          <w:sz w:val="24"/>
          <w:szCs w:val="24"/>
        </w:rPr>
        <w:t>for THg concentrations from Limestone samples</w:t>
      </w:r>
    </w:p>
    <w:tbl>
      <w:tblPr>
        <w:tblStyle w:val="TableGrid"/>
        <w:tblW w:w="5328" w:type="dxa"/>
        <w:tblLayout w:type="fixed"/>
        <w:tblLook w:val="04A0" w:firstRow="1" w:lastRow="0" w:firstColumn="1" w:lastColumn="0" w:noHBand="0" w:noVBand="1"/>
      </w:tblPr>
      <w:tblGrid>
        <w:gridCol w:w="2088"/>
        <w:gridCol w:w="990"/>
        <w:gridCol w:w="2250"/>
      </w:tblGrid>
      <w:tr w:rsidR="00A37542" w14:paraId="26034FED" w14:textId="77777777" w:rsidTr="00896568">
        <w:trPr>
          <w:gridAfter w:val="1"/>
          <w:wAfter w:w="2250" w:type="dxa"/>
          <w:trHeight w:val="269"/>
        </w:trPr>
        <w:tc>
          <w:tcPr>
            <w:tcW w:w="2088" w:type="dxa"/>
            <w:vMerge w:val="restart"/>
          </w:tcPr>
          <w:p w14:paraId="6D6625F5" w14:textId="77777777" w:rsidR="00A37542" w:rsidRDefault="00A37542" w:rsidP="00896568"/>
          <w:p w14:paraId="02CB2B95" w14:textId="77777777" w:rsidR="00A37542" w:rsidRDefault="00A37542" w:rsidP="00896568">
            <w:pPr>
              <w:jc w:val="center"/>
            </w:pPr>
            <w:r>
              <w:t>Cave Survey No.</w:t>
            </w:r>
          </w:p>
        </w:tc>
        <w:tc>
          <w:tcPr>
            <w:tcW w:w="990" w:type="dxa"/>
            <w:vMerge w:val="restart"/>
          </w:tcPr>
          <w:p w14:paraId="4753B0A5" w14:textId="77777777" w:rsidR="00A37542" w:rsidRDefault="00A37542" w:rsidP="00896568">
            <w:pPr>
              <w:jc w:val="center"/>
            </w:pPr>
          </w:p>
          <w:p w14:paraId="70AC88A7" w14:textId="77777777" w:rsidR="00A37542" w:rsidRDefault="00A37542" w:rsidP="00896568">
            <w:pPr>
              <w:jc w:val="center"/>
            </w:pPr>
            <w:r>
              <w:t>Region</w:t>
            </w:r>
          </w:p>
        </w:tc>
      </w:tr>
      <w:tr w:rsidR="00A37542" w14:paraId="133AB8C5" w14:textId="77777777" w:rsidTr="00896568">
        <w:tc>
          <w:tcPr>
            <w:tcW w:w="2088" w:type="dxa"/>
            <w:vMerge/>
          </w:tcPr>
          <w:p w14:paraId="681E083E" w14:textId="77777777" w:rsidR="00A37542" w:rsidRDefault="00A37542" w:rsidP="00896568"/>
        </w:tc>
        <w:tc>
          <w:tcPr>
            <w:tcW w:w="990" w:type="dxa"/>
            <w:vMerge/>
          </w:tcPr>
          <w:p w14:paraId="632F27DC" w14:textId="77777777" w:rsidR="00A37542" w:rsidRDefault="00A37542" w:rsidP="00896568">
            <w:pPr>
              <w:jc w:val="center"/>
            </w:pPr>
          </w:p>
        </w:tc>
        <w:tc>
          <w:tcPr>
            <w:tcW w:w="2250" w:type="dxa"/>
          </w:tcPr>
          <w:p w14:paraId="23190DFF" w14:textId="77777777" w:rsidR="00A37542" w:rsidRDefault="00A37542" w:rsidP="00896568">
            <w:pPr>
              <w:jc w:val="center"/>
            </w:pPr>
            <w:r>
              <w:t>Hg Concentration ppm</w:t>
            </w:r>
          </w:p>
        </w:tc>
      </w:tr>
      <w:tr w:rsidR="00A37542" w14:paraId="10874617" w14:textId="77777777" w:rsidTr="00896568">
        <w:tc>
          <w:tcPr>
            <w:tcW w:w="2088" w:type="dxa"/>
          </w:tcPr>
          <w:p w14:paraId="4ECF1BD5" w14:textId="77777777" w:rsidR="00A37542" w:rsidRDefault="00A37542" w:rsidP="00896568">
            <w:pPr>
              <w:jc w:val="center"/>
            </w:pPr>
            <w:r>
              <w:t>FCS 537 LS</w:t>
            </w:r>
          </w:p>
        </w:tc>
        <w:tc>
          <w:tcPr>
            <w:tcW w:w="990" w:type="dxa"/>
          </w:tcPr>
          <w:p w14:paraId="7A6B920B" w14:textId="77777777" w:rsidR="00A37542" w:rsidRDefault="00A37542" w:rsidP="00896568">
            <w:pPr>
              <w:jc w:val="center"/>
            </w:pPr>
            <w:r>
              <w:t>1</w:t>
            </w:r>
          </w:p>
        </w:tc>
        <w:tc>
          <w:tcPr>
            <w:tcW w:w="2250" w:type="dxa"/>
          </w:tcPr>
          <w:p w14:paraId="0BCE9DC5" w14:textId="77777777" w:rsidR="00A37542" w:rsidRDefault="00A37542" w:rsidP="00896568">
            <w:pPr>
              <w:jc w:val="center"/>
            </w:pPr>
            <w:r>
              <w:t>0.0563</w:t>
            </w:r>
          </w:p>
        </w:tc>
      </w:tr>
      <w:tr w:rsidR="00A37542" w14:paraId="3F2114C1" w14:textId="77777777" w:rsidTr="00896568">
        <w:tc>
          <w:tcPr>
            <w:tcW w:w="2088" w:type="dxa"/>
          </w:tcPr>
          <w:p w14:paraId="3098AAB0" w14:textId="77777777" w:rsidR="00A37542" w:rsidRDefault="00A37542" w:rsidP="00896568">
            <w:pPr>
              <w:jc w:val="center"/>
            </w:pPr>
            <w:r>
              <w:t>FCS 537 Stalagmite</w:t>
            </w:r>
          </w:p>
        </w:tc>
        <w:tc>
          <w:tcPr>
            <w:tcW w:w="990" w:type="dxa"/>
          </w:tcPr>
          <w:p w14:paraId="6BD8DC9B" w14:textId="77777777" w:rsidR="00A37542" w:rsidRDefault="00A37542" w:rsidP="00896568">
            <w:pPr>
              <w:jc w:val="center"/>
            </w:pPr>
            <w:r>
              <w:t>1</w:t>
            </w:r>
          </w:p>
        </w:tc>
        <w:tc>
          <w:tcPr>
            <w:tcW w:w="2250" w:type="dxa"/>
          </w:tcPr>
          <w:p w14:paraId="799408C3" w14:textId="77777777" w:rsidR="00A37542" w:rsidRDefault="00A37542" w:rsidP="00896568">
            <w:pPr>
              <w:jc w:val="center"/>
            </w:pPr>
            <w:r>
              <w:t>0.0023</w:t>
            </w:r>
          </w:p>
        </w:tc>
      </w:tr>
      <w:tr w:rsidR="00A37542" w14:paraId="71D3CD1B" w14:textId="77777777" w:rsidTr="00896568">
        <w:tc>
          <w:tcPr>
            <w:tcW w:w="2088" w:type="dxa"/>
          </w:tcPr>
          <w:p w14:paraId="732609F3" w14:textId="77777777" w:rsidR="00A37542" w:rsidRDefault="00A37542" w:rsidP="00896568">
            <w:pPr>
              <w:jc w:val="center"/>
            </w:pPr>
            <w:r>
              <w:t>FCS 556</w:t>
            </w:r>
          </w:p>
        </w:tc>
        <w:tc>
          <w:tcPr>
            <w:tcW w:w="990" w:type="dxa"/>
          </w:tcPr>
          <w:p w14:paraId="1558A751" w14:textId="77777777" w:rsidR="00A37542" w:rsidRDefault="00A37542" w:rsidP="00896568">
            <w:pPr>
              <w:jc w:val="center"/>
            </w:pPr>
            <w:r>
              <w:t>1</w:t>
            </w:r>
          </w:p>
        </w:tc>
        <w:tc>
          <w:tcPr>
            <w:tcW w:w="2250" w:type="dxa"/>
          </w:tcPr>
          <w:p w14:paraId="0517819B" w14:textId="77777777" w:rsidR="00A37542" w:rsidRDefault="00A37542" w:rsidP="00896568">
            <w:pPr>
              <w:jc w:val="center"/>
            </w:pPr>
            <w:r>
              <w:t>0.0147</w:t>
            </w:r>
          </w:p>
        </w:tc>
      </w:tr>
      <w:tr w:rsidR="00A37542" w14:paraId="16343A21" w14:textId="77777777" w:rsidTr="00896568">
        <w:tc>
          <w:tcPr>
            <w:tcW w:w="2088" w:type="dxa"/>
          </w:tcPr>
          <w:p w14:paraId="65706EAE" w14:textId="77777777" w:rsidR="00A37542" w:rsidRDefault="00A37542" w:rsidP="00896568">
            <w:pPr>
              <w:jc w:val="center"/>
            </w:pPr>
            <w:r>
              <w:t>FCS 557</w:t>
            </w:r>
          </w:p>
        </w:tc>
        <w:tc>
          <w:tcPr>
            <w:tcW w:w="990" w:type="dxa"/>
          </w:tcPr>
          <w:p w14:paraId="2552FC61" w14:textId="77777777" w:rsidR="00A37542" w:rsidRDefault="00A37542" w:rsidP="00896568">
            <w:pPr>
              <w:jc w:val="center"/>
            </w:pPr>
            <w:r>
              <w:t>1</w:t>
            </w:r>
          </w:p>
        </w:tc>
        <w:tc>
          <w:tcPr>
            <w:tcW w:w="2250" w:type="dxa"/>
          </w:tcPr>
          <w:p w14:paraId="7BA8CFAE" w14:textId="77777777" w:rsidR="00A37542" w:rsidRDefault="00A37542" w:rsidP="00896568">
            <w:pPr>
              <w:jc w:val="center"/>
            </w:pPr>
            <w:r>
              <w:t>0.0127</w:t>
            </w:r>
          </w:p>
        </w:tc>
      </w:tr>
      <w:tr w:rsidR="00A37542" w14:paraId="7FDE88AA" w14:textId="77777777" w:rsidTr="00896568">
        <w:tc>
          <w:tcPr>
            <w:tcW w:w="2088" w:type="dxa"/>
          </w:tcPr>
          <w:p w14:paraId="6CA6B776" w14:textId="77777777" w:rsidR="00A37542" w:rsidRDefault="00A37542" w:rsidP="00896568">
            <w:pPr>
              <w:jc w:val="center"/>
            </w:pPr>
            <w:r>
              <w:t>GSS 36</w:t>
            </w:r>
          </w:p>
        </w:tc>
        <w:tc>
          <w:tcPr>
            <w:tcW w:w="990" w:type="dxa"/>
          </w:tcPr>
          <w:p w14:paraId="52D921E7" w14:textId="77777777" w:rsidR="00A37542" w:rsidRDefault="00A37542" w:rsidP="00896568">
            <w:pPr>
              <w:jc w:val="center"/>
            </w:pPr>
            <w:r>
              <w:t>2</w:t>
            </w:r>
          </w:p>
        </w:tc>
        <w:tc>
          <w:tcPr>
            <w:tcW w:w="2250" w:type="dxa"/>
          </w:tcPr>
          <w:p w14:paraId="6EF67474" w14:textId="79B27EC8" w:rsidR="00A37542" w:rsidRDefault="00A37542" w:rsidP="00896568">
            <w:pPr>
              <w:jc w:val="center"/>
            </w:pPr>
          </w:p>
        </w:tc>
      </w:tr>
      <w:tr w:rsidR="00A37542" w14:paraId="06668348" w14:textId="77777777" w:rsidTr="00896568">
        <w:tc>
          <w:tcPr>
            <w:tcW w:w="2088" w:type="dxa"/>
          </w:tcPr>
          <w:p w14:paraId="172DCBC9" w14:textId="77777777" w:rsidR="00A37542" w:rsidRDefault="00A37542" w:rsidP="00896568">
            <w:pPr>
              <w:jc w:val="center"/>
            </w:pPr>
            <w:r>
              <w:t>SC 1</w:t>
            </w:r>
          </w:p>
        </w:tc>
        <w:tc>
          <w:tcPr>
            <w:tcW w:w="990" w:type="dxa"/>
          </w:tcPr>
          <w:p w14:paraId="52EF9265" w14:textId="77777777" w:rsidR="00A37542" w:rsidRDefault="00A37542" w:rsidP="00896568">
            <w:pPr>
              <w:jc w:val="center"/>
            </w:pPr>
            <w:r>
              <w:t>4</w:t>
            </w:r>
          </w:p>
        </w:tc>
        <w:tc>
          <w:tcPr>
            <w:tcW w:w="2250" w:type="dxa"/>
          </w:tcPr>
          <w:p w14:paraId="4BD00542" w14:textId="77777777" w:rsidR="00A37542" w:rsidRDefault="00A37542" w:rsidP="00896568">
            <w:pPr>
              <w:jc w:val="center"/>
            </w:pPr>
            <w:r>
              <w:t>*0.0152</w:t>
            </w:r>
          </w:p>
        </w:tc>
      </w:tr>
    </w:tbl>
    <w:p w14:paraId="25C70D84" w14:textId="77777777" w:rsidR="00A37542" w:rsidRDefault="00C50409" w:rsidP="00A37542">
      <w:pPr>
        <w:autoSpaceDE w:val="0"/>
        <w:autoSpaceDN w:val="0"/>
        <w:adjustRightInd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*Edwards et al, 2016</w:t>
      </w:r>
      <w:r w:rsidR="00A37542">
        <w:rPr>
          <w:rFonts w:ascii="Times New Roman" w:hAnsi="Times New Roman" w:cs="Times New Roman"/>
          <w:sz w:val="24"/>
          <w:szCs w:val="24"/>
        </w:rPr>
        <w:t xml:space="preserve"> </w:t>
      </w:r>
    </w:p>
    <w:p w14:paraId="605E48CF" w14:textId="77777777" w:rsidR="00581503" w:rsidRDefault="00581503" w:rsidP="00A37542">
      <w:pPr>
        <w:autoSpaceDE w:val="0"/>
        <w:autoSpaceDN w:val="0"/>
        <w:adjustRightInd w:val="0"/>
        <w:spacing w:after="0" w:line="480" w:lineRule="auto"/>
        <w:contextualSpacing/>
        <w:rPr>
          <w:ins w:id="1" w:author="Dell" w:date="2016-05-21T20:16:00Z"/>
          <w:rFonts w:ascii="Times New Roman" w:hAnsi="Times New Roman" w:cs="Times New Roman"/>
          <w:sz w:val="24"/>
          <w:szCs w:val="24"/>
        </w:rPr>
      </w:pPr>
    </w:p>
    <w:p w14:paraId="3495D57C" w14:textId="77777777" w:rsidR="00947739" w:rsidRDefault="00947739" w:rsidP="00A37542">
      <w:pPr>
        <w:autoSpaceDE w:val="0"/>
        <w:autoSpaceDN w:val="0"/>
        <w:adjustRightInd w:val="0"/>
        <w:spacing w:after="0" w:line="480" w:lineRule="auto"/>
        <w:contextualSpacing/>
        <w:rPr>
          <w:ins w:id="2" w:author="Dell" w:date="2016-05-21T20:16:00Z"/>
          <w:rFonts w:ascii="Times New Roman" w:hAnsi="Times New Roman" w:cs="Times New Roman"/>
          <w:sz w:val="24"/>
          <w:szCs w:val="24"/>
        </w:rPr>
      </w:pPr>
    </w:p>
    <w:p w14:paraId="732BC9E4" w14:textId="77777777" w:rsidR="00947739" w:rsidRDefault="00947739" w:rsidP="00A37542">
      <w:pPr>
        <w:autoSpaceDE w:val="0"/>
        <w:autoSpaceDN w:val="0"/>
        <w:adjustRightInd w:val="0"/>
        <w:spacing w:after="0" w:line="480" w:lineRule="auto"/>
        <w:contextualSpacing/>
        <w:rPr>
          <w:rFonts w:ascii="Times New Roman" w:hAnsi="Times New Roman" w:cs="Times New Roman"/>
          <w:sz w:val="24"/>
          <w:szCs w:val="24"/>
        </w:rPr>
      </w:pPr>
    </w:p>
    <w:p w14:paraId="1C1C0E75" w14:textId="77777777" w:rsidR="00A37542" w:rsidRDefault="000C2345" w:rsidP="000C2345">
      <w:pPr>
        <w:autoSpaceDE w:val="0"/>
        <w:autoSpaceDN w:val="0"/>
        <w:adjustRightInd w:val="0"/>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DISSCUSSION</w:t>
      </w:r>
    </w:p>
    <w:p w14:paraId="30B968E7" w14:textId="30C228B6" w:rsidR="000C2345" w:rsidRDefault="000C2345" w:rsidP="000C2345">
      <w:pPr>
        <w:autoSpaceDE w:val="0"/>
        <w:autoSpaceDN w:val="0"/>
        <w:adjustRightInd w:val="0"/>
        <w:spacing w:after="0" w:line="240" w:lineRule="auto"/>
        <w:contextualSpacing/>
        <w:rPr>
          <w:rFonts w:ascii="TimesNewRomanPSMT" w:hAnsi="TimesNewRomanPSMT" w:cs="TimesNewRomanPSMT"/>
          <w:bCs/>
          <w:sz w:val="24"/>
          <w:szCs w:val="24"/>
        </w:rPr>
      </w:pPr>
      <w:r>
        <w:rPr>
          <w:rFonts w:ascii="TimesNewRomanPSMT" w:hAnsi="TimesNewRomanPSMT" w:cs="TimesNewRomanPSMT"/>
          <w:bCs/>
          <w:sz w:val="24"/>
          <w:szCs w:val="24"/>
        </w:rPr>
        <w:t xml:space="preserve">       The highest and lowest concentrations of THg were found in bat guano from caves.  This could represent a difference in diet between dominant bat species using caves and bat houses, or sampling bias since a greater number of samples came from caves (n=106) than bat houses (n=17).  Both bat houses had shallower guano piles than the caves due to the peri</w:t>
      </w:r>
      <w:r w:rsidR="006F460B">
        <w:rPr>
          <w:rFonts w:ascii="TimesNewRomanPSMT" w:hAnsi="TimesNewRomanPSMT" w:cs="TimesNewRomanPSMT"/>
          <w:bCs/>
          <w:sz w:val="24"/>
          <w:szCs w:val="24"/>
        </w:rPr>
        <w:t>odic practice of guano removal (guano is offered free to the public for fertilizer</w:t>
      </w:r>
      <w:r>
        <w:rPr>
          <w:rFonts w:ascii="TimesNewRomanPSMT" w:hAnsi="TimesNewRomanPSMT" w:cs="TimesNewRomanPSMT"/>
          <w:bCs/>
          <w:sz w:val="24"/>
          <w:szCs w:val="24"/>
        </w:rPr>
        <w:t xml:space="preserve">), resulting in fewer subsamples.  The guano piles under the bat houses are also not in sheltered environments, leaving the guano affected more by weather, such as rain, wind, and temperature extremes not encountered in caves.  This could lead to possible leaching of Hg into the underlying soil, runoff and transport of Hg away from the piles, or evaporation of mercury during hot summer months.  The mean concentrations of Hg for both caves (0.5666 ppm) and bat houses (0.4370 ppm) are higher than the ancient and historical guano and within or closer to the mean range of the modern/fresh guano (0.7 +/- 0.2 ppm) from </w:t>
      </w:r>
      <w:r w:rsidR="006F460B">
        <w:rPr>
          <w:rFonts w:ascii="TimesNewRomanPSMT" w:hAnsi="TimesNewRomanPSMT" w:cs="TimesNewRomanPSMT"/>
          <w:bCs/>
          <w:sz w:val="24"/>
          <w:szCs w:val="24"/>
        </w:rPr>
        <w:t xml:space="preserve">the </w:t>
      </w:r>
      <w:r>
        <w:rPr>
          <w:rFonts w:ascii="TimesNewRomanPSMT" w:hAnsi="TimesNewRomanPSMT" w:cs="TimesNewRomanPSMT"/>
          <w:bCs/>
          <w:sz w:val="24"/>
          <w:szCs w:val="24"/>
        </w:rPr>
        <w:t xml:space="preserve">Mammoth Cave </w:t>
      </w:r>
      <w:r w:rsidR="006F460B">
        <w:rPr>
          <w:rFonts w:ascii="TimesNewRomanPSMT" w:hAnsi="TimesNewRomanPSMT" w:cs="TimesNewRomanPSMT"/>
          <w:bCs/>
          <w:sz w:val="24"/>
          <w:szCs w:val="24"/>
        </w:rPr>
        <w:t>study (Hagan, 2015).  Results indicate</w:t>
      </w:r>
      <w:r>
        <w:rPr>
          <w:rFonts w:ascii="TimesNewRomanPSMT" w:hAnsi="TimesNewRomanPSMT" w:cs="TimesNewRomanPSMT"/>
          <w:bCs/>
          <w:sz w:val="24"/>
          <w:szCs w:val="24"/>
        </w:rPr>
        <w:t xml:space="preserve"> that the modern/fresh guano from Florida</w:t>
      </w:r>
      <w:r w:rsidR="006F460B">
        <w:rPr>
          <w:rFonts w:ascii="TimesNewRomanPSMT" w:hAnsi="TimesNewRomanPSMT" w:cs="TimesNewRomanPSMT"/>
          <w:bCs/>
          <w:sz w:val="24"/>
          <w:szCs w:val="24"/>
        </w:rPr>
        <w:t>, Georgia and South Carolina have</w:t>
      </w:r>
      <w:r>
        <w:rPr>
          <w:rFonts w:ascii="TimesNewRomanPSMT" w:hAnsi="TimesNewRomanPSMT" w:cs="TimesNewRomanPSMT"/>
          <w:bCs/>
          <w:sz w:val="24"/>
          <w:szCs w:val="24"/>
        </w:rPr>
        <w:t xml:space="preserve"> similar Hg concentrations to the modern/fresh guano in Kentucky.  Kentucky is geographically not far from the southeastern </w:t>
      </w:r>
      <w:r w:rsidR="006C4091">
        <w:rPr>
          <w:rFonts w:ascii="TimesNewRomanPSMT" w:hAnsi="TimesNewRomanPSMT" w:cs="TimesNewRomanPSMT"/>
          <w:bCs/>
          <w:sz w:val="24"/>
          <w:szCs w:val="24"/>
        </w:rPr>
        <w:t xml:space="preserve">coastal </w:t>
      </w:r>
      <w:r>
        <w:rPr>
          <w:rFonts w:ascii="TimesNewRomanPSMT" w:hAnsi="TimesNewRomanPSMT" w:cs="TimesNewRomanPSMT"/>
          <w:bCs/>
          <w:sz w:val="24"/>
          <w:szCs w:val="24"/>
        </w:rPr>
        <w:t xml:space="preserve">U.S., and is likely experiencing the same phenomenon of increasing deposition and trophic transfer of Hg in the environment.  </w:t>
      </w:r>
    </w:p>
    <w:p w14:paraId="53FA32DE" w14:textId="1F083CEF" w:rsidR="000C2345" w:rsidRDefault="000C2345" w:rsidP="000C2345">
      <w:pPr>
        <w:autoSpaceDE w:val="0"/>
        <w:autoSpaceDN w:val="0"/>
        <w:adjustRightInd w:val="0"/>
        <w:spacing w:after="0" w:line="240" w:lineRule="auto"/>
        <w:contextualSpacing/>
        <w:rPr>
          <w:rFonts w:ascii="TimesNewRomanPSMT" w:hAnsi="TimesNewRomanPSMT" w:cs="TimesNewRomanPSMT"/>
          <w:bCs/>
          <w:sz w:val="24"/>
          <w:szCs w:val="24"/>
        </w:rPr>
      </w:pPr>
      <w:r>
        <w:rPr>
          <w:rFonts w:ascii="TimesNewRomanPSMT" w:hAnsi="TimesNewRomanPSMT" w:cs="TimesNewRomanPSMT"/>
          <w:bCs/>
          <w:sz w:val="24"/>
          <w:szCs w:val="24"/>
        </w:rPr>
        <w:t xml:space="preserve">       The min and max THg values from insectivorous bat guano in this study were 0.1183-2.1754 ppm for all guano, with a mean of 0.5666 ppm from caves and 0.4370 ppm from bat houses.   </w:t>
      </w:r>
      <w:proofErr w:type="spellStart"/>
      <w:r>
        <w:rPr>
          <w:rFonts w:ascii="TimesNewRomanPSMT" w:hAnsi="TimesNewRomanPSMT" w:cs="TimesNewRomanPSMT"/>
          <w:bCs/>
          <w:sz w:val="24"/>
          <w:szCs w:val="24"/>
        </w:rPr>
        <w:t>Zukal</w:t>
      </w:r>
      <w:proofErr w:type="spellEnd"/>
      <w:r>
        <w:rPr>
          <w:rFonts w:ascii="TimesNewRomanPSMT" w:hAnsi="TimesNewRomanPSMT" w:cs="TimesNewRomanPSMT"/>
          <w:bCs/>
          <w:sz w:val="24"/>
          <w:szCs w:val="24"/>
        </w:rPr>
        <w:t xml:space="preserve"> et al. (2015) summarized values of Hg in insectivorous bat</w:t>
      </w:r>
      <w:r w:rsidR="00874D9C">
        <w:rPr>
          <w:rFonts w:ascii="TimesNewRomanPSMT" w:hAnsi="TimesNewRomanPSMT" w:cs="TimesNewRomanPSMT"/>
          <w:bCs/>
          <w:sz w:val="24"/>
          <w:szCs w:val="24"/>
        </w:rPr>
        <w:t xml:space="preserve"> guano</w:t>
      </w:r>
      <w:r>
        <w:rPr>
          <w:rFonts w:ascii="TimesNewRomanPSMT" w:hAnsi="TimesNewRomanPSMT" w:cs="TimesNewRomanPSMT"/>
          <w:bCs/>
          <w:sz w:val="24"/>
          <w:szCs w:val="24"/>
        </w:rPr>
        <w:t xml:space="preserve"> from several studies and found a range of 0.07 and 4.2 and a mean of 0.54 ppm.  The results from this study were above the min but below the max, with a mean of guano from caves very similar to the mean from the summarized studies.</w:t>
      </w:r>
    </w:p>
    <w:p w14:paraId="407E5D65" w14:textId="77777777" w:rsidR="00031E7C" w:rsidRPr="00031E7C" w:rsidRDefault="000C2345" w:rsidP="00031E7C">
      <w:pPr>
        <w:autoSpaceDE w:val="0"/>
        <w:autoSpaceDN w:val="0"/>
        <w:adjustRightInd w:val="0"/>
        <w:spacing w:after="0" w:line="240" w:lineRule="auto"/>
        <w:contextualSpacing/>
        <w:rPr>
          <w:rFonts w:ascii="TimesNewRomanPSMT" w:hAnsi="TimesNewRomanPSMT" w:cs="TimesNewRomanPSMT"/>
          <w:bCs/>
          <w:sz w:val="24"/>
          <w:szCs w:val="24"/>
        </w:rPr>
      </w:pPr>
      <w:r>
        <w:rPr>
          <w:rFonts w:ascii="TimesNewRomanPSMT" w:hAnsi="TimesNewRomanPSMT" w:cs="TimesNewRomanPSMT"/>
          <w:bCs/>
          <w:sz w:val="24"/>
          <w:szCs w:val="24"/>
        </w:rPr>
        <w:t xml:space="preserve">       Region 3 had the highest THg (2.1754 ppm) in bat guano from all the cave regions.  This could indicate </w:t>
      </w:r>
      <w:proofErr w:type="gramStart"/>
      <w:r>
        <w:rPr>
          <w:rFonts w:ascii="TimesNewRomanPSMT" w:hAnsi="TimesNewRomanPSMT" w:cs="TimesNewRomanPSMT"/>
          <w:bCs/>
          <w:sz w:val="24"/>
          <w:szCs w:val="24"/>
        </w:rPr>
        <w:t>a</w:t>
      </w:r>
      <w:proofErr w:type="gramEnd"/>
      <w:r>
        <w:rPr>
          <w:rFonts w:ascii="TimesNewRomanPSMT" w:hAnsi="TimesNewRomanPSMT" w:cs="TimesNewRomanPSMT"/>
          <w:bCs/>
          <w:sz w:val="24"/>
          <w:szCs w:val="24"/>
        </w:rPr>
        <w:t xml:space="preserve"> Hg deposition hot spot in Region 3, or perhaps a higher population of bats that are bio accumulating Hg and contributing to greater concentrations of guano (and therefore Hg).</w:t>
      </w:r>
    </w:p>
    <w:p w14:paraId="4AD1B100" w14:textId="65946ABA" w:rsidR="00031E7C" w:rsidRDefault="000C2345" w:rsidP="006F460B">
      <w:pPr>
        <w:autoSpaceDE w:val="0"/>
        <w:autoSpaceDN w:val="0"/>
        <w:adjustRightInd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When concentrations from non-guano cave sediment are included with the guano, the min and mean concentrations decrease for all regions (except region 4 – which only had 2 guano samples and no cave sediment).  This indicates that guano, acting as </w:t>
      </w:r>
      <w:proofErr w:type="gramStart"/>
      <w:r>
        <w:rPr>
          <w:rFonts w:ascii="Times New Roman" w:hAnsi="Times New Roman" w:cs="Times New Roman"/>
          <w:sz w:val="24"/>
          <w:szCs w:val="24"/>
        </w:rPr>
        <w:t>a biogenic</w:t>
      </w:r>
      <w:proofErr w:type="gramEnd"/>
      <w:r>
        <w:rPr>
          <w:rFonts w:ascii="Times New Roman" w:hAnsi="Times New Roman" w:cs="Times New Roman"/>
          <w:sz w:val="24"/>
          <w:szCs w:val="24"/>
        </w:rPr>
        <w:t xml:space="preserve"> sediment in caves, has much higher concentrations of THg than non-guano sediment (e.g.</w:t>
      </w:r>
      <w:r w:rsidR="006F460B">
        <w:rPr>
          <w:rFonts w:ascii="Times New Roman" w:hAnsi="Times New Roman" w:cs="Times New Roman"/>
          <w:sz w:val="24"/>
          <w:szCs w:val="24"/>
        </w:rPr>
        <w:t xml:space="preserve"> mud, clays and sand).  The lower concentrations </w:t>
      </w:r>
      <w:r>
        <w:rPr>
          <w:rFonts w:ascii="Times New Roman" w:hAnsi="Times New Roman" w:cs="Times New Roman"/>
          <w:sz w:val="24"/>
          <w:szCs w:val="24"/>
        </w:rPr>
        <w:t xml:space="preserve">of THg in limestone from the caves indicates that the mercury is likely not coming from in-cave weathering of limestone, but brought in by the bats and </w:t>
      </w:r>
      <w:r w:rsidR="00BC69BF">
        <w:rPr>
          <w:rFonts w:ascii="Times New Roman" w:hAnsi="Times New Roman" w:cs="Times New Roman"/>
          <w:sz w:val="24"/>
          <w:szCs w:val="24"/>
        </w:rPr>
        <w:t xml:space="preserve">possibly </w:t>
      </w:r>
      <w:r>
        <w:rPr>
          <w:rFonts w:ascii="Times New Roman" w:hAnsi="Times New Roman" w:cs="Times New Roman"/>
          <w:sz w:val="24"/>
          <w:szCs w:val="24"/>
        </w:rPr>
        <w:t xml:space="preserve">spread throughout the cave from the guano piles during flooding events.  This has implications for cave ecosystems, as other cave species feed on this contaminated guano, and flooding prevents the sequestering of contamination to only some areas of the cave (i.e. guano piles). </w:t>
      </w:r>
      <w:r w:rsidR="006F460B">
        <w:rPr>
          <w:rFonts w:ascii="Times New Roman" w:hAnsi="Times New Roman" w:cs="Times New Roman"/>
          <w:sz w:val="24"/>
          <w:szCs w:val="24"/>
        </w:rPr>
        <w:t xml:space="preserve">  </w:t>
      </w:r>
      <w:r w:rsidR="00A81619">
        <w:rPr>
          <w:rFonts w:ascii="Times New Roman" w:hAnsi="Times New Roman" w:cs="Times New Roman"/>
          <w:sz w:val="24"/>
          <w:szCs w:val="24"/>
        </w:rPr>
        <w:t>This has implications for both the health of bats and fragile cave ecosystems. Bats with white-nose syndrome have been found with elevated levels of contaminants and could po</w:t>
      </w:r>
      <w:r w:rsidR="00BC69BF">
        <w:rPr>
          <w:rFonts w:ascii="Times New Roman" w:hAnsi="Times New Roman" w:cs="Times New Roman"/>
          <w:sz w:val="24"/>
          <w:szCs w:val="24"/>
        </w:rPr>
        <w:t>tentially</w:t>
      </w:r>
      <w:r w:rsidR="00A81619">
        <w:rPr>
          <w:rFonts w:ascii="Times New Roman" w:hAnsi="Times New Roman" w:cs="Times New Roman"/>
          <w:sz w:val="24"/>
          <w:szCs w:val="24"/>
        </w:rPr>
        <w:t xml:space="preserve"> predispose bats to this disease (Kannan et al., 2010).  </w:t>
      </w:r>
    </w:p>
    <w:p w14:paraId="69802783" w14:textId="77777777" w:rsidR="00FD28BA" w:rsidRDefault="00FD28BA" w:rsidP="00A8161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The presence of Hg in guano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not only the health of bats, but contaminated guano may allow Hg to bio accumulate in cave ecosystems and food webs for trogloxenes, troglophiles and troglobites.   Coprophagy of guano has been observed in cave-adapted </w:t>
      </w:r>
      <w:r w:rsidRPr="00242C50">
        <w:rPr>
          <w:rFonts w:ascii="Times New Roman" w:hAnsi="Times New Roman" w:cs="Times New Roman"/>
          <w:sz w:val="24"/>
          <w:szCs w:val="24"/>
        </w:rPr>
        <w:t xml:space="preserve">salamanders (Fenolio et al., 2006), dermestid </w:t>
      </w:r>
      <w:r>
        <w:rPr>
          <w:rFonts w:ascii="Times New Roman" w:hAnsi="Times New Roman" w:cs="Times New Roman"/>
          <w:sz w:val="24"/>
          <w:szCs w:val="24"/>
        </w:rPr>
        <w:t xml:space="preserve">cave </w:t>
      </w:r>
      <w:r w:rsidRPr="00242C50">
        <w:rPr>
          <w:rFonts w:ascii="Times New Roman" w:hAnsi="Times New Roman" w:cs="Times New Roman"/>
          <w:sz w:val="24"/>
          <w:szCs w:val="24"/>
        </w:rPr>
        <w:t xml:space="preserve">beetles (Mizutani et al., 1992), </w:t>
      </w:r>
      <w:r>
        <w:rPr>
          <w:rFonts w:ascii="Times New Roman" w:hAnsi="Times New Roman" w:cs="Times New Roman"/>
          <w:sz w:val="24"/>
          <w:szCs w:val="24"/>
        </w:rPr>
        <w:t xml:space="preserve">and even </w:t>
      </w:r>
      <w:r w:rsidRPr="00242C50">
        <w:rPr>
          <w:rFonts w:ascii="Times New Roman" w:hAnsi="Times New Roman" w:cs="Times New Roman"/>
          <w:sz w:val="24"/>
          <w:szCs w:val="24"/>
        </w:rPr>
        <w:t>meat ants</w:t>
      </w:r>
      <w:r>
        <w:rPr>
          <w:rFonts w:ascii="Times New Roman" w:hAnsi="Times New Roman" w:cs="Times New Roman"/>
          <w:sz w:val="24"/>
          <w:szCs w:val="24"/>
        </w:rPr>
        <w:t xml:space="preserve"> who enter caves to collect and transport guano back outside to their mounds</w:t>
      </w:r>
      <w:r w:rsidRPr="00242C50">
        <w:rPr>
          <w:rFonts w:ascii="Times New Roman" w:hAnsi="Times New Roman" w:cs="Times New Roman"/>
          <w:sz w:val="24"/>
          <w:szCs w:val="24"/>
        </w:rPr>
        <w:t xml:space="preserve"> (Moulds, 2006)</w:t>
      </w:r>
      <w:r>
        <w:rPr>
          <w:rFonts w:ascii="Times New Roman" w:hAnsi="Times New Roman" w:cs="Times New Roman"/>
          <w:sz w:val="24"/>
          <w:szCs w:val="24"/>
        </w:rPr>
        <w:t xml:space="preserve">.  Macroinvertebrate communities in caves have been found to increase after fresh guano is </w:t>
      </w:r>
      <w:r w:rsidRPr="00242C50">
        <w:rPr>
          <w:rFonts w:ascii="Times New Roman" w:hAnsi="Times New Roman" w:cs="Times New Roman"/>
          <w:sz w:val="24"/>
          <w:szCs w:val="24"/>
        </w:rPr>
        <w:t xml:space="preserve">deposited </w:t>
      </w:r>
      <w:r>
        <w:rPr>
          <w:rFonts w:ascii="Times New Roman" w:hAnsi="Times New Roman" w:cs="Times New Roman"/>
          <w:sz w:val="24"/>
          <w:szCs w:val="24"/>
        </w:rPr>
        <w:t xml:space="preserve">(Poulson and </w:t>
      </w:r>
      <w:r>
        <w:rPr>
          <w:rFonts w:ascii="Times New Roman" w:hAnsi="Times New Roman" w:cs="Times New Roman"/>
          <w:sz w:val="24"/>
          <w:szCs w:val="24"/>
        </w:rPr>
        <w:lastRenderedPageBreak/>
        <w:t xml:space="preserve">Lavoie, 2000), and </w:t>
      </w:r>
      <w:r w:rsidRPr="00242C50">
        <w:rPr>
          <w:rFonts w:ascii="Times New Roman" w:hAnsi="Times New Roman" w:cs="Times New Roman"/>
          <w:sz w:val="24"/>
          <w:szCs w:val="24"/>
        </w:rPr>
        <w:t>the nutrient quality of guano has been found to influence biodiversity of macroinvertebrates in caves (</w:t>
      </w:r>
      <w:r w:rsidRPr="00242C50">
        <w:rPr>
          <w:rFonts w:ascii="TimesNewRomanPSMT" w:hAnsi="TimesNewRomanPSMT" w:cs="TimesNewRomanPSMT"/>
          <w:sz w:val="24"/>
          <w:szCs w:val="24"/>
        </w:rPr>
        <w:t xml:space="preserve">Iskali and Zhang, 2015).  </w:t>
      </w:r>
    </w:p>
    <w:p w14:paraId="7478B69C" w14:textId="77777777" w:rsidR="00A81619" w:rsidRDefault="00A81619" w:rsidP="000C234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Future studies could look at the methylmercury (MeHg) concentrations in both fresh guano and the hair from the bats roosting above the guano to correlate concentrations between the bats and the bat waste.  It would also be beneficial to know if the bacteria that converts inorganic forms of mercury to methylmercury (</w:t>
      </w:r>
      <w:r w:rsidR="006F460B">
        <w:rPr>
          <w:rFonts w:ascii="Times New Roman" w:hAnsi="Times New Roman" w:cs="Times New Roman"/>
          <w:sz w:val="24"/>
          <w:szCs w:val="24"/>
        </w:rPr>
        <w:t xml:space="preserve">MeHg) existed in caves, as the </w:t>
      </w:r>
      <w:r>
        <w:rPr>
          <w:rFonts w:ascii="Times New Roman" w:hAnsi="Times New Roman" w:cs="Times New Roman"/>
          <w:sz w:val="24"/>
          <w:szCs w:val="24"/>
        </w:rPr>
        <w:t>MeHg is the bioavailable form.</w:t>
      </w:r>
    </w:p>
    <w:p w14:paraId="56027FB3" w14:textId="77777777" w:rsidR="00031E7C" w:rsidRPr="00031E7C" w:rsidRDefault="00031E7C" w:rsidP="00031E7C">
      <w:pPr>
        <w:autoSpaceDE w:val="0"/>
        <w:autoSpaceDN w:val="0"/>
        <w:adjustRightInd w:val="0"/>
        <w:spacing w:after="0" w:line="240" w:lineRule="auto"/>
        <w:contextualSpacing/>
        <w:jc w:val="center"/>
        <w:rPr>
          <w:rFonts w:ascii="Times New Roman" w:hAnsi="Times New Roman" w:cs="Times New Roman"/>
          <w:b/>
          <w:color w:val="FF0000"/>
          <w:sz w:val="24"/>
          <w:szCs w:val="24"/>
        </w:rPr>
      </w:pPr>
      <w:r w:rsidRPr="006202DD">
        <w:rPr>
          <w:rFonts w:ascii="Times New Roman" w:hAnsi="Times New Roman" w:cs="Times New Roman"/>
          <w:b/>
          <w:color w:val="FF0000"/>
          <w:sz w:val="24"/>
          <w:szCs w:val="24"/>
        </w:rPr>
        <w:t>Significance of Mercury concentrations in cores by depth</w:t>
      </w:r>
      <w:r>
        <w:rPr>
          <w:rFonts w:ascii="Times New Roman" w:hAnsi="Times New Roman" w:cs="Times New Roman"/>
          <w:b/>
          <w:color w:val="FF0000"/>
          <w:sz w:val="24"/>
          <w:szCs w:val="24"/>
        </w:rPr>
        <w:t>?</w:t>
      </w:r>
    </w:p>
    <w:p w14:paraId="38E9C7C6" w14:textId="77777777" w:rsidR="000C2345" w:rsidRDefault="000C2345" w:rsidP="000C2345">
      <w:pPr>
        <w:autoSpaceDE w:val="0"/>
        <w:autoSpaceDN w:val="0"/>
        <w:adjustRightInd w:val="0"/>
        <w:spacing w:after="0" w:line="480" w:lineRule="auto"/>
        <w:contextualSpacing/>
        <w:rPr>
          <w:rFonts w:ascii="Times New Roman" w:hAnsi="Times New Roman" w:cs="Times New Roman"/>
          <w:sz w:val="24"/>
          <w:szCs w:val="24"/>
        </w:rPr>
      </w:pPr>
    </w:p>
    <w:p w14:paraId="7BA1D749" w14:textId="77777777" w:rsidR="000C2345" w:rsidRDefault="000C2345" w:rsidP="000C2345">
      <w:pPr>
        <w:autoSpaceDE w:val="0"/>
        <w:autoSpaceDN w:val="0"/>
        <w:adjustRightInd w:val="0"/>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ACKNOWLEDGEMENTS</w:t>
      </w:r>
    </w:p>
    <w:p w14:paraId="0ACCFBFE" w14:textId="77777777" w:rsidR="00A81619" w:rsidRDefault="00A81619" w:rsidP="00A8161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The authors would like to thank the following for aiding in cave access and/or collection:  Tevis Kouts, Allen Mosler, Wendy Shirah, Tom Turner, Tom Moltz, Erik Amsbury, Phil Walker, Mary Bunch at South Carolina Department of Parks and Recreation, Ken Glover at University of Florida bat house, </w:t>
      </w:r>
      <w:r w:rsidR="003E7F89">
        <w:rPr>
          <w:rFonts w:ascii="Times New Roman" w:hAnsi="Times New Roman" w:cs="Times New Roman"/>
          <w:sz w:val="24"/>
          <w:szCs w:val="24"/>
        </w:rPr>
        <w:t xml:space="preserve">Pam Darty at </w:t>
      </w:r>
      <w:r w:rsidR="00FF3BDF">
        <w:rPr>
          <w:rFonts w:ascii="Times New Roman" w:hAnsi="Times New Roman" w:cs="Times New Roman"/>
          <w:sz w:val="24"/>
          <w:szCs w:val="24"/>
        </w:rPr>
        <w:t xml:space="preserve">the Lower Suwanee National Wildlife Refuge, </w:t>
      </w:r>
      <w:r>
        <w:rPr>
          <w:rFonts w:ascii="Times New Roman" w:hAnsi="Times New Roman" w:cs="Times New Roman"/>
          <w:sz w:val="24"/>
          <w:szCs w:val="24"/>
        </w:rPr>
        <w:t xml:space="preserve">Aubrey Martin at Florida Fish &amp; Wildlife Conservation Commission, Florida Caverns State Park, </w:t>
      </w:r>
      <w:r w:rsidR="00FF3BDF">
        <w:rPr>
          <w:rFonts w:ascii="Times New Roman" w:hAnsi="Times New Roman" w:cs="Times New Roman"/>
          <w:sz w:val="24"/>
          <w:szCs w:val="24"/>
        </w:rPr>
        <w:t xml:space="preserve">and </w:t>
      </w:r>
      <w:r>
        <w:rPr>
          <w:rFonts w:ascii="Times New Roman" w:hAnsi="Times New Roman" w:cs="Times New Roman"/>
          <w:sz w:val="24"/>
          <w:szCs w:val="24"/>
        </w:rPr>
        <w:t>the numerous private landowners who allow</w:t>
      </w:r>
      <w:r w:rsidR="00FF3BDF">
        <w:rPr>
          <w:rFonts w:ascii="Times New Roman" w:hAnsi="Times New Roman" w:cs="Times New Roman"/>
          <w:sz w:val="24"/>
          <w:szCs w:val="24"/>
        </w:rPr>
        <w:t xml:space="preserve">ed permission into their caves.  </w:t>
      </w:r>
      <w:r w:rsidRPr="0087009D">
        <w:rPr>
          <w:rFonts w:ascii="Times New Roman" w:hAnsi="Times New Roman" w:cs="Times New Roman"/>
          <w:sz w:val="24"/>
          <w:szCs w:val="24"/>
        </w:rPr>
        <w:t xml:space="preserve">Funding for </w:t>
      </w:r>
      <w:r>
        <w:rPr>
          <w:rFonts w:ascii="Times New Roman" w:hAnsi="Times New Roman" w:cs="Times New Roman"/>
          <w:sz w:val="24"/>
          <w:szCs w:val="24"/>
        </w:rPr>
        <w:t xml:space="preserve">the project was provided by a grant from the National Speleological Society.  </w:t>
      </w:r>
    </w:p>
    <w:p w14:paraId="74EBE51C" w14:textId="77777777" w:rsidR="000C2345" w:rsidRDefault="000C2345" w:rsidP="00A81619">
      <w:pPr>
        <w:autoSpaceDE w:val="0"/>
        <w:autoSpaceDN w:val="0"/>
        <w:adjustRightInd w:val="0"/>
        <w:spacing w:after="0" w:line="480" w:lineRule="auto"/>
        <w:contextualSpacing/>
        <w:rPr>
          <w:rFonts w:ascii="Times New Roman" w:hAnsi="Times New Roman" w:cs="Times New Roman"/>
          <w:sz w:val="24"/>
          <w:szCs w:val="24"/>
        </w:rPr>
      </w:pPr>
    </w:p>
    <w:p w14:paraId="18C158F6" w14:textId="77777777" w:rsidR="000C2345" w:rsidRDefault="000C2345" w:rsidP="000C2345">
      <w:pPr>
        <w:autoSpaceDE w:val="0"/>
        <w:autoSpaceDN w:val="0"/>
        <w:adjustRightInd w:val="0"/>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LITERATURE CITED</w:t>
      </w:r>
    </w:p>
    <w:p w14:paraId="4C7E9D86" w14:textId="77777777" w:rsidR="00A81619" w:rsidRDefault="00A81619" w:rsidP="00A8161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ASTM Standard D2974, 2013, “Standard test methods for moisture, ash and organic </w:t>
      </w:r>
    </w:p>
    <w:p w14:paraId="306DF473" w14:textId="77777777" w:rsidR="00A81619" w:rsidRDefault="00A81619" w:rsidP="00A8161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matter of peat and organic soils,” ASTM International, West Conshohocken, PA,  </w:t>
      </w:r>
    </w:p>
    <w:p w14:paraId="0547A04B" w14:textId="77777777" w:rsidR="00A81619" w:rsidRDefault="00A81619" w:rsidP="00A8161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DOI 10.1520/D2974, </w:t>
      </w:r>
      <w:hyperlink r:id="rId7" w:history="1">
        <w:r>
          <w:rPr>
            <w:rStyle w:val="Hyperlink"/>
            <w:rFonts w:ascii="Times New Roman" w:hAnsi="Times New Roman" w:cs="Times New Roman"/>
            <w:sz w:val="24"/>
            <w:szCs w:val="24"/>
          </w:rPr>
          <w:t>www.astm.org</w:t>
        </w:r>
      </w:hyperlink>
      <w:r>
        <w:rPr>
          <w:rFonts w:ascii="Times New Roman" w:hAnsi="Times New Roman" w:cs="Times New Roman"/>
          <w:sz w:val="24"/>
          <w:szCs w:val="24"/>
        </w:rPr>
        <w:t xml:space="preserve"> </w:t>
      </w:r>
    </w:p>
    <w:p w14:paraId="27DD1FC9" w14:textId="77777777" w:rsidR="00A81619" w:rsidRDefault="00A81619" w:rsidP="00A81619">
      <w:pPr>
        <w:autoSpaceDE w:val="0"/>
        <w:autoSpaceDN w:val="0"/>
        <w:adjustRightInd w:val="0"/>
        <w:spacing w:after="0" w:line="240" w:lineRule="auto"/>
        <w:rPr>
          <w:rFonts w:ascii="Times New Roman" w:hAnsi="Times New Roman" w:cs="Times New Roman"/>
          <w:color w:val="000000"/>
          <w:sz w:val="24"/>
          <w:szCs w:val="24"/>
        </w:rPr>
      </w:pPr>
    </w:p>
    <w:p w14:paraId="691920E2" w14:textId="77777777" w:rsidR="00A81619" w:rsidRDefault="00A81619" w:rsidP="00A8161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Brack, V. and Whitaker, J.O., 2001, Foods of the northern myotis, Myotis septentrionalis, from </w:t>
      </w:r>
    </w:p>
    <w:p w14:paraId="040F6728" w14:textId="77777777" w:rsidR="00A81619" w:rsidRDefault="00A81619" w:rsidP="00A81619">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Missouri and Indiana: Acta Chiropterologica, v. 3, no. 2, p. 203-210.</w:t>
      </w:r>
    </w:p>
    <w:p w14:paraId="5DF50FF8" w14:textId="77777777" w:rsidR="00A81619" w:rsidRDefault="00A81619" w:rsidP="00A81619">
      <w:pPr>
        <w:autoSpaceDE w:val="0"/>
        <w:autoSpaceDN w:val="0"/>
        <w:adjustRightInd w:val="0"/>
        <w:spacing w:after="0" w:line="240" w:lineRule="auto"/>
        <w:contextualSpacing/>
        <w:rPr>
          <w:rFonts w:ascii="Times New Roman" w:hAnsi="Times New Roman" w:cs="Times New Roman"/>
          <w:sz w:val="24"/>
          <w:szCs w:val="24"/>
        </w:rPr>
      </w:pPr>
    </w:p>
    <w:p w14:paraId="1D727DE7" w14:textId="77777777" w:rsidR="00A81619" w:rsidRPr="007D4A03" w:rsidRDefault="00A81619" w:rsidP="00A81619">
      <w:pPr>
        <w:widowControl w:val="0"/>
        <w:autoSpaceDE w:val="0"/>
        <w:autoSpaceDN w:val="0"/>
        <w:adjustRightInd w:val="0"/>
        <w:spacing w:line="240" w:lineRule="auto"/>
        <w:contextualSpacing/>
        <w:rPr>
          <w:rFonts w:ascii="Times New Roman" w:hAnsi="Times New Roman" w:cs="Helvetica"/>
          <w:sz w:val="24"/>
          <w:szCs w:val="24"/>
        </w:rPr>
      </w:pPr>
      <w:r w:rsidRPr="007D4A03">
        <w:rPr>
          <w:rFonts w:ascii="Times New Roman" w:hAnsi="Times New Roman" w:cs="Helvetica"/>
          <w:sz w:val="24"/>
          <w:szCs w:val="24"/>
        </w:rPr>
        <w:t xml:space="preserve">Brasso, R.L., D.A. Cristol, 2008. Effects of mercury exposure on the reproductive success of tree </w:t>
      </w:r>
    </w:p>
    <w:p w14:paraId="4C54D478" w14:textId="77777777" w:rsidR="00A81619" w:rsidRDefault="00A81619" w:rsidP="00A81619">
      <w:pPr>
        <w:widowControl w:val="0"/>
        <w:autoSpaceDE w:val="0"/>
        <w:autoSpaceDN w:val="0"/>
        <w:adjustRightInd w:val="0"/>
        <w:spacing w:line="240" w:lineRule="auto"/>
        <w:ind w:firstLine="720"/>
        <w:contextualSpacing/>
        <w:rPr>
          <w:rFonts w:ascii="Times New Roman" w:hAnsi="Times New Roman" w:cs="Helvetica"/>
          <w:sz w:val="24"/>
          <w:szCs w:val="24"/>
        </w:rPr>
      </w:pPr>
      <w:r w:rsidRPr="007D4A03">
        <w:rPr>
          <w:rFonts w:ascii="Times New Roman" w:hAnsi="Times New Roman" w:cs="Helvetica"/>
          <w:sz w:val="24"/>
          <w:szCs w:val="24"/>
        </w:rPr>
        <w:t xml:space="preserve">swallows (Tachycineta bicolor). </w:t>
      </w:r>
      <w:r w:rsidRPr="007D4A03">
        <w:rPr>
          <w:rFonts w:ascii="Times New Roman" w:hAnsi="Times New Roman" w:cs="Helvetica"/>
          <w:i/>
          <w:sz w:val="24"/>
          <w:szCs w:val="24"/>
        </w:rPr>
        <w:t>Ecotoxicology</w:t>
      </w:r>
      <w:r w:rsidRPr="007D4A03">
        <w:rPr>
          <w:rFonts w:ascii="Times New Roman" w:hAnsi="Times New Roman" w:cs="Helvetica"/>
          <w:sz w:val="24"/>
          <w:szCs w:val="24"/>
        </w:rPr>
        <w:t>, vol. 17, p. 133-141.</w:t>
      </w:r>
    </w:p>
    <w:p w14:paraId="6D67D95B" w14:textId="77777777" w:rsidR="00A81619" w:rsidRPr="00AD48BF" w:rsidRDefault="00A81619" w:rsidP="00A81619">
      <w:pPr>
        <w:widowControl w:val="0"/>
        <w:autoSpaceDE w:val="0"/>
        <w:autoSpaceDN w:val="0"/>
        <w:adjustRightInd w:val="0"/>
        <w:spacing w:line="240" w:lineRule="auto"/>
        <w:contextualSpacing/>
        <w:rPr>
          <w:rFonts w:ascii="Times New Roman" w:hAnsi="Times New Roman" w:cs="Times New Roman"/>
          <w:sz w:val="24"/>
          <w:szCs w:val="24"/>
        </w:rPr>
      </w:pPr>
    </w:p>
    <w:p w14:paraId="440A6920" w14:textId="77777777" w:rsidR="00A81619" w:rsidRPr="0030569A" w:rsidRDefault="00A81619" w:rsidP="00A81619">
      <w:pPr>
        <w:autoSpaceDE w:val="0"/>
        <w:autoSpaceDN w:val="0"/>
        <w:adjustRightInd w:val="0"/>
        <w:spacing w:after="0" w:line="240" w:lineRule="auto"/>
        <w:contextualSpacing/>
        <w:rPr>
          <w:rFonts w:ascii="Times New Roman" w:hAnsi="Times New Roman" w:cs="Times New Roman"/>
          <w:sz w:val="24"/>
          <w:szCs w:val="24"/>
        </w:rPr>
      </w:pPr>
      <w:r w:rsidRPr="0030569A">
        <w:rPr>
          <w:rFonts w:ascii="Times New Roman" w:hAnsi="Times New Roman" w:cs="Times New Roman"/>
          <w:sz w:val="24"/>
          <w:szCs w:val="24"/>
        </w:rPr>
        <w:t xml:space="preserve">Clark, D.R. Jr., A.S. Wenner, and J.F. Moore, 1986.  Metal Residues in Bat Colonies, Jackson </w:t>
      </w:r>
    </w:p>
    <w:p w14:paraId="5E6FCE35" w14:textId="77777777" w:rsidR="00A81619" w:rsidRDefault="00A81619" w:rsidP="00A81619">
      <w:pPr>
        <w:autoSpaceDE w:val="0"/>
        <w:autoSpaceDN w:val="0"/>
        <w:adjustRightInd w:val="0"/>
        <w:spacing w:after="0" w:line="240" w:lineRule="auto"/>
        <w:ind w:firstLine="720"/>
        <w:contextualSpacing/>
        <w:rPr>
          <w:rFonts w:ascii="Times New Roman" w:hAnsi="Times New Roman" w:cs="Times New Roman"/>
          <w:sz w:val="24"/>
          <w:szCs w:val="24"/>
        </w:rPr>
      </w:pPr>
      <w:r w:rsidRPr="0030569A">
        <w:rPr>
          <w:rFonts w:ascii="Times New Roman" w:hAnsi="Times New Roman" w:cs="Times New Roman"/>
          <w:sz w:val="24"/>
          <w:szCs w:val="24"/>
        </w:rPr>
        <w:t xml:space="preserve">County, Florida, 1981-1983.  </w:t>
      </w:r>
      <w:r w:rsidRPr="0030569A">
        <w:rPr>
          <w:rFonts w:ascii="Times New Roman" w:hAnsi="Times New Roman" w:cs="Times New Roman"/>
          <w:i/>
          <w:sz w:val="24"/>
          <w:szCs w:val="24"/>
        </w:rPr>
        <w:t>Florida Field Naturalist</w:t>
      </w:r>
      <w:r w:rsidRPr="0030569A">
        <w:rPr>
          <w:rFonts w:ascii="Times New Roman" w:hAnsi="Times New Roman" w:cs="Times New Roman"/>
          <w:sz w:val="24"/>
          <w:szCs w:val="24"/>
        </w:rPr>
        <w:t>, vol. 14, p. 38-45.</w:t>
      </w:r>
    </w:p>
    <w:p w14:paraId="0246C271" w14:textId="77777777" w:rsidR="00A81619" w:rsidRDefault="00A81619" w:rsidP="00A81619">
      <w:pPr>
        <w:autoSpaceDE w:val="0"/>
        <w:autoSpaceDN w:val="0"/>
        <w:adjustRightInd w:val="0"/>
        <w:spacing w:after="0" w:line="240" w:lineRule="auto"/>
        <w:contextualSpacing/>
        <w:rPr>
          <w:rFonts w:ascii="Times New Roman" w:hAnsi="Times New Roman" w:cs="Times New Roman"/>
          <w:sz w:val="24"/>
          <w:szCs w:val="24"/>
        </w:rPr>
      </w:pPr>
    </w:p>
    <w:p w14:paraId="6F9E0DD7" w14:textId="77777777" w:rsidR="00A81619" w:rsidRDefault="00A81619" w:rsidP="00A81619">
      <w:pPr>
        <w:autoSpaceDE w:val="0"/>
        <w:autoSpaceDN w:val="0"/>
        <w:adjustRightInd w:val="0"/>
        <w:spacing w:after="0" w:line="240" w:lineRule="auto"/>
        <w:rPr>
          <w:rFonts w:ascii="Times New Roman" w:hAnsi="Times New Roman" w:cs="Times New Roman"/>
          <w:color w:val="231F20"/>
          <w:sz w:val="24"/>
          <w:szCs w:val="24"/>
        </w:rPr>
      </w:pPr>
      <w:r w:rsidRPr="009F2E55">
        <w:rPr>
          <w:rFonts w:ascii="Times New Roman" w:hAnsi="Times New Roman" w:cs="Times New Roman"/>
          <w:color w:val="231F20"/>
          <w:sz w:val="24"/>
          <w:szCs w:val="24"/>
        </w:rPr>
        <w:t>Clark, D. R., Jr. and R. F. Sh</w:t>
      </w:r>
      <w:r>
        <w:rPr>
          <w:rFonts w:ascii="Times New Roman" w:hAnsi="Times New Roman" w:cs="Times New Roman"/>
          <w:color w:val="231F20"/>
          <w:sz w:val="24"/>
          <w:szCs w:val="24"/>
        </w:rPr>
        <w:t xml:space="preserve">ore.  2001.  Chiroptera.  Pages </w:t>
      </w:r>
      <w:r w:rsidRPr="009F2E55">
        <w:rPr>
          <w:rFonts w:ascii="Times New Roman" w:hAnsi="Times New Roman" w:cs="Times New Roman"/>
          <w:color w:val="231F20"/>
          <w:sz w:val="24"/>
          <w:szCs w:val="24"/>
        </w:rPr>
        <w:t xml:space="preserve">159-214 </w:t>
      </w:r>
      <w:r w:rsidRPr="009F2E55">
        <w:rPr>
          <w:rFonts w:ascii="Times New Roman" w:hAnsi="Times New Roman" w:cs="Times New Roman"/>
          <w:i/>
          <w:iCs/>
          <w:color w:val="231F20"/>
          <w:sz w:val="24"/>
          <w:szCs w:val="24"/>
        </w:rPr>
        <w:t>in</w:t>
      </w:r>
      <w:r w:rsidRPr="009F2E55">
        <w:rPr>
          <w:rFonts w:ascii="Times New Roman" w:hAnsi="Times New Roman" w:cs="Times New Roman"/>
          <w:color w:val="231F20"/>
          <w:sz w:val="24"/>
          <w:szCs w:val="24"/>
        </w:rPr>
        <w:t xml:space="preserve"> R. F. Shore and B. A.</w:t>
      </w:r>
      <w:r>
        <w:rPr>
          <w:rFonts w:ascii="Times New Roman" w:hAnsi="Times New Roman" w:cs="Times New Roman"/>
          <w:color w:val="231F20"/>
          <w:sz w:val="24"/>
          <w:szCs w:val="24"/>
        </w:rPr>
        <w:t xml:space="preserve"> </w:t>
      </w:r>
    </w:p>
    <w:p w14:paraId="1D85D211" w14:textId="77777777" w:rsidR="00A81619" w:rsidRDefault="00A81619" w:rsidP="00A81619">
      <w:pPr>
        <w:autoSpaceDE w:val="0"/>
        <w:autoSpaceDN w:val="0"/>
        <w:adjustRightInd w:val="0"/>
        <w:spacing w:after="0" w:line="240" w:lineRule="auto"/>
        <w:ind w:left="720"/>
        <w:rPr>
          <w:rFonts w:ascii="Times New Roman" w:hAnsi="Times New Roman" w:cs="Times New Roman"/>
          <w:color w:val="231F20"/>
          <w:sz w:val="24"/>
          <w:szCs w:val="24"/>
        </w:rPr>
      </w:pPr>
      <w:r>
        <w:rPr>
          <w:rFonts w:ascii="Times New Roman" w:hAnsi="Times New Roman" w:cs="Times New Roman"/>
          <w:color w:val="231F20"/>
          <w:sz w:val="24"/>
          <w:szCs w:val="24"/>
        </w:rPr>
        <w:t xml:space="preserve">Rattner, editors. </w:t>
      </w:r>
      <w:r w:rsidRPr="009F2E55">
        <w:rPr>
          <w:rFonts w:ascii="Times New Roman" w:hAnsi="Times New Roman" w:cs="Times New Roman"/>
          <w:color w:val="231F20"/>
          <w:sz w:val="24"/>
          <w:szCs w:val="24"/>
        </w:rPr>
        <w:t>Ecotoxicology in wi</w:t>
      </w:r>
      <w:r>
        <w:rPr>
          <w:rFonts w:ascii="Times New Roman" w:hAnsi="Times New Roman" w:cs="Times New Roman"/>
          <w:color w:val="231F20"/>
          <w:sz w:val="24"/>
          <w:szCs w:val="24"/>
        </w:rPr>
        <w:t xml:space="preserve">ld mammals.  John Wiley &amp; Sons, </w:t>
      </w:r>
      <w:r w:rsidRPr="009F2E55">
        <w:rPr>
          <w:rFonts w:ascii="Times New Roman" w:hAnsi="Times New Roman" w:cs="Times New Roman"/>
          <w:color w:val="231F20"/>
          <w:sz w:val="24"/>
          <w:szCs w:val="24"/>
        </w:rPr>
        <w:t>New York, New York.</w:t>
      </w:r>
    </w:p>
    <w:p w14:paraId="31D8A261" w14:textId="77777777" w:rsidR="00A81619" w:rsidRDefault="00A81619" w:rsidP="00A81619">
      <w:pPr>
        <w:autoSpaceDE w:val="0"/>
        <w:autoSpaceDN w:val="0"/>
        <w:adjustRightInd w:val="0"/>
        <w:spacing w:after="0" w:line="240" w:lineRule="auto"/>
        <w:rPr>
          <w:rFonts w:ascii="Times New Roman" w:hAnsi="Times New Roman" w:cs="Times New Roman"/>
          <w:sz w:val="24"/>
          <w:szCs w:val="24"/>
        </w:rPr>
      </w:pPr>
    </w:p>
    <w:p w14:paraId="5EDA32A9" w14:textId="77777777" w:rsidR="00A81619" w:rsidRDefault="00A81619" w:rsidP="00A816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Cristol, D.A., Brasso, R.L., Condon, A.M., Fovargue, R.E., Friedman, S.L., Hallinger, K.K., </w:t>
      </w:r>
    </w:p>
    <w:p w14:paraId="73D66BE9" w14:textId="77777777" w:rsidR="00A81619" w:rsidRPr="00125C08" w:rsidRDefault="00A81619" w:rsidP="00A8161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Monroe, A. P., and White, A.E., 2008, The movement of aquatic mercury through terrestrial food webs:  Science, p.320-335?</w:t>
      </w:r>
    </w:p>
    <w:p w14:paraId="03F6C6C7" w14:textId="77777777" w:rsidR="00A81619" w:rsidRPr="008B6D55" w:rsidRDefault="00A81619" w:rsidP="00A81619">
      <w:pPr>
        <w:autoSpaceDE w:val="0"/>
        <w:autoSpaceDN w:val="0"/>
        <w:adjustRightInd w:val="0"/>
        <w:spacing w:after="0" w:line="240" w:lineRule="auto"/>
        <w:rPr>
          <w:rFonts w:ascii="Times New Roman" w:hAnsi="Times New Roman" w:cs="Times New Roman"/>
          <w:color w:val="948A54" w:themeColor="background2" w:themeShade="80"/>
          <w:sz w:val="24"/>
          <w:szCs w:val="24"/>
        </w:rPr>
      </w:pPr>
    </w:p>
    <w:p w14:paraId="2D3480F5" w14:textId="77777777" w:rsidR="00A81619" w:rsidRPr="001C4407" w:rsidRDefault="00A81619" w:rsidP="00A81619">
      <w:pPr>
        <w:autoSpaceDE w:val="0"/>
        <w:autoSpaceDN w:val="0"/>
        <w:adjustRightInd w:val="0"/>
        <w:spacing w:after="0" w:line="240" w:lineRule="auto"/>
        <w:contextualSpacing/>
        <w:rPr>
          <w:rFonts w:ascii="Times New Roman" w:hAnsi="Times New Roman" w:cs="Times New Roman"/>
          <w:sz w:val="24"/>
          <w:szCs w:val="24"/>
        </w:rPr>
      </w:pPr>
      <w:r w:rsidRPr="001C4407">
        <w:rPr>
          <w:rFonts w:ascii="Times New Roman" w:hAnsi="Times New Roman" w:cs="Times New Roman"/>
          <w:sz w:val="24"/>
          <w:szCs w:val="24"/>
        </w:rPr>
        <w:t xml:space="preserve">Cuculić, V., N. Cukrov, Ž. Kwokal, and M. Mlakar, 2011.  Distribution of trace metals in </w:t>
      </w:r>
    </w:p>
    <w:p w14:paraId="5244077A" w14:textId="77777777" w:rsidR="00A81619" w:rsidRDefault="00A81619" w:rsidP="00A81619">
      <w:pPr>
        <w:autoSpaceDE w:val="0"/>
        <w:autoSpaceDN w:val="0"/>
        <w:adjustRightInd w:val="0"/>
        <w:spacing w:after="0" w:line="240" w:lineRule="auto"/>
        <w:ind w:left="720"/>
        <w:contextualSpacing/>
        <w:rPr>
          <w:rFonts w:ascii="Times New Roman" w:hAnsi="Times New Roman" w:cs="Times New Roman"/>
          <w:sz w:val="24"/>
          <w:szCs w:val="24"/>
        </w:rPr>
      </w:pPr>
      <w:r w:rsidRPr="001C4407">
        <w:rPr>
          <w:rFonts w:ascii="Times New Roman" w:hAnsi="Times New Roman" w:cs="Times New Roman"/>
          <w:sz w:val="24"/>
          <w:szCs w:val="24"/>
        </w:rPr>
        <w:lastRenderedPageBreak/>
        <w:t xml:space="preserve">anchialine caves of Adriatic Sea, Croatia.  </w:t>
      </w:r>
      <w:r w:rsidRPr="001C4407">
        <w:rPr>
          <w:rFonts w:ascii="Times New Roman" w:hAnsi="Times New Roman" w:cs="Times New Roman"/>
          <w:i/>
          <w:sz w:val="24"/>
          <w:szCs w:val="24"/>
        </w:rPr>
        <w:t>Estuarine, Coastal and Shelf Science</w:t>
      </w:r>
      <w:r>
        <w:rPr>
          <w:rFonts w:ascii="Times New Roman" w:hAnsi="Times New Roman" w:cs="Times New Roman"/>
          <w:sz w:val="24"/>
          <w:szCs w:val="24"/>
        </w:rPr>
        <w:t>, v</w:t>
      </w:r>
      <w:r w:rsidRPr="001C4407">
        <w:rPr>
          <w:rFonts w:ascii="Times New Roman" w:hAnsi="Times New Roman" w:cs="Times New Roman"/>
          <w:sz w:val="24"/>
          <w:szCs w:val="24"/>
        </w:rPr>
        <w:t>ol. 95, p. 253-263.</w:t>
      </w:r>
    </w:p>
    <w:p w14:paraId="16DFB04F" w14:textId="77777777" w:rsidR="00A81619" w:rsidRDefault="00A81619" w:rsidP="00A81619">
      <w:pPr>
        <w:autoSpaceDE w:val="0"/>
        <w:autoSpaceDN w:val="0"/>
        <w:adjustRightInd w:val="0"/>
        <w:spacing w:after="0" w:line="240" w:lineRule="auto"/>
        <w:contextualSpacing/>
        <w:rPr>
          <w:rFonts w:ascii="Times New Roman" w:hAnsi="Times New Roman" w:cs="Times New Roman"/>
          <w:sz w:val="24"/>
          <w:szCs w:val="24"/>
        </w:rPr>
      </w:pPr>
    </w:p>
    <w:p w14:paraId="1E7B8A23" w14:textId="77777777" w:rsidR="00A81619" w:rsidRDefault="00A81619" w:rsidP="00A81619">
      <w:pPr>
        <w:autoSpaceDE w:val="0"/>
        <w:autoSpaceDN w:val="0"/>
        <w:adjustRightInd w:val="0"/>
        <w:spacing w:line="240" w:lineRule="auto"/>
        <w:contextualSpacing/>
        <w:rPr>
          <w:rFonts w:ascii="Times New Roman" w:hAnsi="Times New Roman" w:cs="Times New Roman"/>
          <w:sz w:val="24"/>
          <w:szCs w:val="24"/>
        </w:rPr>
      </w:pPr>
      <w:r w:rsidRPr="00381DC1">
        <w:rPr>
          <w:rFonts w:ascii="Times New Roman" w:hAnsi="Times New Roman" w:cs="Times New Roman"/>
          <w:sz w:val="24"/>
          <w:szCs w:val="24"/>
        </w:rPr>
        <w:t>Edwards, A.E., E. Johnson, J.L. Coor, C.H. Jagoe, A. Sac</w:t>
      </w:r>
      <w:r w:rsidR="00657EE8">
        <w:rPr>
          <w:rFonts w:ascii="Times New Roman" w:hAnsi="Times New Roman" w:cs="Times New Roman"/>
          <w:sz w:val="24"/>
          <w:szCs w:val="24"/>
        </w:rPr>
        <w:t>hi-Kocher, and W.F. Kenney, 2016</w:t>
      </w:r>
      <w:r w:rsidRPr="00381DC1">
        <w:rPr>
          <w:rFonts w:ascii="Times New Roman" w:hAnsi="Times New Roman" w:cs="Times New Roman"/>
          <w:sz w:val="24"/>
          <w:szCs w:val="24"/>
        </w:rPr>
        <w:t xml:space="preserve">, </w:t>
      </w:r>
    </w:p>
    <w:p w14:paraId="046F267A" w14:textId="77777777" w:rsidR="00A81619" w:rsidRPr="00381DC1" w:rsidRDefault="00A81619" w:rsidP="00A81619">
      <w:pPr>
        <w:autoSpaceDE w:val="0"/>
        <w:autoSpaceDN w:val="0"/>
        <w:adjustRightInd w:val="0"/>
        <w:spacing w:line="240" w:lineRule="auto"/>
        <w:ind w:left="720"/>
        <w:contextualSpacing/>
        <w:rPr>
          <w:rFonts w:ascii="Times New Roman" w:hAnsi="Times New Roman" w:cs="Times New Roman"/>
          <w:i/>
          <w:sz w:val="24"/>
          <w:szCs w:val="24"/>
        </w:rPr>
      </w:pPr>
      <w:r w:rsidRPr="00381DC1">
        <w:rPr>
          <w:rFonts w:ascii="Times New Roman" w:hAnsi="Times New Roman" w:cs="Times New Roman"/>
          <w:sz w:val="24"/>
          <w:szCs w:val="24"/>
        </w:rPr>
        <w:t>Historical record of atmospheric</w:t>
      </w:r>
      <w:r w:rsidR="0042611E">
        <w:rPr>
          <w:rFonts w:ascii="Times New Roman" w:hAnsi="Times New Roman" w:cs="Times New Roman"/>
          <w:sz w:val="24"/>
          <w:szCs w:val="24"/>
        </w:rPr>
        <w:t xml:space="preserve"> deposition of metals and δ</w:t>
      </w:r>
      <w:r w:rsidRPr="00381DC1">
        <w:rPr>
          <w:rFonts w:ascii="Times New Roman" w:hAnsi="Times New Roman" w:cs="Times New Roman"/>
          <w:sz w:val="24"/>
          <w:szCs w:val="24"/>
        </w:rPr>
        <w:t xml:space="preserve">15N in an ombrotrophic karst sinkhole fen, South Carolina, USA. </w:t>
      </w:r>
      <w:r w:rsidRPr="00381DC1">
        <w:rPr>
          <w:rFonts w:ascii="Times New Roman" w:hAnsi="Times New Roman" w:cs="Times New Roman"/>
          <w:i/>
          <w:sz w:val="24"/>
          <w:szCs w:val="24"/>
        </w:rPr>
        <w:t>Journal of Cave and Karst Studies</w:t>
      </w:r>
      <w:r w:rsidR="0042611E">
        <w:rPr>
          <w:rFonts w:ascii="Times New Roman" w:hAnsi="Times New Roman" w:cs="Times New Roman"/>
          <w:sz w:val="24"/>
          <w:szCs w:val="24"/>
        </w:rPr>
        <w:t>; Accepted for publication</w:t>
      </w:r>
      <w:r w:rsidRPr="00381DC1">
        <w:rPr>
          <w:rFonts w:ascii="Times New Roman" w:hAnsi="Times New Roman" w:cs="Times New Roman"/>
          <w:sz w:val="24"/>
          <w:szCs w:val="24"/>
        </w:rPr>
        <w:t>.</w:t>
      </w:r>
    </w:p>
    <w:p w14:paraId="3723CDEB" w14:textId="77777777" w:rsidR="00A81619" w:rsidRDefault="00A81619" w:rsidP="00A81619">
      <w:pPr>
        <w:autoSpaceDE w:val="0"/>
        <w:autoSpaceDN w:val="0"/>
        <w:adjustRightInd w:val="0"/>
        <w:spacing w:line="240" w:lineRule="auto"/>
        <w:contextualSpacing/>
        <w:rPr>
          <w:rFonts w:ascii="Times New Roman" w:hAnsi="Times New Roman" w:cs="Times New Roman"/>
          <w:sz w:val="24"/>
          <w:szCs w:val="24"/>
        </w:rPr>
      </w:pPr>
    </w:p>
    <w:p w14:paraId="739F81AA" w14:textId="77777777" w:rsidR="00A81619" w:rsidRPr="00477FED" w:rsidRDefault="00A81619" w:rsidP="00A81619">
      <w:pPr>
        <w:spacing w:line="240" w:lineRule="auto"/>
        <w:contextualSpacing/>
        <w:rPr>
          <w:rFonts w:ascii="Times New Roman" w:hAnsi="Times New Roman" w:cs="Times New Roman"/>
          <w:sz w:val="24"/>
          <w:szCs w:val="24"/>
        </w:rPr>
      </w:pPr>
      <w:r w:rsidRPr="00477FED">
        <w:rPr>
          <w:rFonts w:ascii="Times New Roman" w:hAnsi="Times New Roman" w:cs="Times New Roman"/>
          <w:sz w:val="24"/>
          <w:szCs w:val="24"/>
        </w:rPr>
        <w:t xml:space="preserve">Fenolio, D.B., G.O. Graening, B.A. Collier, and J.F. Stout, 2006.  Coprophagy in a cave-adapted </w:t>
      </w:r>
    </w:p>
    <w:p w14:paraId="493E5A08" w14:textId="77777777" w:rsidR="00A81619" w:rsidRDefault="00A81619" w:rsidP="00A81619">
      <w:pPr>
        <w:spacing w:line="240" w:lineRule="auto"/>
        <w:ind w:left="720"/>
        <w:contextualSpacing/>
        <w:rPr>
          <w:rFonts w:ascii="Times New Roman" w:hAnsi="Times New Roman" w:cs="Times New Roman"/>
          <w:sz w:val="24"/>
          <w:szCs w:val="24"/>
        </w:rPr>
      </w:pPr>
      <w:r w:rsidRPr="00477FED">
        <w:rPr>
          <w:rFonts w:ascii="Times New Roman" w:hAnsi="Times New Roman" w:cs="Times New Roman"/>
          <w:sz w:val="24"/>
          <w:szCs w:val="24"/>
        </w:rPr>
        <w:t xml:space="preserve">salamander; the importance of bat guano examined through nutritional and stable isotope analyses. </w:t>
      </w:r>
      <w:r w:rsidRPr="00477FED">
        <w:rPr>
          <w:rFonts w:ascii="Times New Roman" w:hAnsi="Times New Roman" w:cs="Times New Roman"/>
          <w:i/>
          <w:sz w:val="24"/>
          <w:szCs w:val="24"/>
        </w:rPr>
        <w:t>Proc. R. Soc. B</w:t>
      </w:r>
      <w:r w:rsidRPr="00477FED">
        <w:rPr>
          <w:rFonts w:ascii="Times New Roman" w:hAnsi="Times New Roman" w:cs="Times New Roman"/>
          <w:sz w:val="24"/>
          <w:szCs w:val="24"/>
        </w:rPr>
        <w:t xml:space="preserve">, vol. 273, p. 439-443. </w:t>
      </w:r>
      <w:proofErr w:type="spellStart"/>
      <w:proofErr w:type="gramStart"/>
      <w:r w:rsidRPr="00477FED">
        <w:rPr>
          <w:rFonts w:ascii="Times New Roman" w:hAnsi="Times New Roman" w:cs="Times New Roman"/>
          <w:sz w:val="24"/>
          <w:szCs w:val="24"/>
        </w:rPr>
        <w:t>doi</w:t>
      </w:r>
      <w:proofErr w:type="spellEnd"/>
      <w:proofErr w:type="gramEnd"/>
      <w:r w:rsidRPr="00477FED">
        <w:rPr>
          <w:rFonts w:ascii="Times New Roman" w:hAnsi="Times New Roman" w:cs="Times New Roman"/>
          <w:sz w:val="24"/>
          <w:szCs w:val="24"/>
        </w:rPr>
        <w:t>: 10.1098/rspb.2005.3341</w:t>
      </w:r>
    </w:p>
    <w:p w14:paraId="73AF2552" w14:textId="77777777" w:rsidR="00DD4F3B" w:rsidRDefault="00DD4F3B" w:rsidP="00A81619">
      <w:pPr>
        <w:spacing w:line="240" w:lineRule="auto"/>
        <w:ind w:left="720"/>
        <w:contextualSpacing/>
        <w:rPr>
          <w:rFonts w:ascii="Times New Roman" w:hAnsi="Times New Roman" w:cs="Times New Roman"/>
          <w:sz w:val="24"/>
          <w:szCs w:val="24"/>
        </w:rPr>
      </w:pPr>
    </w:p>
    <w:p w14:paraId="3AD9A530" w14:textId="77777777" w:rsidR="002A6840" w:rsidRDefault="002A6840" w:rsidP="002A6840">
      <w:pPr>
        <w:ind w:left="720" w:hanging="720"/>
        <w:rPr>
          <w:rFonts w:ascii="Times New Roman" w:hAnsi="Times New Roman" w:cs="Times New Roman"/>
          <w:color w:val="000000"/>
          <w:sz w:val="24"/>
          <w:szCs w:val="24"/>
        </w:rPr>
      </w:pPr>
      <w:r w:rsidRPr="002A6840">
        <w:rPr>
          <w:rFonts w:ascii="Times New Roman" w:hAnsi="Times New Roman" w:cs="Times New Roman"/>
          <w:sz w:val="24"/>
          <w:szCs w:val="24"/>
        </w:rPr>
        <w:t>Gore, J. A., L</w:t>
      </w:r>
      <w:r>
        <w:rPr>
          <w:rFonts w:ascii="Times New Roman" w:hAnsi="Times New Roman" w:cs="Times New Roman"/>
          <w:sz w:val="24"/>
          <w:szCs w:val="24"/>
        </w:rPr>
        <w:t xml:space="preserve">. </w:t>
      </w:r>
      <w:proofErr w:type="spellStart"/>
      <w:r w:rsidRPr="002319B1">
        <w:rPr>
          <w:rFonts w:ascii="Times New Roman" w:hAnsi="Times New Roman" w:cs="Times New Roman"/>
          <w:sz w:val="24"/>
          <w:szCs w:val="24"/>
        </w:rPr>
        <w:t>Lazure</w:t>
      </w:r>
      <w:proofErr w:type="spellEnd"/>
      <w:r w:rsidRPr="002319B1">
        <w:rPr>
          <w:rFonts w:ascii="Times New Roman" w:hAnsi="Times New Roman" w:cs="Times New Roman"/>
          <w:sz w:val="24"/>
          <w:szCs w:val="24"/>
        </w:rPr>
        <w:t>, and M.</w:t>
      </w:r>
      <w:r>
        <w:rPr>
          <w:rFonts w:ascii="Times New Roman" w:hAnsi="Times New Roman" w:cs="Times New Roman"/>
          <w:sz w:val="24"/>
          <w:szCs w:val="24"/>
        </w:rPr>
        <w:t xml:space="preserve"> </w:t>
      </w:r>
      <w:r w:rsidRPr="002319B1">
        <w:rPr>
          <w:rFonts w:ascii="Times New Roman" w:hAnsi="Times New Roman" w:cs="Times New Roman"/>
          <w:sz w:val="24"/>
          <w:szCs w:val="24"/>
        </w:rPr>
        <w:t>E. Ludlow</w:t>
      </w:r>
      <w:r w:rsidRPr="00A75EBB">
        <w:rPr>
          <w:rFonts w:ascii="Times New Roman" w:hAnsi="Times New Roman" w:cs="Times New Roman"/>
          <w:sz w:val="24"/>
          <w:szCs w:val="24"/>
        </w:rPr>
        <w:t xml:space="preserve">.  </w:t>
      </w:r>
      <w:r w:rsidRPr="00A75EBB">
        <w:rPr>
          <w:rFonts w:ascii="Times New Roman" w:hAnsi="Times New Roman" w:cs="Times New Roman"/>
          <w:color w:val="000000"/>
          <w:sz w:val="24"/>
          <w:szCs w:val="24"/>
        </w:rPr>
        <w:t>2012.</w:t>
      </w:r>
      <w:r w:rsidRPr="00A75EBB">
        <w:rPr>
          <w:rFonts w:ascii="Times New Roman" w:hAnsi="Times New Roman" w:cs="Times New Roman"/>
          <w:sz w:val="24"/>
          <w:szCs w:val="24"/>
        </w:rPr>
        <w:t xml:space="preserve">  </w:t>
      </w:r>
      <w:r w:rsidRPr="00A75EBB">
        <w:rPr>
          <w:rFonts w:ascii="Times New Roman" w:hAnsi="Times New Roman" w:cs="Times New Roman"/>
          <w:color w:val="000000"/>
          <w:sz w:val="24"/>
          <w:szCs w:val="24"/>
        </w:rPr>
        <w:t>Decline in the winter population of gray bats (</w:t>
      </w:r>
      <w:r w:rsidRPr="006F5622">
        <w:rPr>
          <w:rFonts w:ascii="Times New Roman" w:hAnsi="Times New Roman" w:cs="Times New Roman"/>
          <w:i/>
          <w:color w:val="000000"/>
          <w:sz w:val="24"/>
          <w:szCs w:val="24"/>
        </w:rPr>
        <w:t>Myotis grisescens</w:t>
      </w:r>
      <w:r w:rsidRPr="00A75EBB">
        <w:rPr>
          <w:rFonts w:ascii="Times New Roman" w:hAnsi="Times New Roman" w:cs="Times New Roman"/>
          <w:color w:val="000000"/>
          <w:sz w:val="24"/>
          <w:szCs w:val="24"/>
        </w:rPr>
        <w:t>) in Florida.  Southeastern Naturalist</w:t>
      </w:r>
      <w:r>
        <w:rPr>
          <w:rFonts w:ascii="Times New Roman" w:hAnsi="Times New Roman" w:cs="Times New Roman"/>
          <w:color w:val="000000"/>
          <w:sz w:val="24"/>
          <w:szCs w:val="24"/>
        </w:rPr>
        <w:t xml:space="preserve"> 11:89-98.</w:t>
      </w:r>
    </w:p>
    <w:p w14:paraId="3D9BF79B" w14:textId="77777777" w:rsidR="002A6840" w:rsidRDefault="002A6840" w:rsidP="00BC69BF">
      <w:pPr>
        <w:tabs>
          <w:tab w:val="left" w:pos="0"/>
          <w:tab w:val="left" w:pos="630"/>
          <w:tab w:val="left" w:pos="1980"/>
          <w:tab w:val="left" w:pos="2160"/>
          <w:tab w:val="left" w:pos="2880"/>
          <w:tab w:val="left" w:pos="3600"/>
          <w:tab w:val="left" w:pos="4320"/>
          <w:tab w:val="left" w:pos="5040"/>
          <w:tab w:val="left" w:pos="5760"/>
          <w:tab w:val="left" w:pos="6480"/>
          <w:tab w:val="left" w:pos="7200"/>
          <w:tab w:val="left" w:pos="7920"/>
          <w:tab w:val="left" w:pos="8640"/>
        </w:tabs>
        <w:spacing w:line="240" w:lineRule="auto"/>
        <w:contextualSpacing/>
        <w:rPr>
          <w:rFonts w:ascii="Times New Roman" w:hAnsi="Times New Roman" w:cs="Times New Roman"/>
          <w:sz w:val="24"/>
          <w:szCs w:val="24"/>
        </w:rPr>
      </w:pPr>
      <w:r w:rsidRPr="002A6840">
        <w:rPr>
          <w:rFonts w:ascii="Times New Roman" w:hAnsi="Times New Roman" w:cs="Times New Roman"/>
          <w:sz w:val="24"/>
          <w:szCs w:val="24"/>
        </w:rPr>
        <w:t>Gore, J. A.,</w:t>
      </w:r>
      <w:r>
        <w:rPr>
          <w:rFonts w:ascii="Times New Roman" w:hAnsi="Times New Roman" w:cs="Times New Roman"/>
          <w:sz w:val="24"/>
          <w:szCs w:val="24"/>
        </w:rPr>
        <w:t xml:space="preserve"> and J. A. </w:t>
      </w:r>
      <w:proofErr w:type="spellStart"/>
      <w:r>
        <w:rPr>
          <w:rFonts w:ascii="Times New Roman" w:hAnsi="Times New Roman" w:cs="Times New Roman"/>
          <w:sz w:val="24"/>
          <w:szCs w:val="24"/>
        </w:rPr>
        <w:t>Hovis</w:t>
      </w:r>
      <w:proofErr w:type="spellEnd"/>
      <w:r>
        <w:rPr>
          <w:rFonts w:ascii="Times New Roman" w:hAnsi="Times New Roman" w:cs="Times New Roman"/>
          <w:sz w:val="24"/>
          <w:szCs w:val="24"/>
        </w:rPr>
        <w:t xml:space="preserve">. 1998.  Status and conservation of southeastern myotis maternity </w:t>
      </w:r>
    </w:p>
    <w:p w14:paraId="4AA2E712" w14:textId="2376C050" w:rsidR="002A6840" w:rsidRPr="00A64C8E" w:rsidRDefault="002A6840" w:rsidP="00BC69BF">
      <w:pPr>
        <w:spacing w:line="240" w:lineRule="auto"/>
        <w:ind w:left="720" w:hanging="720"/>
        <w:contextualSpacing/>
        <w:rPr>
          <w:rFonts w:ascii="Times New Roman" w:hAnsi="Times New Roman" w:cs="Times New Roman"/>
          <w:bCs/>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colonies</w:t>
      </w:r>
      <w:proofErr w:type="gramEnd"/>
      <w:r>
        <w:rPr>
          <w:rFonts w:ascii="Times New Roman" w:hAnsi="Times New Roman" w:cs="Times New Roman"/>
          <w:sz w:val="24"/>
          <w:szCs w:val="24"/>
        </w:rPr>
        <w:t xml:space="preserve"> in Florida caves. Florida Scientist 61:160</w:t>
      </w:r>
      <w:r>
        <w:rPr>
          <w:rFonts w:ascii="Times New Roman" w:hAnsi="Times New Roman" w:cs="Times New Roman"/>
          <w:sz w:val="24"/>
          <w:szCs w:val="24"/>
        </w:rPr>
        <w:noBreakHyphen/>
        <w:t>169.</w:t>
      </w:r>
    </w:p>
    <w:p w14:paraId="7810C7BC" w14:textId="77777777" w:rsidR="00A81619" w:rsidRDefault="00A81619" w:rsidP="00A81619">
      <w:pPr>
        <w:autoSpaceDE w:val="0"/>
        <w:autoSpaceDN w:val="0"/>
        <w:adjustRightInd w:val="0"/>
        <w:spacing w:after="0" w:line="240" w:lineRule="auto"/>
        <w:rPr>
          <w:rFonts w:ascii="Times New Roman" w:hAnsi="Times New Roman" w:cs="Times New Roman"/>
          <w:sz w:val="24"/>
          <w:szCs w:val="24"/>
        </w:rPr>
      </w:pPr>
      <w:bookmarkStart w:id="3" w:name="_GoBack"/>
      <w:bookmarkEnd w:id="3"/>
    </w:p>
    <w:p w14:paraId="36CB678A" w14:textId="77777777" w:rsidR="00A81619" w:rsidRDefault="00A81619" w:rsidP="00A816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Hagan, S., 2014, Mercury bioaccumulation in bat populations in Mammoth Cave National Park:  </w:t>
      </w:r>
    </w:p>
    <w:p w14:paraId="344FF6DF" w14:textId="77777777" w:rsidR="00A81619" w:rsidRDefault="00A81619" w:rsidP="00A81619">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Modern, Historical, and Ancient Samples, Western Kentucky University, 38 p.</w:t>
      </w:r>
    </w:p>
    <w:p w14:paraId="7ABE8567" w14:textId="77777777" w:rsidR="00A81619" w:rsidRDefault="00A81619" w:rsidP="00A81619">
      <w:pPr>
        <w:autoSpaceDE w:val="0"/>
        <w:autoSpaceDN w:val="0"/>
        <w:adjustRightInd w:val="0"/>
        <w:spacing w:after="0" w:line="240" w:lineRule="auto"/>
        <w:ind w:firstLine="720"/>
        <w:rPr>
          <w:rFonts w:ascii="Times New Roman" w:hAnsi="Times New Roman" w:cs="Times New Roman"/>
          <w:sz w:val="24"/>
          <w:szCs w:val="24"/>
        </w:rPr>
      </w:pPr>
    </w:p>
    <w:p w14:paraId="7A10A9B0" w14:textId="77777777" w:rsidR="00A81619" w:rsidRDefault="00A81619" w:rsidP="00A81619">
      <w:pPr>
        <w:pStyle w:val="References"/>
        <w:ind w:left="0" w:firstLine="0"/>
        <w:contextualSpacing/>
      </w:pPr>
      <w:r>
        <w:t xml:space="preserve">Hettwer, K., Deicke, M., and Ruppert, H., 2003, Fens in karst sinkholes – archives for          </w:t>
      </w:r>
    </w:p>
    <w:p w14:paraId="6C4ACD14" w14:textId="77777777" w:rsidR="00A81619" w:rsidRDefault="00A81619" w:rsidP="00A81619">
      <w:pPr>
        <w:pStyle w:val="References"/>
        <w:ind w:left="0" w:firstLine="0"/>
        <w:contextualSpacing/>
      </w:pPr>
      <w:r>
        <w:t xml:space="preserve">       long lasting ‘immission’ chronologies: Water, Air, and Soil Pollution, v. 149, p. </w:t>
      </w:r>
    </w:p>
    <w:p w14:paraId="0CAA7A1F" w14:textId="77777777" w:rsidR="00A81619" w:rsidRPr="00D56FC4" w:rsidRDefault="00A81619" w:rsidP="00A81619">
      <w:pPr>
        <w:pStyle w:val="References"/>
        <w:ind w:left="0" w:firstLine="0"/>
        <w:contextualSpacing/>
      </w:pPr>
      <w:r>
        <w:t xml:space="preserve">       363-384.</w:t>
      </w:r>
    </w:p>
    <w:p w14:paraId="031BA280" w14:textId="77777777" w:rsidR="00A81619" w:rsidRPr="008B6D55" w:rsidRDefault="00A81619" w:rsidP="00A81619">
      <w:pPr>
        <w:spacing w:line="240" w:lineRule="auto"/>
        <w:contextualSpacing/>
        <w:rPr>
          <w:rFonts w:ascii="Times New Roman" w:hAnsi="Times New Roman" w:cs="Times New Roman"/>
          <w:color w:val="948A54" w:themeColor="background2" w:themeShade="80"/>
          <w:sz w:val="24"/>
          <w:szCs w:val="24"/>
        </w:rPr>
      </w:pPr>
    </w:p>
    <w:p w14:paraId="5635B48F" w14:textId="77777777" w:rsidR="00A81619" w:rsidRPr="00173346" w:rsidRDefault="00A81619" w:rsidP="00A81619">
      <w:pPr>
        <w:autoSpaceDE w:val="0"/>
        <w:autoSpaceDN w:val="0"/>
        <w:adjustRightInd w:val="0"/>
        <w:spacing w:after="0" w:line="240" w:lineRule="auto"/>
        <w:rPr>
          <w:rFonts w:ascii="TimesNewRomanPSMT" w:hAnsi="TimesNewRomanPSMT" w:cs="TimesNewRomanPSMT"/>
          <w:sz w:val="24"/>
          <w:szCs w:val="24"/>
        </w:rPr>
      </w:pPr>
      <w:r w:rsidRPr="00173346">
        <w:rPr>
          <w:rFonts w:ascii="TimesNewRomanPSMT" w:hAnsi="TimesNewRomanPSMT" w:cs="TimesNewRomanPSMT"/>
          <w:sz w:val="24"/>
          <w:szCs w:val="24"/>
        </w:rPr>
        <w:t>Hickey, M.B.C., M.B. Fenton, K.C. MacDonald, and C. Soulliere, 2001. Trace elements</w:t>
      </w:r>
    </w:p>
    <w:p w14:paraId="655CA44C" w14:textId="77777777" w:rsidR="00A81619" w:rsidRPr="00173346" w:rsidRDefault="00A81619" w:rsidP="00A81619">
      <w:pPr>
        <w:autoSpaceDE w:val="0"/>
        <w:autoSpaceDN w:val="0"/>
        <w:adjustRightInd w:val="0"/>
        <w:spacing w:after="0" w:line="240" w:lineRule="auto"/>
        <w:ind w:firstLine="720"/>
        <w:rPr>
          <w:rFonts w:ascii="TimesNewRomanPSMT" w:hAnsi="TimesNewRomanPSMT" w:cs="TimesNewRomanPSMT"/>
          <w:sz w:val="24"/>
          <w:szCs w:val="24"/>
        </w:rPr>
      </w:pPr>
      <w:r w:rsidRPr="00173346">
        <w:rPr>
          <w:rFonts w:ascii="TimesNewRomanPSMT" w:hAnsi="TimesNewRomanPSMT" w:cs="TimesNewRomanPSMT"/>
          <w:sz w:val="24"/>
          <w:szCs w:val="24"/>
        </w:rPr>
        <w:t>in the fur of bats (</w:t>
      </w:r>
      <w:r w:rsidRPr="00173346">
        <w:rPr>
          <w:rFonts w:ascii="TimesNewRomanPSMT" w:hAnsi="TimesNewRomanPSMT" w:cs="TimesNewRomanPSMT"/>
          <w:sz w:val="24"/>
          <w:szCs w:val="24"/>
          <w:u w:val="single"/>
        </w:rPr>
        <w:t>Chiroptera: Vespertilionidae</w:t>
      </w:r>
      <w:r w:rsidRPr="00173346">
        <w:rPr>
          <w:rFonts w:ascii="TimesNewRomanPSMT" w:hAnsi="TimesNewRomanPSMT" w:cs="TimesNewRomanPSMT"/>
          <w:sz w:val="24"/>
          <w:szCs w:val="24"/>
        </w:rPr>
        <w:t>) from Ontario and Quebec,</w:t>
      </w:r>
    </w:p>
    <w:p w14:paraId="2E17D9FE" w14:textId="77777777" w:rsidR="00A81619" w:rsidRDefault="00A81619" w:rsidP="00A81619">
      <w:pPr>
        <w:spacing w:line="240" w:lineRule="auto"/>
        <w:ind w:firstLine="720"/>
        <w:contextualSpacing/>
        <w:rPr>
          <w:rFonts w:ascii="TimesNewRomanPSMT" w:hAnsi="TimesNewRomanPSMT" w:cs="TimesNewRomanPSMT"/>
          <w:sz w:val="24"/>
          <w:szCs w:val="24"/>
        </w:rPr>
      </w:pPr>
      <w:r w:rsidRPr="00173346">
        <w:rPr>
          <w:rFonts w:ascii="TimesNewRomanPSMT" w:hAnsi="TimesNewRomanPSMT" w:cs="TimesNewRomanPSMT"/>
          <w:i/>
          <w:sz w:val="24"/>
          <w:szCs w:val="24"/>
        </w:rPr>
        <w:t>Canada. Bull. Environmental Contamination and Toxicology</w:t>
      </w:r>
      <w:r w:rsidRPr="00173346">
        <w:rPr>
          <w:rFonts w:ascii="TimesNewRomanPSMT" w:hAnsi="TimesNewRomanPSMT" w:cs="TimesNewRomanPSMT"/>
          <w:sz w:val="24"/>
          <w:szCs w:val="24"/>
        </w:rPr>
        <w:t>, vol. 66, p. 699-706.</w:t>
      </w:r>
    </w:p>
    <w:p w14:paraId="6412ABB4" w14:textId="77777777" w:rsidR="00A81619" w:rsidRDefault="00A81619" w:rsidP="00A81619">
      <w:pPr>
        <w:spacing w:line="240" w:lineRule="auto"/>
        <w:contextualSpacing/>
        <w:rPr>
          <w:rFonts w:ascii="TimesNewRomanPSMT" w:hAnsi="TimesNewRomanPSMT" w:cs="TimesNewRomanPSMT"/>
          <w:sz w:val="24"/>
          <w:szCs w:val="24"/>
        </w:rPr>
      </w:pPr>
    </w:p>
    <w:p w14:paraId="3B520EB4" w14:textId="77777777" w:rsidR="00A81619" w:rsidRDefault="00A81619" w:rsidP="00A81619">
      <w:pPr>
        <w:spacing w:line="24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Humphrey, S.R. and M.D. Tuttle, 1978, Gray Bat.  Pp 1-3 In Rare and endangered biota of </w:t>
      </w:r>
    </w:p>
    <w:p w14:paraId="560AE1F6" w14:textId="77777777" w:rsidR="00A81619" w:rsidRDefault="00A81619" w:rsidP="00A81619">
      <w:pPr>
        <w:spacing w:line="240" w:lineRule="auto"/>
        <w:ind w:left="720"/>
        <w:contextualSpacing/>
        <w:rPr>
          <w:rFonts w:ascii="TimesNewRomanPSMT" w:hAnsi="TimesNewRomanPSMT" w:cs="TimesNewRomanPSMT"/>
          <w:sz w:val="24"/>
          <w:szCs w:val="24"/>
        </w:rPr>
      </w:pPr>
      <w:r>
        <w:rPr>
          <w:rFonts w:ascii="TimesNewRomanPSMT" w:hAnsi="TimesNewRomanPSMT" w:cs="TimesNewRomanPSMT"/>
          <w:sz w:val="24"/>
          <w:szCs w:val="24"/>
        </w:rPr>
        <w:t>Florida, vol. 1 Mammals (J.N. Layne, Ed.) Gainesville Florida, University presses of Florida.</w:t>
      </w:r>
    </w:p>
    <w:p w14:paraId="7A8B7AA6" w14:textId="77777777" w:rsidR="00A81619" w:rsidRDefault="00A81619" w:rsidP="00A81619">
      <w:pPr>
        <w:spacing w:line="240" w:lineRule="auto"/>
        <w:contextualSpacing/>
        <w:rPr>
          <w:rFonts w:ascii="TimesNewRomanPSMT" w:hAnsi="TimesNewRomanPSMT" w:cs="TimesNewRomanPSMT"/>
          <w:sz w:val="24"/>
          <w:szCs w:val="24"/>
        </w:rPr>
      </w:pPr>
    </w:p>
    <w:p w14:paraId="53ED1BCE" w14:textId="77777777" w:rsidR="00A81619" w:rsidRDefault="00A81619" w:rsidP="00A81619">
      <w:pPr>
        <w:spacing w:line="24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Iskali, G. and Zhang, Y., 2015, Guano subsidy and the invertebrate community in Bracken Cave:  </w:t>
      </w:r>
    </w:p>
    <w:p w14:paraId="4A507E15" w14:textId="77777777" w:rsidR="00A81619" w:rsidRPr="008B6D55" w:rsidRDefault="00A81619" w:rsidP="00A81619">
      <w:pPr>
        <w:spacing w:line="240" w:lineRule="auto"/>
        <w:ind w:left="720"/>
        <w:contextualSpacing/>
        <w:rPr>
          <w:rFonts w:ascii="Times New Roman" w:hAnsi="Times New Roman" w:cs="Times New Roman"/>
          <w:color w:val="948A54" w:themeColor="background2" w:themeShade="80"/>
          <w:sz w:val="24"/>
          <w:szCs w:val="24"/>
        </w:rPr>
      </w:pPr>
      <w:r>
        <w:rPr>
          <w:rFonts w:ascii="TimesNewRomanPSMT" w:hAnsi="TimesNewRomanPSMT" w:cs="TimesNewRomanPSMT"/>
          <w:sz w:val="24"/>
          <w:szCs w:val="24"/>
        </w:rPr>
        <w:t>The World’s largest colony of bats:  Journal of Cave and Karst Studies, V. 77, no. 1, p. 28-36.  DOI: 10.4311/2013LSC0128.</w:t>
      </w:r>
    </w:p>
    <w:p w14:paraId="0D01DA14" w14:textId="77777777" w:rsidR="00A81619" w:rsidRPr="008B6D55" w:rsidRDefault="00A81619" w:rsidP="00A81619">
      <w:pPr>
        <w:spacing w:line="240" w:lineRule="auto"/>
        <w:contextualSpacing/>
        <w:rPr>
          <w:rFonts w:ascii="Times New Roman" w:hAnsi="Times New Roman" w:cs="Times New Roman"/>
          <w:color w:val="948A54" w:themeColor="background2" w:themeShade="80"/>
          <w:sz w:val="24"/>
          <w:szCs w:val="24"/>
        </w:rPr>
      </w:pPr>
    </w:p>
    <w:p w14:paraId="1B17DAB4" w14:textId="77777777" w:rsidR="00A81619" w:rsidRPr="00ED6612" w:rsidRDefault="00A81619" w:rsidP="00A81619">
      <w:pPr>
        <w:spacing w:line="240" w:lineRule="auto"/>
        <w:contextualSpacing/>
        <w:rPr>
          <w:rFonts w:ascii="Times New Roman" w:hAnsi="Times New Roman" w:cs="Times New Roman"/>
          <w:sz w:val="24"/>
          <w:szCs w:val="24"/>
        </w:rPr>
      </w:pPr>
      <w:r w:rsidRPr="00ED6612">
        <w:rPr>
          <w:rFonts w:ascii="Times New Roman" w:hAnsi="Times New Roman" w:cs="Times New Roman"/>
          <w:sz w:val="24"/>
          <w:szCs w:val="24"/>
        </w:rPr>
        <w:t>Johnston, V.E., F. McDermott, and Tặmaş</w:t>
      </w:r>
      <w:r>
        <w:rPr>
          <w:rFonts w:ascii="Times New Roman" w:hAnsi="Times New Roman" w:cs="Times New Roman"/>
          <w:sz w:val="24"/>
          <w:szCs w:val="24"/>
        </w:rPr>
        <w:t>, 2010.</w:t>
      </w:r>
      <w:r w:rsidRPr="00ED6612">
        <w:rPr>
          <w:rFonts w:ascii="Times New Roman" w:hAnsi="Times New Roman" w:cs="Times New Roman"/>
          <w:sz w:val="24"/>
          <w:szCs w:val="24"/>
        </w:rPr>
        <w:t xml:space="preserve"> A radiocarbon dated bat guano deposit from </w:t>
      </w:r>
    </w:p>
    <w:p w14:paraId="7D2DF006" w14:textId="77777777" w:rsidR="00A81619" w:rsidRDefault="00A81619" w:rsidP="00A81619">
      <w:pPr>
        <w:spacing w:line="240" w:lineRule="auto"/>
        <w:ind w:left="720"/>
        <w:contextualSpacing/>
        <w:rPr>
          <w:rFonts w:ascii="Times New Roman" w:hAnsi="Times New Roman" w:cs="Times New Roman"/>
          <w:sz w:val="24"/>
          <w:szCs w:val="24"/>
        </w:rPr>
      </w:pPr>
      <w:r w:rsidRPr="00ED6612">
        <w:rPr>
          <w:rFonts w:ascii="Times New Roman" w:hAnsi="Times New Roman" w:cs="Times New Roman"/>
          <w:sz w:val="24"/>
          <w:szCs w:val="24"/>
        </w:rPr>
        <w:t xml:space="preserve">N.W. Romania: Implications for the timing of the Little Ice Age and Medieval Climate Anomaly.  </w:t>
      </w:r>
      <w:r w:rsidRPr="00ED6612">
        <w:rPr>
          <w:rFonts w:ascii="Times New Roman" w:hAnsi="Times New Roman" w:cs="Times New Roman"/>
          <w:i/>
          <w:sz w:val="24"/>
          <w:szCs w:val="24"/>
        </w:rPr>
        <w:t>Palaeogeography, Palaeoclimatology, Palaeoecology</w:t>
      </w:r>
      <w:r w:rsidRPr="00ED6612">
        <w:rPr>
          <w:rFonts w:ascii="Times New Roman" w:hAnsi="Times New Roman" w:cs="Times New Roman"/>
          <w:sz w:val="24"/>
          <w:szCs w:val="24"/>
        </w:rPr>
        <w:t>, vol. 291, p. 217-227.</w:t>
      </w:r>
    </w:p>
    <w:p w14:paraId="665DFEB4" w14:textId="77777777" w:rsidR="00A81619" w:rsidRDefault="00A81619" w:rsidP="00A81619">
      <w:pPr>
        <w:spacing w:line="240" w:lineRule="auto"/>
        <w:contextualSpacing/>
        <w:rPr>
          <w:rFonts w:ascii="Times New Roman" w:hAnsi="Times New Roman" w:cs="Times New Roman"/>
          <w:sz w:val="24"/>
          <w:szCs w:val="24"/>
        </w:rPr>
      </w:pPr>
    </w:p>
    <w:p w14:paraId="3F012837" w14:textId="77777777" w:rsidR="00A81619" w:rsidRDefault="00A81619" w:rsidP="00A81619">
      <w:pPr>
        <w:autoSpaceDE w:val="0"/>
        <w:autoSpaceDN w:val="0"/>
        <w:adjustRightInd w:val="0"/>
        <w:spacing w:after="0" w:line="240" w:lineRule="auto"/>
        <w:rPr>
          <w:rFonts w:ascii="Times New Roman" w:hAnsi="Times New Roman" w:cs="Times New Roman"/>
          <w:color w:val="231F20"/>
          <w:sz w:val="24"/>
          <w:szCs w:val="24"/>
        </w:rPr>
      </w:pPr>
      <w:r w:rsidRPr="00850E91">
        <w:rPr>
          <w:rFonts w:ascii="Times New Roman" w:hAnsi="Times New Roman" w:cs="Times New Roman"/>
          <w:color w:val="231F20"/>
          <w:sz w:val="24"/>
          <w:szCs w:val="24"/>
        </w:rPr>
        <w:t xml:space="preserve">Kannan, K., S. H. Yun, R. J. </w:t>
      </w:r>
      <w:r>
        <w:rPr>
          <w:rFonts w:ascii="Times New Roman" w:hAnsi="Times New Roman" w:cs="Times New Roman"/>
          <w:color w:val="231F20"/>
          <w:sz w:val="24"/>
          <w:szCs w:val="24"/>
        </w:rPr>
        <w:t xml:space="preserve">Rudd, and M. Behr.  2010.  High concentrations of persistent </w:t>
      </w:r>
    </w:p>
    <w:p w14:paraId="2A70A43E" w14:textId="77777777" w:rsidR="00A81619" w:rsidRPr="00850E91" w:rsidRDefault="00A81619" w:rsidP="00A81619">
      <w:pPr>
        <w:autoSpaceDE w:val="0"/>
        <w:autoSpaceDN w:val="0"/>
        <w:adjustRightInd w:val="0"/>
        <w:spacing w:after="0" w:line="240" w:lineRule="auto"/>
        <w:ind w:firstLine="720"/>
        <w:rPr>
          <w:rFonts w:ascii="Times New Roman" w:hAnsi="Times New Roman" w:cs="Times New Roman"/>
          <w:color w:val="231F20"/>
          <w:sz w:val="24"/>
          <w:szCs w:val="24"/>
        </w:rPr>
      </w:pPr>
      <w:r w:rsidRPr="00850E91">
        <w:rPr>
          <w:rFonts w:ascii="Times New Roman" w:hAnsi="Times New Roman" w:cs="Times New Roman"/>
          <w:color w:val="231F20"/>
          <w:sz w:val="24"/>
          <w:szCs w:val="24"/>
        </w:rPr>
        <w:t xml:space="preserve">organic pollutants including PCBs, DDT, PBDEs and PFOs in little brown bats with </w:t>
      </w:r>
    </w:p>
    <w:p w14:paraId="3E59A555" w14:textId="77777777" w:rsidR="00A81619" w:rsidRPr="00850E91" w:rsidRDefault="00A81619" w:rsidP="00A81619">
      <w:pPr>
        <w:autoSpaceDE w:val="0"/>
        <w:autoSpaceDN w:val="0"/>
        <w:adjustRightInd w:val="0"/>
        <w:spacing w:after="0" w:line="240" w:lineRule="auto"/>
        <w:ind w:firstLine="720"/>
        <w:rPr>
          <w:rFonts w:ascii="Times New Roman" w:hAnsi="Times New Roman" w:cs="Times New Roman"/>
          <w:color w:val="231F20"/>
          <w:sz w:val="24"/>
          <w:szCs w:val="24"/>
        </w:rPr>
      </w:pPr>
      <w:r w:rsidRPr="00850E91">
        <w:rPr>
          <w:rFonts w:ascii="Times New Roman" w:hAnsi="Times New Roman" w:cs="Times New Roman"/>
          <w:color w:val="231F20"/>
          <w:sz w:val="24"/>
          <w:szCs w:val="24"/>
        </w:rPr>
        <w:t>white-nose syndrome in New York, USA.  Chemosphere</w:t>
      </w:r>
      <w:r>
        <w:rPr>
          <w:rFonts w:ascii="Times New Roman" w:hAnsi="Times New Roman" w:cs="Times New Roman"/>
          <w:color w:val="231F20"/>
          <w:sz w:val="24"/>
          <w:szCs w:val="24"/>
        </w:rPr>
        <w:t xml:space="preserve"> </w:t>
      </w:r>
      <w:r w:rsidRPr="00850E91">
        <w:rPr>
          <w:rFonts w:ascii="Times New Roman" w:hAnsi="Times New Roman" w:cs="Times New Roman"/>
          <w:color w:val="231F20"/>
          <w:sz w:val="24"/>
          <w:szCs w:val="24"/>
        </w:rPr>
        <w:t>80:613-618.</w:t>
      </w:r>
    </w:p>
    <w:p w14:paraId="10287A4F" w14:textId="77777777" w:rsidR="00A81619" w:rsidRPr="008B6D55" w:rsidRDefault="00A81619" w:rsidP="00A81619">
      <w:pPr>
        <w:autoSpaceDE w:val="0"/>
        <w:autoSpaceDN w:val="0"/>
        <w:adjustRightInd w:val="0"/>
        <w:spacing w:after="0" w:line="240" w:lineRule="auto"/>
        <w:rPr>
          <w:rFonts w:ascii="Times New Roman" w:hAnsi="Times New Roman" w:cs="Times New Roman"/>
          <w:i/>
          <w:color w:val="948A54" w:themeColor="background2" w:themeShade="80"/>
          <w:sz w:val="24"/>
          <w:szCs w:val="24"/>
        </w:rPr>
      </w:pPr>
    </w:p>
    <w:p w14:paraId="7BE8E6A9" w14:textId="77777777" w:rsidR="00A81619" w:rsidRDefault="00A81619" w:rsidP="00A8161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Kasso, M. and M. Balakrishnan, 2013, Ecological and Economic Importance of Bats (Order </w:t>
      </w:r>
    </w:p>
    <w:p w14:paraId="30E5E9EA" w14:textId="77777777" w:rsidR="00A81619" w:rsidRDefault="00A81619" w:rsidP="00A8161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Chiroptera), Biodiversity, v. 2013, doi: 10.1155/2013/187415</w:t>
      </w:r>
    </w:p>
    <w:p w14:paraId="7F4B8E0C" w14:textId="77777777" w:rsidR="00A81619" w:rsidRDefault="00A81619" w:rsidP="00A81619">
      <w:pPr>
        <w:spacing w:line="240" w:lineRule="auto"/>
        <w:contextualSpacing/>
        <w:rPr>
          <w:rFonts w:ascii="Times New Roman" w:hAnsi="Times New Roman" w:cs="Times New Roman"/>
          <w:sz w:val="24"/>
          <w:szCs w:val="24"/>
        </w:rPr>
      </w:pPr>
    </w:p>
    <w:p w14:paraId="10954C9C" w14:textId="77777777" w:rsidR="00A81619" w:rsidRPr="00E74CCF" w:rsidRDefault="00A81619" w:rsidP="00A81619">
      <w:pPr>
        <w:spacing w:line="240" w:lineRule="auto"/>
        <w:contextualSpacing/>
        <w:rPr>
          <w:rFonts w:ascii="Times New Roman" w:hAnsi="Times New Roman" w:cs="Times New Roman"/>
          <w:sz w:val="24"/>
          <w:szCs w:val="24"/>
        </w:rPr>
      </w:pPr>
      <w:r w:rsidRPr="00E74CCF">
        <w:rPr>
          <w:rFonts w:ascii="Times New Roman" w:hAnsi="Times New Roman" w:cs="Times New Roman"/>
          <w:sz w:val="24"/>
          <w:szCs w:val="24"/>
        </w:rPr>
        <w:t xml:space="preserve">Maher, L.J. Jr., 2006.  Environmental information from guano palynology of insectivorous bats </w:t>
      </w:r>
    </w:p>
    <w:p w14:paraId="4AA8C607" w14:textId="77777777" w:rsidR="00A81619" w:rsidRDefault="00A81619" w:rsidP="00A81619">
      <w:pPr>
        <w:spacing w:line="240" w:lineRule="auto"/>
        <w:ind w:left="720"/>
        <w:contextualSpacing/>
        <w:rPr>
          <w:rFonts w:ascii="Times New Roman" w:hAnsi="Times New Roman" w:cs="Times New Roman"/>
          <w:sz w:val="24"/>
          <w:szCs w:val="24"/>
        </w:rPr>
      </w:pPr>
      <w:r w:rsidRPr="00E74CCF">
        <w:rPr>
          <w:rFonts w:ascii="Times New Roman" w:hAnsi="Times New Roman" w:cs="Times New Roman"/>
          <w:sz w:val="24"/>
          <w:szCs w:val="24"/>
        </w:rPr>
        <w:t xml:space="preserve">of the central part of the United States of Amercia.  </w:t>
      </w:r>
      <w:r w:rsidRPr="00E74CCF">
        <w:rPr>
          <w:rFonts w:ascii="Times New Roman" w:hAnsi="Times New Roman" w:cs="Times New Roman"/>
          <w:i/>
          <w:sz w:val="24"/>
          <w:szCs w:val="24"/>
        </w:rPr>
        <w:t>Palaeogeography, Palaeoclimatology, Palaeoecology</w:t>
      </w:r>
      <w:r w:rsidRPr="00E74CCF">
        <w:rPr>
          <w:rFonts w:ascii="Times New Roman" w:hAnsi="Times New Roman" w:cs="Times New Roman"/>
          <w:sz w:val="24"/>
          <w:szCs w:val="24"/>
        </w:rPr>
        <w:t>, vol. 237, p. 19-31.</w:t>
      </w:r>
    </w:p>
    <w:p w14:paraId="47C1CDB7" w14:textId="77777777" w:rsidR="00A81619" w:rsidRDefault="00A81619" w:rsidP="00A81619">
      <w:pPr>
        <w:spacing w:line="240" w:lineRule="auto"/>
        <w:contextualSpacing/>
        <w:rPr>
          <w:rFonts w:ascii="Times New Roman" w:hAnsi="Times New Roman" w:cs="Times New Roman"/>
          <w:sz w:val="24"/>
          <w:szCs w:val="24"/>
        </w:rPr>
      </w:pPr>
    </w:p>
    <w:p w14:paraId="70FDB0C8" w14:textId="77777777" w:rsidR="00A81619" w:rsidRPr="001A21AE" w:rsidRDefault="00A81619" w:rsidP="00A81619">
      <w:pPr>
        <w:spacing w:line="240" w:lineRule="auto"/>
        <w:contextualSpacing/>
        <w:rPr>
          <w:rFonts w:ascii="Times New Roman" w:hAnsi="Times New Roman" w:cs="Times New Roman"/>
          <w:sz w:val="24"/>
          <w:szCs w:val="24"/>
        </w:rPr>
      </w:pPr>
      <w:r w:rsidRPr="001A21AE">
        <w:rPr>
          <w:rFonts w:ascii="Times New Roman" w:hAnsi="Times New Roman" w:cs="Times New Roman"/>
          <w:sz w:val="24"/>
          <w:szCs w:val="24"/>
        </w:rPr>
        <w:t xml:space="preserve">Mickleburgh, S.P., Hutson, A.M., and Racey, P.A., 2002, A review of the global conservation </w:t>
      </w:r>
    </w:p>
    <w:p w14:paraId="4F73D78D" w14:textId="77777777" w:rsidR="00A81619" w:rsidRPr="001A21AE" w:rsidRDefault="00A81619" w:rsidP="00A81619">
      <w:pPr>
        <w:spacing w:line="240" w:lineRule="auto"/>
        <w:ind w:firstLine="720"/>
        <w:contextualSpacing/>
        <w:rPr>
          <w:rFonts w:ascii="Times New Roman" w:hAnsi="Times New Roman" w:cs="Times New Roman"/>
          <w:sz w:val="24"/>
          <w:szCs w:val="24"/>
        </w:rPr>
      </w:pPr>
      <w:r w:rsidRPr="001A21AE">
        <w:rPr>
          <w:rFonts w:ascii="Times New Roman" w:hAnsi="Times New Roman" w:cs="Times New Roman"/>
          <w:sz w:val="24"/>
          <w:szCs w:val="24"/>
        </w:rPr>
        <w:t>status of bats: Oryx, v. 36, p. 18-34.</w:t>
      </w:r>
    </w:p>
    <w:p w14:paraId="2A210F78" w14:textId="77777777" w:rsidR="00A81619" w:rsidRPr="008B6D55" w:rsidRDefault="00A81619" w:rsidP="00A81619">
      <w:pPr>
        <w:spacing w:line="240" w:lineRule="auto"/>
        <w:contextualSpacing/>
        <w:rPr>
          <w:rFonts w:ascii="TimesNewRomanPSMT" w:hAnsi="TimesNewRomanPSMT" w:cs="TimesNewRomanPSMT"/>
          <w:color w:val="948A54" w:themeColor="background2" w:themeShade="80"/>
          <w:sz w:val="24"/>
          <w:szCs w:val="24"/>
        </w:rPr>
      </w:pPr>
    </w:p>
    <w:p w14:paraId="515B40DD" w14:textId="77777777" w:rsidR="00A81619" w:rsidRPr="009A3627" w:rsidRDefault="00A81619" w:rsidP="00A81619">
      <w:pPr>
        <w:autoSpaceDE w:val="0"/>
        <w:autoSpaceDN w:val="0"/>
        <w:adjustRightInd w:val="0"/>
        <w:spacing w:after="0" w:line="240" w:lineRule="auto"/>
        <w:rPr>
          <w:rFonts w:ascii="TimesNewRomanPSMT" w:hAnsi="TimesNewRomanPSMT" w:cs="TimesNewRomanPSMT"/>
          <w:color w:val="000000" w:themeColor="text1"/>
          <w:sz w:val="24"/>
          <w:szCs w:val="24"/>
        </w:rPr>
      </w:pPr>
      <w:r w:rsidRPr="009A3627">
        <w:rPr>
          <w:rFonts w:ascii="TimesNewRomanPSMT" w:hAnsi="TimesNewRomanPSMT" w:cs="TimesNewRomanPSMT"/>
          <w:color w:val="000000" w:themeColor="text1"/>
          <w:sz w:val="24"/>
          <w:szCs w:val="24"/>
        </w:rPr>
        <w:t>Miura, T., T. Koyama, and I. Nakamura. 1978. Mercury content in museum and recent</w:t>
      </w:r>
    </w:p>
    <w:p w14:paraId="34D4490F" w14:textId="77777777" w:rsidR="00A81619" w:rsidRPr="009A3627" w:rsidRDefault="00A81619" w:rsidP="00A81619">
      <w:pPr>
        <w:autoSpaceDE w:val="0"/>
        <w:autoSpaceDN w:val="0"/>
        <w:adjustRightInd w:val="0"/>
        <w:spacing w:after="0" w:line="240" w:lineRule="auto"/>
        <w:ind w:firstLine="720"/>
        <w:rPr>
          <w:rFonts w:ascii="TimesNewRomanPSMT" w:hAnsi="TimesNewRomanPSMT" w:cs="TimesNewRomanPSMT"/>
          <w:i/>
          <w:color w:val="000000" w:themeColor="text1"/>
          <w:sz w:val="24"/>
          <w:szCs w:val="24"/>
        </w:rPr>
      </w:pPr>
      <w:r w:rsidRPr="009A3627">
        <w:rPr>
          <w:rFonts w:ascii="TimesNewRomanPSMT" w:hAnsi="TimesNewRomanPSMT" w:cs="TimesNewRomanPSMT"/>
          <w:color w:val="000000" w:themeColor="text1"/>
          <w:sz w:val="24"/>
          <w:szCs w:val="24"/>
        </w:rPr>
        <w:t xml:space="preserve">specimens of chiroptera in Japan. </w:t>
      </w:r>
      <w:r w:rsidRPr="009A3627">
        <w:rPr>
          <w:rFonts w:ascii="TimesNewRomanPSMT" w:hAnsi="TimesNewRomanPSMT" w:cs="TimesNewRomanPSMT"/>
          <w:i/>
          <w:color w:val="000000" w:themeColor="text1"/>
          <w:sz w:val="24"/>
          <w:szCs w:val="24"/>
        </w:rPr>
        <w:t>Bull. Environmental Contamination and</w:t>
      </w:r>
    </w:p>
    <w:p w14:paraId="4F039812" w14:textId="77777777" w:rsidR="00A81619" w:rsidRDefault="00A81619" w:rsidP="00A81619">
      <w:pPr>
        <w:spacing w:line="240" w:lineRule="auto"/>
        <w:ind w:firstLine="720"/>
        <w:contextualSpacing/>
        <w:rPr>
          <w:rFonts w:ascii="TimesNewRomanPSMT" w:hAnsi="TimesNewRomanPSMT" w:cs="TimesNewRomanPSMT"/>
          <w:color w:val="000000" w:themeColor="text1"/>
          <w:sz w:val="24"/>
          <w:szCs w:val="24"/>
        </w:rPr>
      </w:pPr>
      <w:r w:rsidRPr="009A3627">
        <w:rPr>
          <w:rFonts w:ascii="TimesNewRomanPSMT" w:hAnsi="TimesNewRomanPSMT" w:cs="TimesNewRomanPSMT"/>
          <w:i/>
          <w:color w:val="000000" w:themeColor="text1"/>
          <w:sz w:val="24"/>
          <w:szCs w:val="24"/>
        </w:rPr>
        <w:t>Toxicology</w:t>
      </w:r>
      <w:r>
        <w:rPr>
          <w:rFonts w:ascii="TimesNewRomanPSMT" w:hAnsi="TimesNewRomanPSMT" w:cs="TimesNewRomanPSMT"/>
          <w:color w:val="000000" w:themeColor="text1"/>
          <w:sz w:val="24"/>
          <w:szCs w:val="24"/>
        </w:rPr>
        <w:t>,</w:t>
      </w:r>
      <w:r w:rsidRPr="009A3627">
        <w:rPr>
          <w:rFonts w:ascii="TimesNewRomanPSMT" w:hAnsi="TimesNewRomanPSMT" w:cs="TimesNewRomanPSMT"/>
          <w:color w:val="000000" w:themeColor="text1"/>
          <w:sz w:val="24"/>
          <w:szCs w:val="24"/>
        </w:rPr>
        <w:t xml:space="preserve"> </w:t>
      </w:r>
      <w:r>
        <w:rPr>
          <w:rFonts w:ascii="TimesNewRomanPSMT" w:hAnsi="TimesNewRomanPSMT" w:cs="TimesNewRomanPSMT"/>
          <w:color w:val="000000" w:themeColor="text1"/>
          <w:sz w:val="24"/>
          <w:szCs w:val="24"/>
        </w:rPr>
        <w:t xml:space="preserve">vol. </w:t>
      </w:r>
      <w:r w:rsidRPr="009A3627">
        <w:rPr>
          <w:rFonts w:ascii="TimesNewRomanPSMT" w:hAnsi="TimesNewRomanPSMT" w:cs="TimesNewRomanPSMT"/>
          <w:color w:val="000000" w:themeColor="text1"/>
          <w:sz w:val="24"/>
          <w:szCs w:val="24"/>
        </w:rPr>
        <w:t>20</w:t>
      </w:r>
      <w:r>
        <w:rPr>
          <w:rFonts w:ascii="TimesNewRomanPSMT" w:hAnsi="TimesNewRomanPSMT" w:cs="TimesNewRomanPSMT"/>
          <w:color w:val="000000" w:themeColor="text1"/>
          <w:sz w:val="24"/>
          <w:szCs w:val="24"/>
        </w:rPr>
        <w:t xml:space="preserve">, no. 5, p. </w:t>
      </w:r>
      <w:r w:rsidRPr="009A3627">
        <w:rPr>
          <w:rFonts w:ascii="TimesNewRomanPSMT" w:hAnsi="TimesNewRomanPSMT" w:cs="TimesNewRomanPSMT"/>
          <w:color w:val="000000" w:themeColor="text1"/>
          <w:sz w:val="24"/>
          <w:szCs w:val="24"/>
        </w:rPr>
        <w:t>696-701.</w:t>
      </w:r>
    </w:p>
    <w:p w14:paraId="57EDB94A" w14:textId="77777777" w:rsidR="00A81619" w:rsidRDefault="00A81619" w:rsidP="00A81619">
      <w:pPr>
        <w:spacing w:line="240" w:lineRule="auto"/>
        <w:contextualSpacing/>
        <w:rPr>
          <w:rFonts w:ascii="TimesNewRomanPSMT" w:hAnsi="TimesNewRomanPSMT" w:cs="TimesNewRomanPSMT"/>
          <w:color w:val="000000" w:themeColor="text1"/>
          <w:sz w:val="24"/>
          <w:szCs w:val="24"/>
        </w:rPr>
      </w:pPr>
    </w:p>
    <w:p w14:paraId="55EA220D" w14:textId="77777777" w:rsidR="00A81619" w:rsidRDefault="00A81619" w:rsidP="00A81619">
      <w:pPr>
        <w:spacing w:line="240" w:lineRule="auto"/>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Mizutani, H., D.A. McFarlane, and Y. Kabaya, 1992.  Nitrogen and carbon isotope study of bat </w:t>
      </w:r>
    </w:p>
    <w:p w14:paraId="12292238" w14:textId="77777777" w:rsidR="00A81619" w:rsidRDefault="00A81619" w:rsidP="00A81619">
      <w:pPr>
        <w:spacing w:line="240" w:lineRule="auto"/>
        <w:ind w:left="720"/>
        <w:contextualSpacing/>
        <w:rPr>
          <w:rFonts w:ascii="TimesNewRomanPSMT" w:hAnsi="TimesNewRomanPSMT" w:cs="TimesNewRomanPSMT"/>
          <w:color w:val="000000" w:themeColor="text1"/>
          <w:sz w:val="24"/>
          <w:szCs w:val="24"/>
        </w:rPr>
      </w:pPr>
      <w:r>
        <w:rPr>
          <w:rFonts w:ascii="TimesNewRomanPSMT" w:hAnsi="TimesNewRomanPSMT" w:cs="TimesNewRomanPSMT"/>
          <w:color w:val="000000" w:themeColor="text1"/>
          <w:sz w:val="24"/>
          <w:szCs w:val="24"/>
        </w:rPr>
        <w:t xml:space="preserve">guano core from Eagle Creek Cave, Arizona, U.S.A.  </w:t>
      </w:r>
      <w:r w:rsidRPr="00DD750C">
        <w:rPr>
          <w:rFonts w:ascii="TimesNewRomanPSMT" w:hAnsi="TimesNewRomanPSMT" w:cs="TimesNewRomanPSMT"/>
          <w:i/>
          <w:color w:val="000000" w:themeColor="text1"/>
          <w:sz w:val="24"/>
          <w:szCs w:val="24"/>
        </w:rPr>
        <w:t>Mass Spectroscopy</w:t>
      </w:r>
      <w:r>
        <w:rPr>
          <w:rFonts w:ascii="TimesNewRomanPSMT" w:hAnsi="TimesNewRomanPSMT" w:cs="TimesNewRomanPSMT"/>
          <w:color w:val="000000" w:themeColor="text1"/>
          <w:sz w:val="24"/>
          <w:szCs w:val="24"/>
        </w:rPr>
        <w:t>, vol. 40, no. 1, p. 57-65.</w:t>
      </w:r>
    </w:p>
    <w:p w14:paraId="4F127B7C" w14:textId="77777777" w:rsidR="00A81619" w:rsidRPr="008B6D55" w:rsidRDefault="00A81619" w:rsidP="00A81619">
      <w:pPr>
        <w:spacing w:line="240" w:lineRule="auto"/>
        <w:contextualSpacing/>
        <w:rPr>
          <w:rFonts w:ascii="TimesNewRomanPSMT" w:hAnsi="TimesNewRomanPSMT" w:cs="TimesNewRomanPSMT"/>
          <w:color w:val="948A54" w:themeColor="background2" w:themeShade="80"/>
          <w:sz w:val="24"/>
          <w:szCs w:val="24"/>
        </w:rPr>
      </w:pPr>
    </w:p>
    <w:p w14:paraId="13182648" w14:textId="77777777" w:rsidR="00A81619" w:rsidRPr="009A3627" w:rsidRDefault="00A81619" w:rsidP="00A81619">
      <w:pPr>
        <w:spacing w:line="240" w:lineRule="auto"/>
        <w:contextualSpacing/>
        <w:rPr>
          <w:rFonts w:ascii="TimesNewRomanPSMT" w:hAnsi="TimesNewRomanPSMT" w:cs="TimesNewRomanPSMT"/>
          <w:sz w:val="24"/>
          <w:szCs w:val="24"/>
        </w:rPr>
      </w:pPr>
      <w:r w:rsidRPr="009A3627">
        <w:rPr>
          <w:rFonts w:ascii="TimesNewRomanPSMT" w:hAnsi="TimesNewRomanPSMT" w:cs="TimesNewRomanPSMT"/>
          <w:sz w:val="24"/>
          <w:szCs w:val="24"/>
        </w:rPr>
        <w:t xml:space="preserve">Morris, T., 2013. Personal communication.  Wildlife Biologist, Georgia Department of Natural </w:t>
      </w:r>
    </w:p>
    <w:p w14:paraId="208150A8" w14:textId="77777777" w:rsidR="00A81619" w:rsidRDefault="00A81619" w:rsidP="00A81619">
      <w:pPr>
        <w:spacing w:line="240" w:lineRule="auto"/>
        <w:ind w:firstLine="720"/>
        <w:contextualSpacing/>
        <w:rPr>
          <w:rFonts w:ascii="TimesNewRomanPSMT" w:hAnsi="TimesNewRomanPSMT" w:cs="TimesNewRomanPSMT"/>
          <w:sz w:val="24"/>
          <w:szCs w:val="24"/>
        </w:rPr>
      </w:pPr>
      <w:r w:rsidRPr="009A3627">
        <w:rPr>
          <w:rFonts w:ascii="TimesNewRomanPSMT" w:hAnsi="TimesNewRomanPSMT" w:cs="TimesNewRomanPSMT"/>
          <w:sz w:val="24"/>
          <w:szCs w:val="24"/>
        </w:rPr>
        <w:t>Resources.</w:t>
      </w:r>
    </w:p>
    <w:p w14:paraId="1BFFEEDC" w14:textId="77777777" w:rsidR="00A81619" w:rsidRDefault="00A81619" w:rsidP="00A81619">
      <w:pPr>
        <w:spacing w:line="240" w:lineRule="auto"/>
        <w:ind w:firstLine="720"/>
        <w:contextualSpacing/>
        <w:rPr>
          <w:rFonts w:ascii="TimesNewRomanPSMT" w:hAnsi="TimesNewRomanPSMT" w:cs="TimesNewRomanPSMT"/>
          <w:sz w:val="24"/>
          <w:szCs w:val="24"/>
        </w:rPr>
      </w:pPr>
    </w:p>
    <w:p w14:paraId="447B3FBE" w14:textId="77777777" w:rsidR="00A81619" w:rsidRDefault="00A81619" w:rsidP="00A81619">
      <w:pPr>
        <w:spacing w:line="24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Moulds, T., 2006, The first Australian record of subterranean guano-collecting ants:  Helictite, v. </w:t>
      </w:r>
    </w:p>
    <w:p w14:paraId="47494359" w14:textId="77777777" w:rsidR="00A81619" w:rsidRDefault="00A81619" w:rsidP="00A81619">
      <w:pPr>
        <w:spacing w:line="240" w:lineRule="auto"/>
        <w:ind w:firstLine="720"/>
        <w:contextualSpacing/>
        <w:rPr>
          <w:rFonts w:ascii="TimesNewRomanPSMT" w:hAnsi="TimesNewRomanPSMT" w:cs="TimesNewRomanPSMT"/>
          <w:sz w:val="24"/>
          <w:szCs w:val="24"/>
        </w:rPr>
      </w:pPr>
      <w:r>
        <w:rPr>
          <w:rFonts w:ascii="TimesNewRomanPSMT" w:hAnsi="TimesNewRomanPSMT" w:cs="TimesNewRomanPSMT"/>
          <w:sz w:val="24"/>
          <w:szCs w:val="24"/>
        </w:rPr>
        <w:t>39, no. 1, p. 3-4.</w:t>
      </w:r>
    </w:p>
    <w:p w14:paraId="60A999AD" w14:textId="77777777" w:rsidR="00A81619" w:rsidRPr="008B6D55" w:rsidRDefault="00A81619" w:rsidP="00A81619">
      <w:pPr>
        <w:spacing w:line="240" w:lineRule="auto"/>
        <w:contextualSpacing/>
        <w:rPr>
          <w:rFonts w:ascii="Times New Roman" w:hAnsi="Times New Roman" w:cs="Times New Roman"/>
          <w:color w:val="948A54" w:themeColor="background2" w:themeShade="80"/>
          <w:sz w:val="24"/>
          <w:szCs w:val="24"/>
        </w:rPr>
      </w:pPr>
    </w:p>
    <w:p w14:paraId="657974B6" w14:textId="77777777" w:rsidR="00A81619" w:rsidRPr="00331E8F" w:rsidRDefault="00A81619" w:rsidP="00A81619">
      <w:pPr>
        <w:spacing w:line="240" w:lineRule="auto"/>
        <w:contextualSpacing/>
        <w:rPr>
          <w:rFonts w:ascii="Times New Roman" w:hAnsi="Times New Roman" w:cs="Times New Roman"/>
          <w:sz w:val="24"/>
          <w:szCs w:val="24"/>
        </w:rPr>
      </w:pPr>
      <w:r w:rsidRPr="00331E8F">
        <w:rPr>
          <w:rFonts w:ascii="Times New Roman" w:hAnsi="Times New Roman" w:cs="Times New Roman"/>
          <w:sz w:val="24"/>
          <w:szCs w:val="24"/>
        </w:rPr>
        <w:t xml:space="preserve">O’Shea, T.J., A.L. Everette, L.E. Ellison, 2001.  Cyclodiene Insecticide, DDE, DDT, Arsenic, </w:t>
      </w:r>
    </w:p>
    <w:p w14:paraId="7F7F5569" w14:textId="77777777" w:rsidR="00A81619" w:rsidRDefault="00A81619" w:rsidP="00A81619">
      <w:pPr>
        <w:spacing w:line="240" w:lineRule="auto"/>
        <w:ind w:left="720"/>
        <w:contextualSpacing/>
        <w:rPr>
          <w:rFonts w:ascii="Times New Roman" w:hAnsi="Times New Roman" w:cs="Times New Roman"/>
          <w:sz w:val="24"/>
          <w:szCs w:val="24"/>
        </w:rPr>
      </w:pPr>
      <w:r w:rsidRPr="00331E8F">
        <w:rPr>
          <w:rFonts w:ascii="Times New Roman" w:hAnsi="Times New Roman" w:cs="Times New Roman"/>
          <w:sz w:val="24"/>
          <w:szCs w:val="24"/>
        </w:rPr>
        <w:t>and Mercury Contamination of Big Brown Bats (</w:t>
      </w:r>
      <w:r w:rsidRPr="00331E8F">
        <w:rPr>
          <w:rFonts w:ascii="Times New Roman" w:hAnsi="Times New Roman" w:cs="Times New Roman"/>
          <w:i/>
          <w:sz w:val="24"/>
          <w:szCs w:val="24"/>
        </w:rPr>
        <w:t>Eptesicus fuscus</w:t>
      </w:r>
      <w:r w:rsidRPr="00331E8F">
        <w:rPr>
          <w:rFonts w:ascii="Times New Roman" w:hAnsi="Times New Roman" w:cs="Times New Roman"/>
          <w:sz w:val="24"/>
          <w:szCs w:val="24"/>
        </w:rPr>
        <w:t xml:space="preserve">) Foraging at a Colorado Superfund Site.  </w:t>
      </w:r>
      <w:r w:rsidRPr="00331E8F">
        <w:rPr>
          <w:rFonts w:ascii="Times New Roman" w:hAnsi="Times New Roman" w:cs="Times New Roman"/>
          <w:i/>
          <w:sz w:val="24"/>
          <w:szCs w:val="24"/>
        </w:rPr>
        <w:t>Archives of Environmental Contamination and Toxicology</w:t>
      </w:r>
      <w:r w:rsidRPr="00331E8F">
        <w:rPr>
          <w:rFonts w:ascii="Times New Roman" w:hAnsi="Times New Roman" w:cs="Times New Roman"/>
          <w:sz w:val="24"/>
          <w:szCs w:val="24"/>
        </w:rPr>
        <w:t>, vol. 40, p. 112-120.  DOI: 10.1007/s002440010153.</w:t>
      </w:r>
    </w:p>
    <w:p w14:paraId="52FCA18B" w14:textId="77777777" w:rsidR="00A81619" w:rsidRPr="001C4407" w:rsidRDefault="00A81619" w:rsidP="00A81619">
      <w:pPr>
        <w:spacing w:line="240" w:lineRule="auto"/>
        <w:contextualSpacing/>
        <w:rPr>
          <w:rFonts w:ascii="Times New Roman" w:hAnsi="Times New Roman" w:cs="Times New Roman"/>
          <w:sz w:val="24"/>
          <w:szCs w:val="24"/>
        </w:rPr>
      </w:pPr>
    </w:p>
    <w:p w14:paraId="40CE29D6" w14:textId="77777777" w:rsidR="00A81619" w:rsidRPr="001C4407" w:rsidRDefault="00A81619" w:rsidP="00A81619">
      <w:pPr>
        <w:spacing w:line="240" w:lineRule="auto"/>
        <w:contextualSpacing/>
        <w:rPr>
          <w:rFonts w:ascii="Times New Roman" w:hAnsi="Times New Roman" w:cs="Times New Roman"/>
          <w:i/>
          <w:sz w:val="24"/>
          <w:szCs w:val="24"/>
        </w:rPr>
      </w:pPr>
      <w:r w:rsidRPr="001C4407">
        <w:rPr>
          <w:rFonts w:ascii="Times New Roman" w:hAnsi="Times New Roman" w:cs="Times New Roman"/>
          <w:sz w:val="24"/>
          <w:szCs w:val="24"/>
        </w:rPr>
        <w:t xml:space="preserve">Petit, M.G., 1975.  A Late Holocene Chronology of Atmospheric Mercury. </w:t>
      </w:r>
      <w:r w:rsidRPr="001C4407">
        <w:rPr>
          <w:rFonts w:ascii="Times New Roman" w:hAnsi="Times New Roman" w:cs="Times New Roman"/>
          <w:i/>
          <w:sz w:val="24"/>
          <w:szCs w:val="24"/>
        </w:rPr>
        <w:t xml:space="preserve">Environmental </w:t>
      </w:r>
    </w:p>
    <w:p w14:paraId="4027D680" w14:textId="77777777" w:rsidR="00A81619" w:rsidRPr="001C4407" w:rsidRDefault="00A81619" w:rsidP="00A81619">
      <w:pPr>
        <w:spacing w:line="240" w:lineRule="auto"/>
        <w:ind w:firstLine="720"/>
        <w:contextualSpacing/>
        <w:rPr>
          <w:rFonts w:ascii="Times New Roman" w:hAnsi="Times New Roman" w:cs="Times New Roman"/>
          <w:sz w:val="24"/>
          <w:szCs w:val="24"/>
        </w:rPr>
      </w:pPr>
      <w:r w:rsidRPr="001C4407">
        <w:rPr>
          <w:rFonts w:ascii="Times New Roman" w:hAnsi="Times New Roman" w:cs="Times New Roman"/>
          <w:i/>
          <w:sz w:val="24"/>
          <w:szCs w:val="24"/>
        </w:rPr>
        <w:t>Research</w:t>
      </w:r>
      <w:r w:rsidRPr="001C4407">
        <w:rPr>
          <w:rFonts w:ascii="Times New Roman" w:hAnsi="Times New Roman" w:cs="Times New Roman"/>
          <w:sz w:val="24"/>
          <w:szCs w:val="24"/>
        </w:rPr>
        <w:t>, vol. 13, p. 94-101.</w:t>
      </w:r>
    </w:p>
    <w:p w14:paraId="535CCB95" w14:textId="77777777" w:rsidR="00A81619" w:rsidRPr="008B6D55" w:rsidRDefault="00A81619" w:rsidP="00A81619">
      <w:pPr>
        <w:spacing w:line="240" w:lineRule="auto"/>
        <w:contextualSpacing/>
        <w:rPr>
          <w:rFonts w:ascii="Times New Roman" w:hAnsi="Times New Roman" w:cs="Times New Roman"/>
          <w:color w:val="948A54" w:themeColor="background2" w:themeShade="80"/>
          <w:sz w:val="24"/>
          <w:szCs w:val="24"/>
        </w:rPr>
      </w:pPr>
    </w:p>
    <w:p w14:paraId="29FB003A" w14:textId="77777777" w:rsidR="00A81619" w:rsidRPr="001C4407" w:rsidRDefault="00A81619" w:rsidP="00A81619">
      <w:pPr>
        <w:spacing w:line="240" w:lineRule="auto"/>
        <w:contextualSpacing/>
        <w:rPr>
          <w:rFonts w:ascii="Times New Roman" w:hAnsi="Times New Roman" w:cs="Times New Roman"/>
          <w:sz w:val="24"/>
          <w:szCs w:val="24"/>
        </w:rPr>
      </w:pPr>
      <w:r w:rsidRPr="001C4407">
        <w:rPr>
          <w:rFonts w:ascii="Times New Roman" w:hAnsi="Times New Roman" w:cs="Times New Roman"/>
          <w:sz w:val="24"/>
          <w:szCs w:val="24"/>
        </w:rPr>
        <w:t xml:space="preserve">Petit, M.G., and J.S. Altenbach, 1973.  A Chronological Record of Environmental Chemicals </w:t>
      </w:r>
    </w:p>
    <w:p w14:paraId="1D447688" w14:textId="77777777" w:rsidR="00A81619" w:rsidRDefault="00A81619" w:rsidP="00A81619">
      <w:pPr>
        <w:spacing w:line="240" w:lineRule="auto"/>
        <w:ind w:left="720"/>
        <w:contextualSpacing/>
        <w:rPr>
          <w:rFonts w:ascii="Times New Roman" w:hAnsi="Times New Roman" w:cs="Times New Roman"/>
          <w:sz w:val="24"/>
          <w:szCs w:val="24"/>
        </w:rPr>
      </w:pPr>
      <w:r w:rsidRPr="001C4407">
        <w:rPr>
          <w:rFonts w:ascii="Times New Roman" w:hAnsi="Times New Roman" w:cs="Times New Roman"/>
          <w:sz w:val="24"/>
          <w:szCs w:val="24"/>
        </w:rPr>
        <w:t xml:space="preserve">from Analysis of Stratified Vertebrate Excretion Deposited in a Sheltered Environment.  </w:t>
      </w:r>
      <w:r w:rsidRPr="001C4407">
        <w:rPr>
          <w:rFonts w:ascii="Times New Roman" w:hAnsi="Times New Roman" w:cs="Times New Roman"/>
          <w:i/>
          <w:sz w:val="24"/>
          <w:szCs w:val="24"/>
        </w:rPr>
        <w:t>Environmental Research</w:t>
      </w:r>
      <w:r w:rsidRPr="001C4407">
        <w:rPr>
          <w:rFonts w:ascii="Times New Roman" w:hAnsi="Times New Roman" w:cs="Times New Roman"/>
          <w:sz w:val="24"/>
          <w:szCs w:val="24"/>
        </w:rPr>
        <w:t>, vol. 6, p. 339-343.</w:t>
      </w:r>
    </w:p>
    <w:p w14:paraId="6684017E" w14:textId="77777777" w:rsidR="00A81619" w:rsidRDefault="00A81619" w:rsidP="00A81619">
      <w:pPr>
        <w:autoSpaceDE w:val="0"/>
        <w:autoSpaceDN w:val="0"/>
        <w:adjustRightInd w:val="0"/>
        <w:spacing w:after="0" w:line="240" w:lineRule="auto"/>
        <w:rPr>
          <w:rFonts w:ascii="Times New Roman" w:hAnsi="Times New Roman" w:cs="Times New Roman"/>
          <w:color w:val="000000"/>
          <w:sz w:val="24"/>
          <w:szCs w:val="24"/>
        </w:rPr>
      </w:pPr>
    </w:p>
    <w:p w14:paraId="713A208D" w14:textId="77777777" w:rsidR="00A81619" w:rsidRDefault="00A81619" w:rsidP="00A81619">
      <w:pPr>
        <w:autoSpaceDE w:val="0"/>
        <w:autoSpaceDN w:val="0"/>
        <w:adjustRightInd w:val="0"/>
        <w:spacing w:after="0" w:line="240" w:lineRule="auto"/>
        <w:rPr>
          <w:rFonts w:ascii="Times New Roman" w:hAnsi="Times New Roman" w:cs="Times New Roman"/>
          <w:color w:val="000000"/>
          <w:sz w:val="24"/>
          <w:szCs w:val="24"/>
        </w:rPr>
      </w:pPr>
      <w:r w:rsidRPr="00C3334D">
        <w:rPr>
          <w:rFonts w:ascii="Times New Roman" w:hAnsi="Times New Roman" w:cs="Times New Roman"/>
          <w:color w:val="000000"/>
          <w:sz w:val="24"/>
          <w:szCs w:val="24"/>
        </w:rPr>
        <w:t>Poulson, T. L. &amp; Lavoie, K. H.</w:t>
      </w:r>
      <w:r>
        <w:rPr>
          <w:rFonts w:ascii="Times New Roman" w:hAnsi="Times New Roman" w:cs="Times New Roman"/>
          <w:color w:val="000000"/>
          <w:sz w:val="24"/>
          <w:szCs w:val="24"/>
        </w:rPr>
        <w:t>,</w:t>
      </w:r>
      <w:r w:rsidRPr="00C3334D">
        <w:rPr>
          <w:rFonts w:ascii="Times New Roman" w:hAnsi="Times New Roman" w:cs="Times New Roman"/>
          <w:color w:val="000000"/>
          <w:sz w:val="24"/>
          <w:szCs w:val="24"/>
        </w:rPr>
        <w:t xml:space="preserve"> 2000</w:t>
      </w:r>
      <w:r>
        <w:rPr>
          <w:rFonts w:ascii="Times New Roman" w:hAnsi="Times New Roman" w:cs="Times New Roman"/>
          <w:color w:val="000000"/>
          <w:sz w:val="24"/>
          <w:szCs w:val="24"/>
        </w:rPr>
        <w:t>,</w:t>
      </w:r>
      <w:r w:rsidRPr="00C3334D">
        <w:rPr>
          <w:rFonts w:ascii="Times New Roman" w:hAnsi="Times New Roman" w:cs="Times New Roman"/>
          <w:color w:val="000000"/>
          <w:sz w:val="24"/>
          <w:szCs w:val="24"/>
        </w:rPr>
        <w:t xml:space="preserve"> The trophic basis of subsurface ecosystems. In </w:t>
      </w:r>
    </w:p>
    <w:p w14:paraId="5DFFC2FF" w14:textId="77777777" w:rsidR="00A81619" w:rsidRPr="00C3334D" w:rsidRDefault="00A81619" w:rsidP="00A81619">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Ecosystems of the world 30: </w:t>
      </w:r>
      <w:r w:rsidRPr="00C3334D">
        <w:rPr>
          <w:rFonts w:ascii="Times New Roman" w:hAnsi="Times New Roman" w:cs="Times New Roman"/>
          <w:color w:val="000000"/>
          <w:sz w:val="24"/>
          <w:szCs w:val="24"/>
        </w:rPr>
        <w:t>subterranean ecosystems (ed. H. Wilkens, D. C. Culver &amp; W. F. Humphreys), pp. 231–249. Amsterdam: Elsevier.</w:t>
      </w:r>
    </w:p>
    <w:p w14:paraId="37E8A18E" w14:textId="77777777" w:rsidR="00A81619" w:rsidRPr="008B6D55" w:rsidRDefault="00A81619" w:rsidP="00A81619">
      <w:pPr>
        <w:spacing w:line="240" w:lineRule="auto"/>
        <w:contextualSpacing/>
        <w:rPr>
          <w:rFonts w:ascii="Times New Roman" w:hAnsi="Times New Roman" w:cs="Times New Roman"/>
          <w:color w:val="948A54" w:themeColor="background2" w:themeShade="80"/>
          <w:sz w:val="24"/>
          <w:szCs w:val="24"/>
        </w:rPr>
      </w:pPr>
    </w:p>
    <w:p w14:paraId="728A9428" w14:textId="77777777" w:rsidR="00A81619" w:rsidRPr="00F664A0" w:rsidRDefault="00A81619" w:rsidP="00A81619">
      <w:pPr>
        <w:autoSpaceDE w:val="0"/>
        <w:autoSpaceDN w:val="0"/>
        <w:adjustRightInd w:val="0"/>
        <w:spacing w:after="0" w:line="240" w:lineRule="auto"/>
        <w:contextualSpacing/>
        <w:rPr>
          <w:rFonts w:ascii="TimesNewRomanPSMT" w:hAnsi="TimesNewRomanPSMT" w:cs="TimesNewRomanPSMT"/>
          <w:sz w:val="24"/>
          <w:szCs w:val="24"/>
        </w:rPr>
      </w:pPr>
      <w:r w:rsidRPr="00F664A0">
        <w:rPr>
          <w:rFonts w:ascii="TimesNewRomanPSMT" w:hAnsi="TimesNewRomanPSMT" w:cs="TimesNewRomanPSMT"/>
          <w:sz w:val="24"/>
          <w:szCs w:val="24"/>
        </w:rPr>
        <w:t>Powell, G.V.N. 1983. Industrial effluents as a source of mercury contamination in</w:t>
      </w:r>
    </w:p>
    <w:p w14:paraId="4962BEFD" w14:textId="77777777" w:rsidR="00A81619" w:rsidRDefault="00A81619" w:rsidP="00A81619">
      <w:pPr>
        <w:spacing w:line="240" w:lineRule="auto"/>
        <w:ind w:firstLine="720"/>
        <w:contextualSpacing/>
        <w:rPr>
          <w:rFonts w:ascii="TimesNewRomanPSMT" w:hAnsi="TimesNewRomanPSMT" w:cs="TimesNewRomanPSMT"/>
          <w:sz w:val="24"/>
          <w:szCs w:val="24"/>
        </w:rPr>
      </w:pPr>
      <w:r w:rsidRPr="00F664A0">
        <w:rPr>
          <w:rFonts w:ascii="TimesNewRomanPSMT" w:hAnsi="TimesNewRomanPSMT" w:cs="TimesNewRomanPSMT"/>
          <w:sz w:val="24"/>
          <w:szCs w:val="24"/>
        </w:rPr>
        <w:t xml:space="preserve">terrestrial riparian vertebrates. </w:t>
      </w:r>
      <w:r w:rsidRPr="00F664A0">
        <w:rPr>
          <w:rFonts w:ascii="TimesNewRomanPSMT" w:hAnsi="TimesNewRomanPSMT" w:cs="TimesNewRomanPSMT"/>
          <w:i/>
          <w:sz w:val="24"/>
          <w:szCs w:val="24"/>
        </w:rPr>
        <w:t>Environmental Pollution</w:t>
      </w:r>
      <w:r w:rsidRPr="00F664A0">
        <w:rPr>
          <w:rFonts w:ascii="TimesNewRomanPSMT" w:hAnsi="TimesNewRomanPSMT" w:cs="TimesNewRomanPSMT"/>
          <w:sz w:val="24"/>
          <w:szCs w:val="24"/>
        </w:rPr>
        <w:t>, vol. 5, p. 51-57.</w:t>
      </w:r>
    </w:p>
    <w:p w14:paraId="6C45BE82" w14:textId="77777777" w:rsidR="00A81619" w:rsidRDefault="00A81619" w:rsidP="00A81619">
      <w:pPr>
        <w:spacing w:line="240" w:lineRule="auto"/>
        <w:contextualSpacing/>
        <w:rPr>
          <w:rFonts w:ascii="TimesNewRomanPSMT" w:hAnsi="TimesNewRomanPSMT" w:cs="TimesNewRomanPSMT"/>
          <w:sz w:val="24"/>
          <w:szCs w:val="24"/>
        </w:rPr>
      </w:pPr>
    </w:p>
    <w:p w14:paraId="4AAA6FD2" w14:textId="77777777" w:rsidR="00A81619" w:rsidRDefault="00A81619" w:rsidP="00A81619">
      <w:pPr>
        <w:widowControl w:val="0"/>
        <w:autoSpaceDE w:val="0"/>
        <w:autoSpaceDN w:val="0"/>
        <w:adjustRightInd w:val="0"/>
        <w:spacing w:line="240" w:lineRule="auto"/>
        <w:contextualSpacing/>
        <w:rPr>
          <w:rFonts w:ascii="Times New Roman" w:hAnsi="Times New Roman" w:cs="Helvetica"/>
          <w:sz w:val="24"/>
          <w:szCs w:val="24"/>
        </w:rPr>
      </w:pPr>
      <w:r w:rsidRPr="007D4A03">
        <w:rPr>
          <w:rFonts w:ascii="Times New Roman" w:hAnsi="Times New Roman" w:cs="Helvetica"/>
          <w:sz w:val="24"/>
          <w:szCs w:val="24"/>
        </w:rPr>
        <w:t xml:space="preserve">Prestbo, E.M., D.A. Gay, 2009. Wet deposition of mercury in the US and Canada, 1996-2005: </w:t>
      </w:r>
    </w:p>
    <w:p w14:paraId="0790A907" w14:textId="77777777" w:rsidR="00A81619" w:rsidRDefault="00A81619" w:rsidP="00A81619">
      <w:pPr>
        <w:spacing w:line="240" w:lineRule="auto"/>
        <w:ind w:left="720"/>
        <w:contextualSpacing/>
        <w:rPr>
          <w:rFonts w:ascii="Times New Roman" w:hAnsi="Times New Roman" w:cs="Helvetica"/>
          <w:sz w:val="24"/>
          <w:szCs w:val="24"/>
        </w:rPr>
      </w:pPr>
      <w:r w:rsidRPr="007D4A03">
        <w:rPr>
          <w:rFonts w:ascii="Times New Roman" w:hAnsi="Times New Roman" w:cs="Helvetica"/>
          <w:sz w:val="24"/>
          <w:szCs w:val="24"/>
        </w:rPr>
        <w:t>Result</w:t>
      </w:r>
      <w:r>
        <w:rPr>
          <w:rFonts w:ascii="Times New Roman" w:hAnsi="Times New Roman" w:cs="Helvetica"/>
          <w:sz w:val="24"/>
          <w:szCs w:val="24"/>
        </w:rPr>
        <w:t xml:space="preserve">s and analysis of the NADP mercury deposition network (MDN).  </w:t>
      </w:r>
      <w:r w:rsidRPr="007D4A03">
        <w:rPr>
          <w:rFonts w:ascii="Times New Roman" w:hAnsi="Times New Roman" w:cs="Helvetica"/>
          <w:i/>
          <w:sz w:val="24"/>
          <w:szCs w:val="24"/>
        </w:rPr>
        <w:t>Atmoshperic Environment</w:t>
      </w:r>
      <w:r>
        <w:rPr>
          <w:rFonts w:ascii="Times New Roman" w:hAnsi="Times New Roman" w:cs="Helvetica"/>
          <w:sz w:val="24"/>
          <w:szCs w:val="24"/>
        </w:rPr>
        <w:t>, vol. 43, p. 4223-4233.</w:t>
      </w:r>
    </w:p>
    <w:p w14:paraId="53B12DEF" w14:textId="77777777" w:rsidR="00A81619" w:rsidRPr="008B6D55" w:rsidRDefault="00A81619" w:rsidP="00A81619">
      <w:pPr>
        <w:spacing w:line="240" w:lineRule="auto"/>
        <w:contextualSpacing/>
        <w:rPr>
          <w:rFonts w:ascii="TimesNewRomanPSMT" w:hAnsi="TimesNewRomanPSMT" w:cs="TimesNewRomanPSMT"/>
          <w:color w:val="948A54" w:themeColor="background2" w:themeShade="80"/>
          <w:sz w:val="24"/>
          <w:szCs w:val="24"/>
        </w:rPr>
      </w:pPr>
    </w:p>
    <w:p w14:paraId="4F3C1319" w14:textId="77777777" w:rsidR="00A81619" w:rsidRPr="00F717A6" w:rsidRDefault="00A81619" w:rsidP="00A81619">
      <w:pPr>
        <w:spacing w:line="240" w:lineRule="auto"/>
        <w:contextualSpacing/>
        <w:rPr>
          <w:rFonts w:ascii="TimesNewRomanPSMT" w:hAnsi="TimesNewRomanPSMT" w:cs="TimesNewRomanPSMT"/>
          <w:sz w:val="24"/>
          <w:szCs w:val="24"/>
        </w:rPr>
      </w:pPr>
      <w:r w:rsidRPr="00F717A6">
        <w:rPr>
          <w:rFonts w:ascii="TimesNewRomanPSMT" w:hAnsi="TimesNewRomanPSMT" w:cs="TimesNewRomanPSMT"/>
          <w:sz w:val="24"/>
          <w:szCs w:val="24"/>
        </w:rPr>
        <w:lastRenderedPageBreak/>
        <w:t xml:space="preserve">Reeves, W.K., 2001.  Invertebrate and slime mold cavernicoles of Santee Cave, South Carolina, </w:t>
      </w:r>
    </w:p>
    <w:p w14:paraId="4EB587CA" w14:textId="77777777" w:rsidR="00A81619" w:rsidRDefault="00A81619" w:rsidP="00A81619">
      <w:pPr>
        <w:spacing w:line="240" w:lineRule="auto"/>
        <w:ind w:left="720"/>
        <w:contextualSpacing/>
        <w:rPr>
          <w:rFonts w:ascii="TimesNewRomanPSMT" w:hAnsi="TimesNewRomanPSMT" w:cs="TimesNewRomanPSMT"/>
          <w:sz w:val="24"/>
          <w:szCs w:val="24"/>
        </w:rPr>
      </w:pPr>
      <w:r w:rsidRPr="00F717A6">
        <w:rPr>
          <w:rFonts w:ascii="TimesNewRomanPSMT" w:hAnsi="TimesNewRomanPSMT" w:cs="TimesNewRomanPSMT"/>
          <w:sz w:val="24"/>
          <w:szCs w:val="24"/>
        </w:rPr>
        <w:t xml:space="preserve">U.S.A.  </w:t>
      </w:r>
      <w:r w:rsidRPr="00F717A6">
        <w:rPr>
          <w:rFonts w:ascii="TimesNewRomanPSMT" w:hAnsi="TimesNewRomanPSMT" w:cs="TimesNewRomanPSMT"/>
          <w:i/>
          <w:sz w:val="24"/>
          <w:szCs w:val="24"/>
        </w:rPr>
        <w:t>Proceedings of the Academy of Natural Sciences of Philadelphia</w:t>
      </w:r>
      <w:r w:rsidRPr="00F717A6">
        <w:rPr>
          <w:rFonts w:ascii="TimesNewRomanPSMT" w:hAnsi="TimesNewRomanPSMT" w:cs="TimesNewRomanPSMT"/>
          <w:sz w:val="24"/>
          <w:szCs w:val="24"/>
        </w:rPr>
        <w:t xml:space="preserve">, vol. 151, p. 81-85. </w:t>
      </w:r>
      <w:r>
        <w:rPr>
          <w:rFonts w:ascii="TimesNewRomanPSMT" w:hAnsi="TimesNewRomanPSMT" w:cs="TimesNewRomanPSMT"/>
          <w:sz w:val="24"/>
          <w:szCs w:val="24"/>
        </w:rPr>
        <w:t>d</w:t>
      </w:r>
      <w:r w:rsidRPr="00F717A6">
        <w:rPr>
          <w:rFonts w:ascii="TimesNewRomanPSMT" w:hAnsi="TimesNewRomanPSMT" w:cs="TimesNewRomanPSMT"/>
          <w:sz w:val="24"/>
          <w:szCs w:val="24"/>
        </w:rPr>
        <w:t>oi: 10.1635/0097-3157.</w:t>
      </w:r>
    </w:p>
    <w:p w14:paraId="252724D4" w14:textId="77777777" w:rsidR="00A81619" w:rsidRDefault="00A81619" w:rsidP="00A81619">
      <w:pPr>
        <w:spacing w:line="240" w:lineRule="auto"/>
        <w:contextualSpacing/>
        <w:rPr>
          <w:rFonts w:ascii="TimesNewRomanPSMT" w:hAnsi="TimesNewRomanPSMT" w:cs="TimesNewRomanPSMT"/>
          <w:sz w:val="24"/>
          <w:szCs w:val="24"/>
        </w:rPr>
      </w:pPr>
    </w:p>
    <w:p w14:paraId="69BCA7B0" w14:textId="77777777" w:rsidR="00A81619" w:rsidRPr="007D4A03" w:rsidRDefault="00A81619" w:rsidP="00A81619">
      <w:pPr>
        <w:spacing w:line="240" w:lineRule="auto"/>
        <w:contextualSpacing/>
        <w:rPr>
          <w:rFonts w:ascii="Times New Roman" w:hAnsi="Times New Roman" w:cs="Helvetica"/>
          <w:i/>
          <w:sz w:val="24"/>
          <w:szCs w:val="24"/>
        </w:rPr>
      </w:pPr>
      <w:r w:rsidRPr="007D4A03">
        <w:rPr>
          <w:rFonts w:ascii="Times New Roman" w:hAnsi="Times New Roman" w:cs="Helvetica"/>
          <w:sz w:val="24"/>
          <w:szCs w:val="24"/>
        </w:rPr>
        <w:t xml:space="preserve">Selin, N.E., 2009. Global Biogeochemical Cycling of Mercury: A Review.  </w:t>
      </w:r>
      <w:r w:rsidRPr="007D4A03">
        <w:rPr>
          <w:rFonts w:ascii="Times New Roman" w:hAnsi="Times New Roman" w:cs="Helvetica"/>
          <w:i/>
          <w:sz w:val="24"/>
          <w:szCs w:val="24"/>
        </w:rPr>
        <w:t xml:space="preserve">Annual Review of </w:t>
      </w:r>
    </w:p>
    <w:p w14:paraId="057A0081" w14:textId="77777777" w:rsidR="00A81619" w:rsidRDefault="00A81619" w:rsidP="00A81619">
      <w:pPr>
        <w:spacing w:line="240" w:lineRule="auto"/>
        <w:ind w:firstLine="720"/>
        <w:contextualSpacing/>
        <w:rPr>
          <w:rFonts w:ascii="Times New Roman" w:hAnsi="Times New Roman" w:cs="Helvetica"/>
          <w:sz w:val="24"/>
          <w:szCs w:val="24"/>
        </w:rPr>
      </w:pPr>
      <w:r w:rsidRPr="007D4A03">
        <w:rPr>
          <w:rFonts w:ascii="Times New Roman" w:hAnsi="Times New Roman" w:cs="Helvetica"/>
          <w:i/>
          <w:sz w:val="24"/>
          <w:szCs w:val="24"/>
        </w:rPr>
        <w:t>Environment and Resources</w:t>
      </w:r>
      <w:r w:rsidRPr="007D4A03">
        <w:rPr>
          <w:rFonts w:ascii="Times New Roman" w:hAnsi="Times New Roman" w:cs="Helvetica"/>
          <w:sz w:val="24"/>
          <w:szCs w:val="24"/>
        </w:rPr>
        <w:t>, vol. 34, p. 43-63.</w:t>
      </w:r>
    </w:p>
    <w:p w14:paraId="3472081E" w14:textId="77777777" w:rsidR="00A81619" w:rsidRDefault="00A81619" w:rsidP="00A81619">
      <w:pPr>
        <w:spacing w:line="240" w:lineRule="auto"/>
        <w:contextualSpacing/>
        <w:rPr>
          <w:rFonts w:ascii="Times New Roman" w:hAnsi="Times New Roman" w:cs="Times New Roman"/>
          <w:color w:val="948A54" w:themeColor="background2" w:themeShade="80"/>
          <w:sz w:val="24"/>
          <w:szCs w:val="24"/>
        </w:rPr>
      </w:pPr>
    </w:p>
    <w:p w14:paraId="15AE23AB" w14:textId="77777777" w:rsidR="00A81619" w:rsidRPr="00652673" w:rsidRDefault="00A81619" w:rsidP="00A81619">
      <w:pPr>
        <w:spacing w:line="240" w:lineRule="auto"/>
        <w:contextualSpacing/>
        <w:rPr>
          <w:rFonts w:ascii="Times New Roman" w:hAnsi="Times New Roman" w:cs="Times New Roman"/>
          <w:sz w:val="24"/>
          <w:szCs w:val="24"/>
        </w:rPr>
      </w:pPr>
      <w:r w:rsidRPr="00652673">
        <w:rPr>
          <w:rFonts w:ascii="Times New Roman" w:hAnsi="Times New Roman" w:cs="Times New Roman"/>
          <w:sz w:val="24"/>
          <w:szCs w:val="24"/>
        </w:rPr>
        <w:t xml:space="preserve">Stephenson, F., 1997.  Florida’s Mercury Menace. </w:t>
      </w:r>
    </w:p>
    <w:p w14:paraId="549B1682" w14:textId="77777777" w:rsidR="00A81619" w:rsidRDefault="00BC69BF" w:rsidP="00A81619">
      <w:pPr>
        <w:spacing w:line="240" w:lineRule="auto"/>
        <w:ind w:firstLine="720"/>
        <w:contextualSpacing/>
        <w:rPr>
          <w:rFonts w:ascii="Times New Roman" w:hAnsi="Times New Roman" w:cs="Times New Roman"/>
          <w:sz w:val="24"/>
          <w:szCs w:val="24"/>
        </w:rPr>
      </w:pPr>
      <w:hyperlink r:id="rId8" w:history="1">
        <w:r w:rsidR="00A81619" w:rsidRPr="00083F66">
          <w:rPr>
            <w:rStyle w:val="Hyperlink"/>
            <w:rFonts w:ascii="Times New Roman" w:hAnsi="Times New Roman" w:cs="Times New Roman"/>
            <w:sz w:val="24"/>
            <w:szCs w:val="24"/>
          </w:rPr>
          <w:t>http://rinr.fsu.edu/fallwinter97/features/mercury.html</w:t>
        </w:r>
      </w:hyperlink>
    </w:p>
    <w:p w14:paraId="5CBB6CB1" w14:textId="77777777" w:rsidR="00A81619" w:rsidRDefault="00A81619" w:rsidP="00A81619">
      <w:pPr>
        <w:spacing w:line="240" w:lineRule="auto"/>
        <w:ind w:firstLine="720"/>
        <w:contextualSpacing/>
        <w:rPr>
          <w:rFonts w:ascii="Times New Roman" w:hAnsi="Times New Roman" w:cs="Times New Roman"/>
          <w:sz w:val="24"/>
          <w:szCs w:val="24"/>
        </w:rPr>
      </w:pPr>
      <w:r w:rsidRPr="00652673">
        <w:rPr>
          <w:rFonts w:ascii="Times New Roman" w:hAnsi="Times New Roman" w:cs="Times New Roman"/>
          <w:sz w:val="24"/>
          <w:szCs w:val="24"/>
        </w:rPr>
        <w:t>[accessed 4/23/2013].</w:t>
      </w:r>
    </w:p>
    <w:p w14:paraId="1D45989F" w14:textId="77777777" w:rsidR="00A81619" w:rsidRPr="008B6D55" w:rsidRDefault="00A81619" w:rsidP="00A81619">
      <w:pPr>
        <w:spacing w:line="240" w:lineRule="auto"/>
        <w:contextualSpacing/>
        <w:rPr>
          <w:rFonts w:ascii="Times New Roman" w:hAnsi="Times New Roman" w:cs="Times New Roman"/>
          <w:color w:val="948A54" w:themeColor="background2" w:themeShade="80"/>
          <w:sz w:val="24"/>
          <w:szCs w:val="24"/>
        </w:rPr>
      </w:pPr>
    </w:p>
    <w:p w14:paraId="11FCC8D5" w14:textId="77777777" w:rsidR="00A81619" w:rsidRPr="007E4E02" w:rsidRDefault="00A81619" w:rsidP="00A81619">
      <w:pPr>
        <w:autoSpaceDE w:val="0"/>
        <w:autoSpaceDN w:val="0"/>
        <w:adjustRightInd w:val="0"/>
        <w:spacing w:after="0" w:line="240" w:lineRule="auto"/>
        <w:rPr>
          <w:rFonts w:ascii="TimesNewRomanPSMT" w:hAnsi="TimesNewRomanPSMT" w:cs="TimesNewRomanPSMT"/>
          <w:sz w:val="24"/>
          <w:szCs w:val="24"/>
        </w:rPr>
      </w:pPr>
      <w:r w:rsidRPr="007E4E02">
        <w:rPr>
          <w:rFonts w:ascii="TimesNewRomanPSMT" w:hAnsi="TimesNewRomanPSMT" w:cs="TimesNewRomanPSMT"/>
          <w:sz w:val="24"/>
          <w:szCs w:val="24"/>
        </w:rPr>
        <w:t>Wada, H., D.E. Yates, D.C. Evers</w:t>
      </w:r>
      <w:r>
        <w:rPr>
          <w:rFonts w:ascii="TimesNewRomanPSMT" w:hAnsi="TimesNewRomanPSMT" w:cs="TimesNewRomanPSMT"/>
          <w:sz w:val="24"/>
          <w:szCs w:val="24"/>
        </w:rPr>
        <w:t>, R.J. Taylor, and W.A. Hopkins,</w:t>
      </w:r>
      <w:r w:rsidRPr="007E4E02">
        <w:rPr>
          <w:rFonts w:ascii="TimesNewRomanPSMT" w:hAnsi="TimesNewRomanPSMT" w:cs="TimesNewRomanPSMT"/>
          <w:sz w:val="24"/>
          <w:szCs w:val="24"/>
        </w:rPr>
        <w:t xml:space="preserve"> 2010. Tissue mercury</w:t>
      </w:r>
    </w:p>
    <w:p w14:paraId="29B14848" w14:textId="77777777" w:rsidR="00A81619" w:rsidRPr="007E4E02" w:rsidRDefault="00A81619" w:rsidP="00A81619">
      <w:pPr>
        <w:autoSpaceDE w:val="0"/>
        <w:autoSpaceDN w:val="0"/>
        <w:adjustRightInd w:val="0"/>
        <w:spacing w:after="0" w:line="240" w:lineRule="auto"/>
        <w:ind w:firstLine="720"/>
        <w:rPr>
          <w:rFonts w:ascii="TimesNewRomanPSMT" w:hAnsi="TimesNewRomanPSMT" w:cs="TimesNewRomanPSMT"/>
          <w:i/>
          <w:sz w:val="24"/>
          <w:szCs w:val="24"/>
        </w:rPr>
      </w:pPr>
      <w:r w:rsidRPr="007E4E02">
        <w:rPr>
          <w:rFonts w:ascii="TimesNewRomanPSMT" w:hAnsi="TimesNewRomanPSMT" w:cs="TimesNewRomanPSMT"/>
          <w:sz w:val="24"/>
          <w:szCs w:val="24"/>
        </w:rPr>
        <w:t>concentrations and adrenocortical responses of female big brown bats (</w:t>
      </w:r>
      <w:r w:rsidRPr="007E4E02">
        <w:rPr>
          <w:rFonts w:ascii="TimesNewRomanPSMT" w:hAnsi="TimesNewRomanPSMT" w:cs="TimesNewRomanPSMT"/>
          <w:i/>
          <w:sz w:val="24"/>
          <w:szCs w:val="24"/>
        </w:rPr>
        <w:t>Eptesicus</w:t>
      </w:r>
    </w:p>
    <w:p w14:paraId="112EAEC7" w14:textId="77777777" w:rsidR="00A81619" w:rsidRDefault="00A81619" w:rsidP="00A81619">
      <w:pPr>
        <w:spacing w:line="240" w:lineRule="auto"/>
        <w:ind w:firstLine="720"/>
        <w:contextualSpacing/>
        <w:rPr>
          <w:rFonts w:ascii="TimesNewRomanPSMT" w:hAnsi="TimesNewRomanPSMT" w:cs="TimesNewRomanPSMT"/>
          <w:sz w:val="24"/>
          <w:szCs w:val="24"/>
        </w:rPr>
      </w:pPr>
      <w:r w:rsidRPr="007E4E02">
        <w:rPr>
          <w:rFonts w:ascii="TimesNewRomanPSMT" w:hAnsi="TimesNewRomanPSMT" w:cs="TimesNewRomanPSMT"/>
          <w:i/>
          <w:sz w:val="24"/>
          <w:szCs w:val="24"/>
        </w:rPr>
        <w:t>fuscus</w:t>
      </w:r>
      <w:r w:rsidRPr="007E4E02">
        <w:rPr>
          <w:rFonts w:ascii="TimesNewRomanPSMT" w:hAnsi="TimesNewRomanPSMT" w:cs="TimesNewRomanPSMT"/>
          <w:sz w:val="24"/>
          <w:szCs w:val="24"/>
        </w:rPr>
        <w:t xml:space="preserve">) near a contaminated river. </w:t>
      </w:r>
      <w:r w:rsidRPr="007E4E02">
        <w:rPr>
          <w:rFonts w:ascii="TimesNewRomanPSMT" w:hAnsi="TimesNewRomanPSMT" w:cs="TimesNewRomanPSMT"/>
          <w:i/>
          <w:sz w:val="24"/>
          <w:szCs w:val="24"/>
        </w:rPr>
        <w:t>Ecotoxicology</w:t>
      </w:r>
      <w:r>
        <w:rPr>
          <w:rFonts w:ascii="TimesNewRomanPSMT" w:hAnsi="TimesNewRomanPSMT" w:cs="TimesNewRomanPSMT"/>
          <w:sz w:val="24"/>
          <w:szCs w:val="24"/>
        </w:rPr>
        <w:t xml:space="preserve">, vol. 19, p. </w:t>
      </w:r>
      <w:r w:rsidRPr="007E4E02">
        <w:rPr>
          <w:rFonts w:ascii="TimesNewRomanPSMT" w:hAnsi="TimesNewRomanPSMT" w:cs="TimesNewRomanPSMT"/>
          <w:sz w:val="24"/>
          <w:szCs w:val="24"/>
        </w:rPr>
        <w:t>1277–1284.</w:t>
      </w:r>
    </w:p>
    <w:p w14:paraId="46F3B9BF" w14:textId="77777777" w:rsidR="00A81619" w:rsidRPr="007E4E02" w:rsidRDefault="00A81619" w:rsidP="00A81619">
      <w:pPr>
        <w:spacing w:line="240" w:lineRule="auto"/>
        <w:contextualSpacing/>
        <w:rPr>
          <w:rFonts w:ascii="Times New Roman" w:hAnsi="Times New Roman" w:cs="Times New Roman"/>
          <w:sz w:val="24"/>
          <w:szCs w:val="24"/>
        </w:rPr>
      </w:pPr>
    </w:p>
    <w:p w14:paraId="0F29A9BC" w14:textId="77777777" w:rsidR="00A81619" w:rsidRPr="007E4E02" w:rsidRDefault="00A81619" w:rsidP="00A81619">
      <w:pPr>
        <w:autoSpaceDE w:val="0"/>
        <w:autoSpaceDN w:val="0"/>
        <w:adjustRightInd w:val="0"/>
        <w:spacing w:after="0" w:line="240" w:lineRule="auto"/>
        <w:rPr>
          <w:rFonts w:ascii="TimesNewRomanPSMT" w:hAnsi="TimesNewRomanPSMT" w:cs="TimesNewRomanPSMT"/>
          <w:sz w:val="24"/>
          <w:szCs w:val="24"/>
        </w:rPr>
      </w:pPr>
      <w:r w:rsidRPr="007E4E02">
        <w:rPr>
          <w:rFonts w:ascii="TimesNewRomanPSMT" w:hAnsi="TimesNewRomanPSMT" w:cs="TimesNewRomanPSMT"/>
          <w:sz w:val="24"/>
          <w:szCs w:val="24"/>
        </w:rPr>
        <w:t>Yates, D.</w:t>
      </w:r>
      <w:r w:rsidRPr="007E4E02">
        <w:rPr>
          <w:rFonts w:ascii="Times New Roman" w:hAnsi="Times New Roman" w:cs="Times New Roman"/>
          <w:i/>
          <w:iCs/>
          <w:sz w:val="24"/>
          <w:szCs w:val="24"/>
        </w:rPr>
        <w:t xml:space="preserve">, </w:t>
      </w:r>
      <w:r w:rsidRPr="007E4E02">
        <w:rPr>
          <w:rFonts w:ascii="TimesNewRomanPSMT" w:hAnsi="TimesNewRomanPSMT" w:cs="TimesNewRomanPSMT"/>
          <w:sz w:val="24"/>
          <w:szCs w:val="24"/>
        </w:rPr>
        <w:t>M.</w:t>
      </w:r>
      <w:r>
        <w:rPr>
          <w:rFonts w:ascii="TimesNewRomanPSMT" w:hAnsi="TimesNewRomanPSMT" w:cs="TimesNewRomanPSMT"/>
          <w:sz w:val="24"/>
          <w:szCs w:val="24"/>
        </w:rPr>
        <w:t xml:space="preserve"> Moore, T. Kunz, and D.C. Evers,</w:t>
      </w:r>
      <w:r w:rsidRPr="007E4E02">
        <w:rPr>
          <w:rFonts w:ascii="TimesNewRomanPSMT" w:hAnsi="TimesNewRomanPSMT" w:cs="TimesNewRomanPSMT"/>
          <w:sz w:val="24"/>
          <w:szCs w:val="24"/>
        </w:rPr>
        <w:t xml:space="preserve"> 2008. Pilot assessment of methylmercury</w:t>
      </w:r>
    </w:p>
    <w:p w14:paraId="4C614080" w14:textId="77777777" w:rsidR="00A81619" w:rsidRPr="007E4E02" w:rsidRDefault="00A81619" w:rsidP="00A81619">
      <w:pPr>
        <w:autoSpaceDE w:val="0"/>
        <w:autoSpaceDN w:val="0"/>
        <w:adjustRightInd w:val="0"/>
        <w:spacing w:after="0" w:line="240" w:lineRule="auto"/>
        <w:ind w:firstLine="720"/>
        <w:rPr>
          <w:rFonts w:ascii="TimesNewRomanPSMT" w:hAnsi="TimesNewRomanPSMT" w:cs="TimesNewRomanPSMT"/>
          <w:sz w:val="24"/>
          <w:szCs w:val="24"/>
        </w:rPr>
      </w:pPr>
      <w:r w:rsidRPr="007E4E02">
        <w:rPr>
          <w:rFonts w:ascii="TimesNewRomanPSMT" w:hAnsi="TimesNewRomanPSMT" w:cs="TimesNewRomanPSMT"/>
          <w:sz w:val="24"/>
          <w:szCs w:val="24"/>
        </w:rPr>
        <w:t>availability to bats on the South River, Virginia - 2008. Report BRI 2009</w:t>
      </w:r>
    </w:p>
    <w:p w14:paraId="49F458F9" w14:textId="77777777" w:rsidR="00A81619" w:rsidRPr="007E4E02" w:rsidRDefault="00A81619" w:rsidP="00A81619">
      <w:pPr>
        <w:autoSpaceDE w:val="0"/>
        <w:autoSpaceDN w:val="0"/>
        <w:adjustRightInd w:val="0"/>
        <w:spacing w:after="0" w:line="240" w:lineRule="auto"/>
        <w:ind w:left="720"/>
        <w:rPr>
          <w:rFonts w:ascii="TimesNewRomanPSMT" w:hAnsi="TimesNewRomanPSMT" w:cs="TimesNewRomanPSMT"/>
          <w:sz w:val="24"/>
          <w:szCs w:val="24"/>
        </w:rPr>
      </w:pPr>
      <w:r w:rsidRPr="007E4E02">
        <w:rPr>
          <w:rFonts w:ascii="TimesNewRomanPSMT" w:hAnsi="TimesNewRomanPSMT" w:cs="TimesNewRomanPSMT"/>
          <w:sz w:val="24"/>
          <w:szCs w:val="24"/>
        </w:rPr>
        <w:t>submitted to DuPont Corporate Remediation Group, Newark, Delaware and the 29</w:t>
      </w:r>
    </w:p>
    <w:p w14:paraId="3E062691" w14:textId="77777777" w:rsidR="00A81619" w:rsidRPr="007E4E02" w:rsidRDefault="00A81619" w:rsidP="00A81619">
      <w:pPr>
        <w:autoSpaceDE w:val="0"/>
        <w:autoSpaceDN w:val="0"/>
        <w:adjustRightInd w:val="0"/>
        <w:spacing w:after="0" w:line="240" w:lineRule="auto"/>
        <w:ind w:firstLine="720"/>
        <w:rPr>
          <w:rFonts w:ascii="TimesNewRomanPSMT" w:hAnsi="TimesNewRomanPSMT" w:cs="TimesNewRomanPSMT"/>
          <w:sz w:val="24"/>
          <w:szCs w:val="24"/>
        </w:rPr>
      </w:pPr>
      <w:r w:rsidRPr="007E4E02">
        <w:rPr>
          <w:rFonts w:ascii="TimesNewRomanPSMT" w:hAnsi="TimesNewRomanPSMT" w:cs="TimesNewRomanPSMT"/>
          <w:sz w:val="24"/>
          <w:szCs w:val="24"/>
        </w:rPr>
        <w:t>U.S. Fish Wildl. Serv., Gloucester, Virginia. BioDiversity Research Institute,</w:t>
      </w:r>
    </w:p>
    <w:p w14:paraId="0D0267EA" w14:textId="77777777" w:rsidR="00A81619" w:rsidRPr="007E4E02" w:rsidRDefault="00A81619" w:rsidP="00A81619">
      <w:pPr>
        <w:spacing w:line="240" w:lineRule="auto"/>
        <w:ind w:firstLine="720"/>
        <w:contextualSpacing/>
        <w:rPr>
          <w:rFonts w:ascii="TimesNewRomanPSMT" w:hAnsi="TimesNewRomanPSMT" w:cs="TimesNewRomanPSMT"/>
          <w:sz w:val="24"/>
          <w:szCs w:val="24"/>
        </w:rPr>
      </w:pPr>
      <w:r w:rsidRPr="007E4E02">
        <w:rPr>
          <w:rFonts w:ascii="TimesNewRomanPSMT" w:hAnsi="TimesNewRomanPSMT" w:cs="TimesNewRomanPSMT"/>
          <w:sz w:val="24"/>
          <w:szCs w:val="24"/>
        </w:rPr>
        <w:t>Gorham, ME. 47pp.</w:t>
      </w:r>
    </w:p>
    <w:p w14:paraId="30592A51" w14:textId="77777777" w:rsidR="00A81619" w:rsidRPr="007E4E02" w:rsidRDefault="00A81619" w:rsidP="00A81619">
      <w:pPr>
        <w:spacing w:line="240" w:lineRule="auto"/>
        <w:contextualSpacing/>
        <w:rPr>
          <w:rFonts w:ascii="TimesNewRomanPSMT" w:hAnsi="TimesNewRomanPSMT" w:cs="TimesNewRomanPSMT"/>
          <w:sz w:val="24"/>
          <w:szCs w:val="24"/>
        </w:rPr>
      </w:pPr>
    </w:p>
    <w:p w14:paraId="67B922A4" w14:textId="77777777" w:rsidR="00A81619" w:rsidRPr="007E4E02" w:rsidRDefault="00A81619" w:rsidP="00A81619">
      <w:pPr>
        <w:spacing w:line="240" w:lineRule="auto"/>
        <w:contextualSpacing/>
        <w:rPr>
          <w:rFonts w:ascii="TimesNewRomanPSMT" w:hAnsi="TimesNewRomanPSMT" w:cs="TimesNewRomanPSMT"/>
          <w:sz w:val="24"/>
          <w:szCs w:val="24"/>
        </w:rPr>
      </w:pPr>
      <w:r w:rsidRPr="007E4E02">
        <w:rPr>
          <w:rFonts w:ascii="TimesNewRomanPSMT" w:hAnsi="TimesNewRomanPSMT" w:cs="TimesNewRomanPSMT"/>
          <w:sz w:val="24"/>
          <w:szCs w:val="24"/>
        </w:rPr>
        <w:t xml:space="preserve">Yates, D. S. Angelo, T. Divoll and D.C. Evers, 2012.  Assessment of mercury exposure to bats at </w:t>
      </w:r>
    </w:p>
    <w:p w14:paraId="4472D6C7" w14:textId="77777777" w:rsidR="00A81619" w:rsidRDefault="00A81619" w:rsidP="00C50409">
      <w:pPr>
        <w:widowControl w:val="0"/>
        <w:autoSpaceDE w:val="0"/>
        <w:autoSpaceDN w:val="0"/>
        <w:adjustRightInd w:val="0"/>
        <w:spacing w:after="0" w:line="240" w:lineRule="auto"/>
        <w:ind w:firstLine="720"/>
        <w:contextualSpacing/>
        <w:jc w:val="center"/>
        <w:rPr>
          <w:rFonts w:ascii="TimesNewRomanPSMT" w:hAnsi="TimesNewRomanPSMT" w:cs="TimesNewRomanPSMT"/>
          <w:sz w:val="24"/>
          <w:szCs w:val="24"/>
        </w:rPr>
      </w:pPr>
      <w:r w:rsidRPr="007E4E02">
        <w:rPr>
          <w:rFonts w:ascii="TimesNewRomanPSMT" w:hAnsi="TimesNewRomanPSMT" w:cs="TimesNewRomanPSMT"/>
          <w:sz w:val="24"/>
          <w:szCs w:val="24"/>
        </w:rPr>
        <w:t>Onondaga Lake, New York.  Report BRI 2010-11 submitted to U.S. Fish and Wildlife Service, Cortland, NY.  BioDiversity Research Institute, Gorham, Maine, 44 pp.</w:t>
      </w:r>
    </w:p>
    <w:p w14:paraId="04A66B09" w14:textId="77777777" w:rsidR="00A81619" w:rsidRDefault="00A81619" w:rsidP="00A81619">
      <w:pPr>
        <w:widowControl w:val="0"/>
        <w:autoSpaceDE w:val="0"/>
        <w:autoSpaceDN w:val="0"/>
        <w:adjustRightInd w:val="0"/>
        <w:spacing w:after="0" w:line="240" w:lineRule="auto"/>
        <w:contextualSpacing/>
        <w:rPr>
          <w:rFonts w:ascii="TimesNewRomanPSMT" w:hAnsi="TimesNewRomanPSMT" w:cs="TimesNewRomanPSMT"/>
          <w:sz w:val="24"/>
          <w:szCs w:val="24"/>
        </w:rPr>
      </w:pPr>
    </w:p>
    <w:p w14:paraId="7F64EA78" w14:textId="77777777" w:rsidR="00A81619" w:rsidRDefault="00A81619" w:rsidP="00A81619">
      <w:pPr>
        <w:widowControl w:val="0"/>
        <w:autoSpaceDE w:val="0"/>
        <w:autoSpaceDN w:val="0"/>
        <w:adjustRightInd w:val="0"/>
        <w:spacing w:after="0" w:line="240" w:lineRule="auto"/>
        <w:contextualSpacing/>
        <w:rPr>
          <w:rFonts w:ascii="TimesNewRomanPSMT" w:hAnsi="TimesNewRomanPSMT" w:cs="TimesNewRomanPSMT"/>
          <w:sz w:val="24"/>
          <w:szCs w:val="24"/>
        </w:rPr>
      </w:pPr>
      <w:r>
        <w:rPr>
          <w:rFonts w:ascii="TimesNewRomanPSMT" w:hAnsi="TimesNewRomanPSMT" w:cs="TimesNewRomanPSMT"/>
          <w:sz w:val="24"/>
          <w:szCs w:val="24"/>
        </w:rPr>
        <w:t xml:space="preserve">Zukal, J., Pikula, J., and Bandguchova, H., 2015, Bats as bioindicators of heavy metal pollution:  </w:t>
      </w:r>
    </w:p>
    <w:p w14:paraId="5D83F241" w14:textId="77777777" w:rsidR="00A81619" w:rsidRDefault="00A81619" w:rsidP="00A81619">
      <w:pPr>
        <w:widowControl w:val="0"/>
        <w:autoSpaceDE w:val="0"/>
        <w:autoSpaceDN w:val="0"/>
        <w:adjustRightInd w:val="0"/>
        <w:spacing w:after="0" w:line="240" w:lineRule="auto"/>
        <w:ind w:firstLine="720"/>
        <w:contextualSpacing/>
        <w:rPr>
          <w:rFonts w:ascii="TimesNewRomanPSMT" w:hAnsi="TimesNewRomanPSMT" w:cs="TimesNewRomanPSMT"/>
          <w:sz w:val="24"/>
          <w:szCs w:val="24"/>
        </w:rPr>
      </w:pPr>
      <w:r>
        <w:rPr>
          <w:rFonts w:ascii="TimesNewRomanPSMT" w:hAnsi="TimesNewRomanPSMT" w:cs="TimesNewRomanPSMT"/>
          <w:sz w:val="24"/>
          <w:szCs w:val="24"/>
        </w:rPr>
        <w:t>history and prospect:  Mammalian Biology, v. 80, p. 220-227.</w:t>
      </w:r>
    </w:p>
    <w:p w14:paraId="29F1A0C6" w14:textId="77777777" w:rsidR="001D35AD" w:rsidRPr="00A84DF4" w:rsidRDefault="001D35AD" w:rsidP="001D35AD">
      <w:pPr>
        <w:spacing w:line="240" w:lineRule="auto"/>
        <w:contextualSpacing/>
        <w:rPr>
          <w:rFonts w:ascii="Times New Roman" w:hAnsi="Times New Roman" w:cs="Times New Roman"/>
          <w:sz w:val="24"/>
          <w:szCs w:val="24"/>
        </w:rPr>
      </w:pPr>
    </w:p>
    <w:p w14:paraId="35B19AC1" w14:textId="77777777" w:rsidR="001D35AD" w:rsidRPr="008501EA" w:rsidRDefault="001D35AD" w:rsidP="001D35AD">
      <w:pPr>
        <w:rPr>
          <w:rFonts w:ascii="Times New Roman" w:hAnsi="Times New Roman" w:cs="Times New Roman"/>
          <w:sz w:val="24"/>
          <w:szCs w:val="24"/>
        </w:rPr>
      </w:pPr>
    </w:p>
    <w:sectPr w:rsidR="001D35AD" w:rsidRPr="008501EA">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8FC08" w15:done="0"/>
  <w15:commentEx w15:paraId="034980EC" w15:done="0"/>
  <w15:commentEx w15:paraId="35E3922F" w15:done="0"/>
  <w15:commentEx w15:paraId="766BF49B" w15:done="0"/>
  <w15:commentEx w15:paraId="2693E5DB" w15:done="0"/>
  <w15:commentEx w15:paraId="12E5CCAA" w15:done="0"/>
  <w15:commentEx w15:paraId="346263A0" w15:done="0"/>
  <w15:commentEx w15:paraId="37D6E699" w15:done="0"/>
  <w15:commentEx w15:paraId="0C648867" w15:done="0"/>
  <w15:commentEx w15:paraId="11FC54EB" w15:done="0"/>
  <w15:commentEx w15:paraId="4EFD5C02" w15:done="0"/>
  <w15:commentEx w15:paraId="19FCB44F" w15:done="0"/>
  <w15:commentEx w15:paraId="512DD821" w15:done="0"/>
  <w15:commentEx w15:paraId="12EEB87E" w15:done="0"/>
  <w15:commentEx w15:paraId="69FDDDC8" w15:done="0"/>
  <w15:commentEx w15:paraId="7C0FDD78" w15:done="0"/>
  <w15:commentEx w15:paraId="51F14A20" w15:done="0"/>
  <w15:commentEx w15:paraId="72C731AC" w15:done="0"/>
  <w15:commentEx w15:paraId="71F7D09E" w15:done="0"/>
  <w15:commentEx w15:paraId="6A10875B" w15:done="0"/>
  <w15:commentEx w15:paraId="58FCBEF3" w15:done="0"/>
  <w15:commentEx w15:paraId="0C77F829" w15:done="0"/>
  <w15:commentEx w15:paraId="045B2BB0" w15:done="0"/>
  <w15:commentEx w15:paraId="102401DE" w15:done="0"/>
  <w15:commentEx w15:paraId="65492FCA" w15:done="0"/>
  <w15:commentEx w15:paraId="59265744" w15:done="0"/>
  <w15:commentEx w15:paraId="4CED9C33" w15:done="0"/>
  <w15:commentEx w15:paraId="1A6FA4F5" w15:done="0"/>
  <w15:commentEx w15:paraId="68C4EE64" w15:done="0"/>
  <w15:commentEx w15:paraId="5A4DCBF5" w15:done="0"/>
  <w15:commentEx w15:paraId="3C31A6DD" w15:done="0"/>
  <w15:commentEx w15:paraId="531449C6" w15:done="0"/>
  <w15:commentEx w15:paraId="1DC4072F" w15:done="0"/>
  <w15:commentEx w15:paraId="699AAFB6" w15:done="0"/>
  <w15:commentEx w15:paraId="30446401" w15:done="0"/>
  <w15:commentEx w15:paraId="47121151" w15:done="0"/>
  <w15:commentEx w15:paraId="7F12A4AF" w15:done="0"/>
  <w15:commentEx w15:paraId="68139A69" w15:done="0"/>
  <w15:commentEx w15:paraId="42957C2F" w15:done="0"/>
  <w15:commentEx w15:paraId="4870379A" w15:done="0"/>
  <w15:commentEx w15:paraId="3EC99E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45F50"/>
    <w:multiLevelType w:val="hybridMultilevel"/>
    <w:tmpl w:val="5D5E5578"/>
    <w:lvl w:ilvl="0" w:tplc="9B2A463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e, Jeff">
    <w15:presenceInfo w15:providerId="AD" w15:userId="S-1-5-21-1369903581-979325955-1179000955-1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30C"/>
    <w:rsid w:val="00013000"/>
    <w:rsid w:val="00031E7C"/>
    <w:rsid w:val="000340B6"/>
    <w:rsid w:val="00063DCA"/>
    <w:rsid w:val="00071E35"/>
    <w:rsid w:val="000C2345"/>
    <w:rsid w:val="00127BE3"/>
    <w:rsid w:val="00132F25"/>
    <w:rsid w:val="00190F66"/>
    <w:rsid w:val="001D35AD"/>
    <w:rsid w:val="001F39C6"/>
    <w:rsid w:val="00227977"/>
    <w:rsid w:val="00287009"/>
    <w:rsid w:val="002A6840"/>
    <w:rsid w:val="002B70A3"/>
    <w:rsid w:val="00334469"/>
    <w:rsid w:val="0033658B"/>
    <w:rsid w:val="003513AB"/>
    <w:rsid w:val="00357934"/>
    <w:rsid w:val="003739D1"/>
    <w:rsid w:val="0038753E"/>
    <w:rsid w:val="003A4942"/>
    <w:rsid w:val="003C4807"/>
    <w:rsid w:val="003E7F89"/>
    <w:rsid w:val="00417C42"/>
    <w:rsid w:val="0042611E"/>
    <w:rsid w:val="00430EE5"/>
    <w:rsid w:val="004544AB"/>
    <w:rsid w:val="00483780"/>
    <w:rsid w:val="004A67D0"/>
    <w:rsid w:val="004B6835"/>
    <w:rsid w:val="004D7D70"/>
    <w:rsid w:val="004F2033"/>
    <w:rsid w:val="0053551F"/>
    <w:rsid w:val="005453B3"/>
    <w:rsid w:val="00580F3E"/>
    <w:rsid w:val="00581503"/>
    <w:rsid w:val="005A73DE"/>
    <w:rsid w:val="005B7ABF"/>
    <w:rsid w:val="005D0BFF"/>
    <w:rsid w:val="006022B9"/>
    <w:rsid w:val="006202DD"/>
    <w:rsid w:val="00652445"/>
    <w:rsid w:val="00657EE8"/>
    <w:rsid w:val="00660F44"/>
    <w:rsid w:val="00663E2E"/>
    <w:rsid w:val="006A3B7F"/>
    <w:rsid w:val="006C4091"/>
    <w:rsid w:val="006C440B"/>
    <w:rsid w:val="006F460B"/>
    <w:rsid w:val="00774626"/>
    <w:rsid w:val="00781F50"/>
    <w:rsid w:val="00781FE5"/>
    <w:rsid w:val="007B3429"/>
    <w:rsid w:val="007C3467"/>
    <w:rsid w:val="007C630C"/>
    <w:rsid w:val="007F4BFA"/>
    <w:rsid w:val="008501EA"/>
    <w:rsid w:val="00874D9C"/>
    <w:rsid w:val="00896568"/>
    <w:rsid w:val="008D6173"/>
    <w:rsid w:val="00947739"/>
    <w:rsid w:val="00957FB5"/>
    <w:rsid w:val="009919C8"/>
    <w:rsid w:val="00A37542"/>
    <w:rsid w:val="00A424B2"/>
    <w:rsid w:val="00A672A1"/>
    <w:rsid w:val="00A81619"/>
    <w:rsid w:val="00AB2725"/>
    <w:rsid w:val="00AB4458"/>
    <w:rsid w:val="00AC0CB3"/>
    <w:rsid w:val="00B23E76"/>
    <w:rsid w:val="00B449CD"/>
    <w:rsid w:val="00B55291"/>
    <w:rsid w:val="00B87FFC"/>
    <w:rsid w:val="00BC69BF"/>
    <w:rsid w:val="00BD4D35"/>
    <w:rsid w:val="00C40E92"/>
    <w:rsid w:val="00C41157"/>
    <w:rsid w:val="00C50409"/>
    <w:rsid w:val="00CB0549"/>
    <w:rsid w:val="00D56934"/>
    <w:rsid w:val="00D6352C"/>
    <w:rsid w:val="00D75091"/>
    <w:rsid w:val="00D848CB"/>
    <w:rsid w:val="00D87430"/>
    <w:rsid w:val="00D9739C"/>
    <w:rsid w:val="00DA50DE"/>
    <w:rsid w:val="00DC3061"/>
    <w:rsid w:val="00DC6F0C"/>
    <w:rsid w:val="00DD4F3B"/>
    <w:rsid w:val="00E2162C"/>
    <w:rsid w:val="00E57098"/>
    <w:rsid w:val="00E743B7"/>
    <w:rsid w:val="00E94632"/>
    <w:rsid w:val="00EE07E2"/>
    <w:rsid w:val="00F02A28"/>
    <w:rsid w:val="00F23FD4"/>
    <w:rsid w:val="00F30E67"/>
    <w:rsid w:val="00FA2624"/>
    <w:rsid w:val="00FC73DC"/>
    <w:rsid w:val="00FD28BA"/>
    <w:rsid w:val="00FE01ED"/>
    <w:rsid w:val="00FF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B9"/>
    <w:rPr>
      <w:rFonts w:ascii="Tahoma" w:hAnsi="Tahoma" w:cs="Tahoma"/>
      <w:sz w:val="16"/>
      <w:szCs w:val="16"/>
    </w:rPr>
  </w:style>
  <w:style w:type="paragraph" w:styleId="ListParagraph">
    <w:name w:val="List Paragraph"/>
    <w:basedOn w:val="Normal"/>
    <w:uiPriority w:val="34"/>
    <w:qFormat/>
    <w:rsid w:val="00A37542"/>
    <w:pPr>
      <w:ind w:left="720"/>
      <w:contextualSpacing/>
    </w:pPr>
    <w:rPr>
      <w:rFonts w:eastAsiaTheme="minorEastAsia"/>
    </w:rPr>
  </w:style>
  <w:style w:type="table" w:styleId="TableGrid">
    <w:name w:val="Table Grid"/>
    <w:basedOn w:val="TableNormal"/>
    <w:uiPriority w:val="59"/>
    <w:rsid w:val="00A3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1619"/>
    <w:rPr>
      <w:color w:val="0000FF" w:themeColor="hyperlink"/>
      <w:u w:val="single"/>
    </w:rPr>
  </w:style>
  <w:style w:type="paragraph" w:customStyle="1" w:styleId="References">
    <w:name w:val="References"/>
    <w:basedOn w:val="Normal"/>
    <w:rsid w:val="00A81619"/>
    <w:pPr>
      <w:spacing w:after="0" w:line="240" w:lineRule="auto"/>
      <w:ind w:left="432" w:hanging="432"/>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6352C"/>
    <w:rPr>
      <w:sz w:val="16"/>
      <w:szCs w:val="16"/>
    </w:rPr>
  </w:style>
  <w:style w:type="paragraph" w:styleId="CommentText">
    <w:name w:val="annotation text"/>
    <w:basedOn w:val="Normal"/>
    <w:link w:val="CommentTextChar"/>
    <w:uiPriority w:val="99"/>
    <w:semiHidden/>
    <w:unhideWhenUsed/>
    <w:rsid w:val="00D6352C"/>
    <w:pPr>
      <w:spacing w:line="240" w:lineRule="auto"/>
    </w:pPr>
    <w:rPr>
      <w:sz w:val="20"/>
      <w:szCs w:val="20"/>
    </w:rPr>
  </w:style>
  <w:style w:type="character" w:customStyle="1" w:styleId="CommentTextChar">
    <w:name w:val="Comment Text Char"/>
    <w:basedOn w:val="DefaultParagraphFont"/>
    <w:link w:val="CommentText"/>
    <w:uiPriority w:val="99"/>
    <w:semiHidden/>
    <w:rsid w:val="00D6352C"/>
    <w:rPr>
      <w:sz w:val="20"/>
      <w:szCs w:val="20"/>
    </w:rPr>
  </w:style>
  <w:style w:type="paragraph" w:styleId="CommentSubject">
    <w:name w:val="annotation subject"/>
    <w:basedOn w:val="CommentText"/>
    <w:next w:val="CommentText"/>
    <w:link w:val="CommentSubjectChar"/>
    <w:uiPriority w:val="99"/>
    <w:semiHidden/>
    <w:unhideWhenUsed/>
    <w:rsid w:val="00D6352C"/>
    <w:rPr>
      <w:b/>
      <w:bCs/>
    </w:rPr>
  </w:style>
  <w:style w:type="character" w:customStyle="1" w:styleId="CommentSubjectChar">
    <w:name w:val="Comment Subject Char"/>
    <w:basedOn w:val="CommentTextChar"/>
    <w:link w:val="CommentSubject"/>
    <w:uiPriority w:val="99"/>
    <w:semiHidden/>
    <w:rsid w:val="00D635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B9"/>
    <w:rPr>
      <w:rFonts w:ascii="Tahoma" w:hAnsi="Tahoma" w:cs="Tahoma"/>
      <w:sz w:val="16"/>
      <w:szCs w:val="16"/>
    </w:rPr>
  </w:style>
  <w:style w:type="paragraph" w:styleId="ListParagraph">
    <w:name w:val="List Paragraph"/>
    <w:basedOn w:val="Normal"/>
    <w:uiPriority w:val="34"/>
    <w:qFormat/>
    <w:rsid w:val="00A37542"/>
    <w:pPr>
      <w:ind w:left="720"/>
      <w:contextualSpacing/>
    </w:pPr>
    <w:rPr>
      <w:rFonts w:eastAsiaTheme="minorEastAsia"/>
    </w:rPr>
  </w:style>
  <w:style w:type="table" w:styleId="TableGrid">
    <w:name w:val="Table Grid"/>
    <w:basedOn w:val="TableNormal"/>
    <w:uiPriority w:val="59"/>
    <w:rsid w:val="00A3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1619"/>
    <w:rPr>
      <w:color w:val="0000FF" w:themeColor="hyperlink"/>
      <w:u w:val="single"/>
    </w:rPr>
  </w:style>
  <w:style w:type="paragraph" w:customStyle="1" w:styleId="References">
    <w:name w:val="References"/>
    <w:basedOn w:val="Normal"/>
    <w:rsid w:val="00A81619"/>
    <w:pPr>
      <w:spacing w:after="0" w:line="240" w:lineRule="auto"/>
      <w:ind w:left="432" w:hanging="432"/>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6352C"/>
    <w:rPr>
      <w:sz w:val="16"/>
      <w:szCs w:val="16"/>
    </w:rPr>
  </w:style>
  <w:style w:type="paragraph" w:styleId="CommentText">
    <w:name w:val="annotation text"/>
    <w:basedOn w:val="Normal"/>
    <w:link w:val="CommentTextChar"/>
    <w:uiPriority w:val="99"/>
    <w:semiHidden/>
    <w:unhideWhenUsed/>
    <w:rsid w:val="00D6352C"/>
    <w:pPr>
      <w:spacing w:line="240" w:lineRule="auto"/>
    </w:pPr>
    <w:rPr>
      <w:sz w:val="20"/>
      <w:szCs w:val="20"/>
    </w:rPr>
  </w:style>
  <w:style w:type="character" w:customStyle="1" w:styleId="CommentTextChar">
    <w:name w:val="Comment Text Char"/>
    <w:basedOn w:val="DefaultParagraphFont"/>
    <w:link w:val="CommentText"/>
    <w:uiPriority w:val="99"/>
    <w:semiHidden/>
    <w:rsid w:val="00D6352C"/>
    <w:rPr>
      <w:sz w:val="20"/>
      <w:szCs w:val="20"/>
    </w:rPr>
  </w:style>
  <w:style w:type="paragraph" w:styleId="CommentSubject">
    <w:name w:val="annotation subject"/>
    <w:basedOn w:val="CommentText"/>
    <w:next w:val="CommentText"/>
    <w:link w:val="CommentSubjectChar"/>
    <w:uiPriority w:val="99"/>
    <w:semiHidden/>
    <w:unhideWhenUsed/>
    <w:rsid w:val="00D6352C"/>
    <w:rPr>
      <w:b/>
      <w:bCs/>
    </w:rPr>
  </w:style>
  <w:style w:type="character" w:customStyle="1" w:styleId="CommentSubjectChar">
    <w:name w:val="Comment Subject Char"/>
    <w:basedOn w:val="CommentTextChar"/>
    <w:link w:val="CommentSubject"/>
    <w:uiPriority w:val="99"/>
    <w:semiHidden/>
    <w:rsid w:val="00D63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inr.fsu.edu/fallwinter97/features/mercury.html" TargetMode="External"/><Relationship Id="rId3" Type="http://schemas.microsoft.com/office/2007/relationships/stylesWithEffects" Target="stylesWithEffects.xml"/><Relationship Id="rId7" Type="http://schemas.openxmlformats.org/officeDocument/2006/relationships/hyperlink" Target="http://www.astm.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4109</Words>
  <Characters>23425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2016-04-02T21:17:00Z</dcterms:created>
  <dcterms:modified xsi:type="dcterms:W3CDTF">2016-05-22T00:23:00Z</dcterms:modified>
</cp:coreProperties>
</file>