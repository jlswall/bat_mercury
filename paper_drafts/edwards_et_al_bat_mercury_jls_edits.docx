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A9" w:rsidRPr="00B74EC4" w:rsidRDefault="00CF4851"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rPr>
        <w:t>Biological Sciences</w:t>
      </w:r>
    </w:p>
    <w:p w:rsidR="001610AD" w:rsidRPr="00DB1DB6" w:rsidRDefault="009207F1" w:rsidP="00E90E99">
      <w:pPr>
        <w:spacing w:line="480" w:lineRule="auto"/>
        <w:contextualSpacing/>
        <w:rPr>
          <w:rFonts w:ascii="Times New Roman" w:hAnsi="Times New Roman" w:cs="Times New Roman"/>
          <w:sz w:val="32"/>
          <w:szCs w:val="32"/>
        </w:rPr>
      </w:pPr>
      <w:r w:rsidRPr="00DB1DB6">
        <w:rPr>
          <w:rFonts w:ascii="Times New Roman" w:hAnsi="Times New Roman" w:cs="Times New Roman"/>
          <w:sz w:val="32"/>
          <w:szCs w:val="32"/>
        </w:rPr>
        <w:t>Mercury concentrations in bat guano from caves and bat houses in Flor</w:t>
      </w:r>
      <w:r w:rsidR="004819BC">
        <w:rPr>
          <w:rFonts w:ascii="Times New Roman" w:hAnsi="Times New Roman" w:cs="Times New Roman"/>
          <w:sz w:val="32"/>
          <w:szCs w:val="32"/>
        </w:rPr>
        <w:t>ida and Georgia</w:t>
      </w:r>
    </w:p>
    <w:p w:rsidR="00CF4851" w:rsidRDefault="00CF4851" w:rsidP="00E90E99">
      <w:pPr>
        <w:spacing w:line="480" w:lineRule="auto"/>
        <w:contextualSpacing/>
        <w:rPr>
          <w:rFonts w:ascii="Times New Roman" w:hAnsi="Times New Roman" w:cs="Times New Roman"/>
          <w:sz w:val="28"/>
          <w:szCs w:val="28"/>
          <w:vertAlign w:val="superscript"/>
        </w:rPr>
      </w:pPr>
      <w:r w:rsidRPr="00DB1DB6">
        <w:rPr>
          <w:rFonts w:ascii="Times New Roman" w:hAnsi="Times New Roman" w:cs="Times New Roman"/>
          <w:sz w:val="28"/>
          <w:szCs w:val="28"/>
        </w:rPr>
        <w:t xml:space="preserve">Amy </w:t>
      </w:r>
      <w:r w:rsidR="00A65204" w:rsidRPr="00DB1DB6">
        <w:rPr>
          <w:rFonts w:ascii="Times New Roman" w:hAnsi="Times New Roman" w:cs="Times New Roman"/>
          <w:sz w:val="28"/>
          <w:szCs w:val="28"/>
        </w:rPr>
        <w:t xml:space="preserve">E. </w:t>
      </w:r>
      <w:proofErr w:type="gramStart"/>
      <w:r w:rsidRPr="00DB1DB6">
        <w:rPr>
          <w:rFonts w:ascii="Times New Roman" w:hAnsi="Times New Roman" w:cs="Times New Roman"/>
          <w:sz w:val="28"/>
          <w:szCs w:val="28"/>
        </w:rPr>
        <w:t>Edwards</w:t>
      </w:r>
      <w:r w:rsidRPr="00DB1DB6">
        <w:rPr>
          <w:rFonts w:ascii="Times New Roman" w:hAnsi="Times New Roman" w:cs="Times New Roman"/>
          <w:sz w:val="28"/>
          <w:szCs w:val="28"/>
          <w:vertAlign w:val="superscript"/>
        </w:rPr>
        <w:t>(</w:t>
      </w:r>
      <w:proofErr w:type="gramEnd"/>
      <w:r w:rsidRPr="00DB1DB6">
        <w:rPr>
          <w:rFonts w:ascii="Times New Roman" w:hAnsi="Times New Roman" w:cs="Times New Roman"/>
          <w:sz w:val="28"/>
          <w:szCs w:val="28"/>
          <w:vertAlign w:val="superscript"/>
        </w:rPr>
        <w:t>1)</w:t>
      </w:r>
      <w:r w:rsidRPr="00DB1DB6">
        <w:rPr>
          <w:rFonts w:ascii="Times New Roman" w:hAnsi="Times New Roman" w:cs="Times New Roman"/>
          <w:sz w:val="28"/>
          <w:szCs w:val="28"/>
        </w:rPr>
        <w:t xml:space="preserve">, Jenise </w:t>
      </w:r>
      <w:ins w:id="0" w:author="jenise" w:date="2016-09-19T14:11:00Z">
        <w:r w:rsidR="0005696C">
          <w:rPr>
            <w:rFonts w:ascii="Times New Roman" w:hAnsi="Times New Roman" w:cs="Times New Roman"/>
            <w:sz w:val="28"/>
            <w:szCs w:val="28"/>
          </w:rPr>
          <w:t xml:space="preserve">L. </w:t>
        </w:r>
      </w:ins>
      <w:r w:rsidRPr="00DB1DB6">
        <w:rPr>
          <w:rFonts w:ascii="Times New Roman" w:hAnsi="Times New Roman" w:cs="Times New Roman"/>
          <w:sz w:val="28"/>
          <w:szCs w:val="28"/>
        </w:rPr>
        <w:t>Swall</w:t>
      </w:r>
      <w:r w:rsidR="007777D8" w:rsidRPr="00DB1DB6">
        <w:rPr>
          <w:rFonts w:ascii="Times New Roman" w:hAnsi="Times New Roman" w:cs="Times New Roman"/>
          <w:sz w:val="28"/>
          <w:szCs w:val="28"/>
          <w:vertAlign w:val="superscript"/>
        </w:rPr>
        <w:t>(2</w:t>
      </w:r>
      <w:r w:rsidRPr="00DB1DB6">
        <w:rPr>
          <w:rFonts w:ascii="Times New Roman" w:hAnsi="Times New Roman" w:cs="Times New Roman"/>
          <w:sz w:val="28"/>
          <w:szCs w:val="28"/>
          <w:vertAlign w:val="superscript"/>
        </w:rPr>
        <w:t>)</w:t>
      </w:r>
      <w:r w:rsidRPr="00DB1DB6">
        <w:rPr>
          <w:rFonts w:ascii="Times New Roman" w:hAnsi="Times New Roman" w:cs="Times New Roman"/>
          <w:sz w:val="28"/>
          <w:szCs w:val="28"/>
        </w:rPr>
        <w:t xml:space="preserve">, </w:t>
      </w:r>
      <w:r w:rsidR="007777D8" w:rsidRPr="00DB1DB6">
        <w:rPr>
          <w:rFonts w:ascii="Times New Roman" w:hAnsi="Times New Roman" w:cs="Times New Roman"/>
          <w:sz w:val="28"/>
          <w:szCs w:val="28"/>
        </w:rPr>
        <w:t xml:space="preserve">Charles </w:t>
      </w:r>
      <w:r w:rsidR="00A65204" w:rsidRPr="00DB1DB6">
        <w:rPr>
          <w:rFonts w:ascii="Times New Roman" w:hAnsi="Times New Roman" w:cs="Times New Roman"/>
          <w:sz w:val="28"/>
          <w:szCs w:val="28"/>
        </w:rPr>
        <w:t xml:space="preserve">H. </w:t>
      </w:r>
      <w:proofErr w:type="spellStart"/>
      <w:r w:rsidR="007777D8" w:rsidRPr="00DB1DB6">
        <w:rPr>
          <w:rFonts w:ascii="Times New Roman" w:hAnsi="Times New Roman" w:cs="Times New Roman"/>
          <w:sz w:val="28"/>
          <w:szCs w:val="28"/>
        </w:rPr>
        <w:t>Jagoe</w:t>
      </w:r>
      <w:proofErr w:type="spellEnd"/>
      <w:r w:rsidR="007777D8" w:rsidRPr="00DB1DB6">
        <w:rPr>
          <w:rFonts w:ascii="Times New Roman" w:hAnsi="Times New Roman" w:cs="Times New Roman"/>
          <w:sz w:val="28"/>
          <w:szCs w:val="28"/>
          <w:vertAlign w:val="superscript"/>
        </w:rPr>
        <w:t>(3)</w:t>
      </w:r>
      <w:r w:rsidR="007D5448">
        <w:rPr>
          <w:rFonts w:ascii="Times New Roman" w:hAnsi="Times New Roman" w:cs="Times New Roman"/>
          <w:sz w:val="28"/>
          <w:szCs w:val="28"/>
        </w:rPr>
        <w:t xml:space="preserve">, </w:t>
      </w:r>
      <w:r w:rsidR="007777D8" w:rsidRPr="00DB1DB6">
        <w:rPr>
          <w:rFonts w:ascii="Times New Roman" w:hAnsi="Times New Roman" w:cs="Times New Roman"/>
          <w:sz w:val="28"/>
          <w:szCs w:val="28"/>
        </w:rPr>
        <w:t>and Jeff</w:t>
      </w:r>
      <w:r w:rsidR="009207F1" w:rsidRPr="00DB1DB6">
        <w:rPr>
          <w:rFonts w:ascii="Times New Roman" w:hAnsi="Times New Roman" w:cs="Times New Roman"/>
          <w:sz w:val="28"/>
          <w:szCs w:val="28"/>
        </w:rPr>
        <w:t>ery</w:t>
      </w:r>
      <w:r w:rsidR="007777D8" w:rsidRPr="00DB1DB6">
        <w:rPr>
          <w:rFonts w:ascii="Times New Roman" w:hAnsi="Times New Roman" w:cs="Times New Roman"/>
          <w:sz w:val="28"/>
          <w:szCs w:val="28"/>
        </w:rPr>
        <w:t xml:space="preserve"> Gore</w:t>
      </w:r>
      <w:r w:rsidR="007777D8" w:rsidRPr="00DB1DB6">
        <w:rPr>
          <w:rFonts w:ascii="Times New Roman" w:hAnsi="Times New Roman" w:cs="Times New Roman"/>
          <w:sz w:val="28"/>
          <w:szCs w:val="28"/>
          <w:vertAlign w:val="superscript"/>
        </w:rPr>
        <w:t>(4)</w:t>
      </w:r>
    </w:p>
    <w:p w:rsidR="004819BC" w:rsidRPr="00DB1DB6" w:rsidRDefault="004819BC" w:rsidP="00E90E99">
      <w:pPr>
        <w:spacing w:line="480" w:lineRule="auto"/>
        <w:contextualSpacing/>
        <w:rPr>
          <w:rFonts w:ascii="Times New Roman" w:hAnsi="Times New Roman" w:cs="Times New Roman"/>
          <w:sz w:val="28"/>
          <w:szCs w:val="28"/>
          <w:vertAlign w:val="superscript"/>
        </w:rPr>
      </w:pP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(1)</w:t>
      </w:r>
      <w:r w:rsidRPr="00B74EC4">
        <w:rPr>
          <w:rFonts w:ascii="Times New Roman" w:hAnsi="Times New Roman" w:cs="Times New Roman"/>
          <w:sz w:val="24"/>
          <w:szCs w:val="24"/>
        </w:rPr>
        <w:t>Hanover County</w:t>
      </w:r>
      <w:r w:rsidR="009207F1" w:rsidRPr="00B74EC4">
        <w:rPr>
          <w:rFonts w:ascii="Times New Roman" w:hAnsi="Times New Roman" w:cs="Times New Roman"/>
          <w:sz w:val="24"/>
          <w:szCs w:val="24"/>
        </w:rPr>
        <w:t xml:space="preserve"> Government, 9015 Pole Green Park Lane, Mechanicsville, VA 23116</w:t>
      </w: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(2)</w:t>
      </w:r>
      <w:r w:rsidR="009B4AC5">
        <w:rPr>
          <w:rFonts w:ascii="Times New Roman" w:hAnsi="Times New Roman" w:cs="Times New Roman"/>
          <w:sz w:val="24"/>
          <w:szCs w:val="24"/>
        </w:rPr>
        <w:t>Department of Statistic</w:t>
      </w:r>
      <w:ins w:id="1" w:author="jenise" w:date="2016-09-19T14:06:00Z">
        <w:r w:rsidR="009B4AC5">
          <w:rPr>
            <w:rFonts w:ascii="Times New Roman" w:hAnsi="Times New Roman" w:cs="Times New Roman"/>
            <w:sz w:val="24"/>
            <w:szCs w:val="24"/>
          </w:rPr>
          <w:t>al Sciences and Operations Research</w:t>
        </w:r>
      </w:ins>
      <w:del w:id="2" w:author="jenise" w:date="2016-09-19T14:06:00Z">
        <w:r w:rsidR="009B4AC5" w:rsidDel="009B4AC5">
          <w:rPr>
            <w:rFonts w:ascii="Times New Roman" w:hAnsi="Times New Roman" w:cs="Times New Roman"/>
            <w:sz w:val="24"/>
            <w:szCs w:val="24"/>
          </w:rPr>
          <w:delText>s</w:delText>
        </w:r>
      </w:del>
      <w:r w:rsidRPr="00B74EC4">
        <w:rPr>
          <w:rFonts w:ascii="Times New Roman" w:hAnsi="Times New Roman" w:cs="Times New Roman"/>
          <w:sz w:val="24"/>
          <w:szCs w:val="24"/>
        </w:rPr>
        <w:t xml:space="preserve">, Virginia Commonwealth University, </w:t>
      </w:r>
      <w:ins w:id="3" w:author="jenise" w:date="2016-09-19T14:08:00Z">
        <w:r w:rsidR="00B76D6E">
          <w:rPr>
            <w:rFonts w:ascii="Times New Roman" w:hAnsi="Times New Roman" w:cs="Times New Roman"/>
            <w:sz w:val="24"/>
            <w:szCs w:val="24"/>
          </w:rPr>
          <w:t>1015 Floyd Avenue</w:t>
        </w:r>
      </w:ins>
      <w:del w:id="4" w:author="jenise" w:date="2016-09-19T14:08:00Z">
        <w:r w:rsidRPr="00B74EC4" w:rsidDel="00494FCE">
          <w:rPr>
            <w:rFonts w:ascii="Times New Roman" w:hAnsi="Times New Roman" w:cs="Times New Roman"/>
            <w:sz w:val="24"/>
            <w:szCs w:val="24"/>
          </w:rPr>
          <w:delText>Address</w:delText>
        </w:r>
      </w:del>
      <w:r w:rsidRPr="00B74EC4">
        <w:rPr>
          <w:rFonts w:ascii="Times New Roman" w:hAnsi="Times New Roman" w:cs="Times New Roman"/>
          <w:sz w:val="24"/>
          <w:szCs w:val="24"/>
        </w:rPr>
        <w:t>, Richmond,</w:t>
      </w:r>
      <w:r w:rsidR="009207F1" w:rsidRPr="00B74EC4">
        <w:rPr>
          <w:rFonts w:ascii="Times New Roman" w:hAnsi="Times New Roman" w:cs="Times New Roman"/>
          <w:sz w:val="24"/>
          <w:szCs w:val="24"/>
        </w:rPr>
        <w:t xml:space="preserve"> VA 2</w:t>
      </w:r>
      <w:ins w:id="5" w:author="jenise" w:date="2016-09-19T14:07:00Z">
        <w:r w:rsidR="009B4AC5">
          <w:rPr>
            <w:rFonts w:ascii="Times New Roman" w:hAnsi="Times New Roman" w:cs="Times New Roman"/>
            <w:sz w:val="24"/>
            <w:szCs w:val="24"/>
          </w:rPr>
          <w:t>3284</w:t>
        </w:r>
      </w:ins>
      <w:del w:id="6" w:author="jenise" w:date="2016-09-19T14:07:00Z">
        <w:r w:rsidR="009207F1" w:rsidRPr="00B74EC4" w:rsidDel="009B4AC5">
          <w:rPr>
            <w:rFonts w:ascii="Times New Roman" w:hAnsi="Times New Roman" w:cs="Times New Roman"/>
            <w:sz w:val="24"/>
            <w:szCs w:val="24"/>
          </w:rPr>
          <w:delText>XXXX</w:delText>
        </w:r>
      </w:del>
    </w:p>
    <w:p w:rsidR="007777D8" w:rsidRPr="00B74EC4" w:rsidRDefault="007777D8" w:rsidP="007777D8">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(3)</w:t>
      </w:r>
      <w:r w:rsidRPr="00B74EC4">
        <w:rPr>
          <w:rFonts w:ascii="Times New Roman" w:hAnsi="Times New Roman" w:cs="Times New Roman"/>
          <w:sz w:val="24"/>
          <w:szCs w:val="24"/>
        </w:rPr>
        <w:t>School of the Environment, Florida A&amp;M University,</w:t>
      </w:r>
      <w:r w:rsidR="009207F1" w:rsidRPr="00B74EC4">
        <w:rPr>
          <w:rFonts w:ascii="Times New Roman" w:hAnsi="Times New Roman" w:cs="Times New Roman"/>
          <w:sz w:val="24"/>
          <w:szCs w:val="24"/>
        </w:rPr>
        <w:t xml:space="preserve"> 1515 S. Martin Luther King Jr. Blvd., Tallahassee, FL 32307</w:t>
      </w:r>
    </w:p>
    <w:p w:rsidR="007777D8" w:rsidRPr="00B74EC4" w:rsidRDefault="007777D8" w:rsidP="007777D8">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(4)</w:t>
      </w:r>
      <w:r w:rsidR="002718A9" w:rsidRPr="00B74EC4">
        <w:rPr>
          <w:rFonts w:ascii="Times New Roman" w:hAnsi="Times New Roman" w:cs="Times New Roman"/>
          <w:sz w:val="24"/>
          <w:szCs w:val="24"/>
        </w:rPr>
        <w:t>Florida Fish and Wildlife Conservation Commission, 3911 Highway 2321</w:t>
      </w:r>
      <w:r w:rsidRPr="00B74EC4">
        <w:rPr>
          <w:rFonts w:ascii="Times New Roman" w:hAnsi="Times New Roman" w:cs="Times New Roman"/>
          <w:sz w:val="24"/>
          <w:szCs w:val="24"/>
        </w:rPr>
        <w:t xml:space="preserve">, </w:t>
      </w:r>
      <w:r w:rsidR="002718A9" w:rsidRPr="00B74EC4">
        <w:rPr>
          <w:rFonts w:ascii="Times New Roman" w:hAnsi="Times New Roman" w:cs="Times New Roman"/>
          <w:sz w:val="24"/>
          <w:szCs w:val="24"/>
        </w:rPr>
        <w:t>Panama City</w:t>
      </w:r>
      <w:r w:rsidRPr="00B74EC4">
        <w:rPr>
          <w:rFonts w:ascii="Times New Roman" w:hAnsi="Times New Roman" w:cs="Times New Roman"/>
          <w:sz w:val="24"/>
          <w:szCs w:val="24"/>
        </w:rPr>
        <w:t>,</w:t>
      </w:r>
      <w:r w:rsidR="002718A9" w:rsidRPr="00B74EC4">
        <w:rPr>
          <w:rFonts w:ascii="Times New Roman" w:hAnsi="Times New Roman" w:cs="Times New Roman"/>
          <w:sz w:val="24"/>
          <w:szCs w:val="24"/>
        </w:rPr>
        <w:t xml:space="preserve"> FL 32409</w:t>
      </w:r>
    </w:p>
    <w:p w:rsidR="007777D8" w:rsidRPr="00B74EC4" w:rsidRDefault="007777D8" w:rsidP="007777D8">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rPr>
        <w:t xml:space="preserve">Corresponding author: Amy Edwards, </w:t>
      </w:r>
      <w:r w:rsidR="002B3A47">
        <w:fldChar w:fldCharType="begin"/>
      </w:r>
      <w:r w:rsidR="002B3A47">
        <w:instrText xml:space="preserve"> HYPERLINK "mailto:aeedwards@hanovercounty.gov" </w:instrText>
      </w:r>
      <w:r w:rsidR="002B3A47">
        <w:fldChar w:fldCharType="separate"/>
      </w:r>
      <w:r w:rsidRPr="00B74EC4">
        <w:rPr>
          <w:rStyle w:val="Hyperlink"/>
          <w:rFonts w:ascii="Times New Roman" w:hAnsi="Times New Roman" w:cs="Times New Roman"/>
          <w:sz w:val="24"/>
          <w:szCs w:val="24"/>
        </w:rPr>
        <w:t>aeedwards@hanovercounty.gov</w:t>
      </w:r>
      <w:r w:rsidR="002B3A47">
        <w:rPr>
          <w:rStyle w:val="Hyperlink"/>
          <w:rFonts w:ascii="Times New Roman" w:hAnsi="Times New Roman" w:cs="Times New Roman"/>
          <w:sz w:val="24"/>
          <w:szCs w:val="24"/>
        </w:rPr>
        <w:fldChar w:fldCharType="end"/>
      </w:r>
    </w:p>
    <w:p w:rsidR="007777D8" w:rsidRPr="00B74EC4" w:rsidRDefault="00410369" w:rsidP="00E90E99">
      <w:pPr>
        <w:spacing w:line="480" w:lineRule="auto"/>
        <w:contextualSpacing/>
        <w:rPr>
          <w:rFonts w:ascii="Times New Roman" w:hAnsi="Times New Roman" w:cs="Times New Roman"/>
          <w:sz w:val="24"/>
          <w:szCs w:val="24"/>
        </w:rPr>
      </w:pPr>
      <w:r>
        <w:rPr>
          <w:rFonts w:ascii="Times New Roman" w:hAnsi="Times New Roman" w:cs="Times New Roman"/>
          <w:sz w:val="24"/>
          <w:szCs w:val="24"/>
        </w:rPr>
        <w:t>Running head:</w:t>
      </w:r>
      <w:r w:rsidR="001F6F31">
        <w:rPr>
          <w:rFonts w:ascii="Times New Roman" w:hAnsi="Times New Roman" w:cs="Times New Roman"/>
          <w:sz w:val="24"/>
          <w:szCs w:val="24"/>
        </w:rPr>
        <w:t xml:space="preserve"> Hg in </w:t>
      </w:r>
      <w:r w:rsidR="007777D8" w:rsidRPr="00B74EC4">
        <w:rPr>
          <w:rFonts w:ascii="Times New Roman" w:hAnsi="Times New Roman" w:cs="Times New Roman"/>
          <w:sz w:val="24"/>
          <w:szCs w:val="24"/>
        </w:rPr>
        <w:t>bat guano</w:t>
      </w:r>
    </w:p>
    <w:p w:rsidR="007777D8" w:rsidRPr="00B74EC4" w:rsidRDefault="007777D8" w:rsidP="00E90E99">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p>
    <w:p w:rsidR="00CA79B5" w:rsidRPr="00F477F4" w:rsidRDefault="0091237C" w:rsidP="00CA79B5">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Abstract</w:t>
      </w:r>
      <w:r w:rsidR="00CA79B5">
        <w:rPr>
          <w:rFonts w:ascii="Times New Roman" w:hAnsi="Times New Roman" w:cs="Times New Roman"/>
          <w:b/>
          <w:sz w:val="24"/>
          <w:szCs w:val="24"/>
        </w:rPr>
        <w:t xml:space="preserve"> </w:t>
      </w:r>
      <w:r w:rsidR="00CA79B5" w:rsidRPr="00F477F4">
        <w:rPr>
          <w:rFonts w:ascii="Times New Roman" w:hAnsi="Times New Roman" w:cs="Times New Roman"/>
          <w:sz w:val="24"/>
          <w:szCs w:val="24"/>
        </w:rPr>
        <w:t>Increasing concentrations of mercury in the environment from anthropogenic sources is a health threat for both humans and wildlife, and insectivorous bats are particularly vulnerable to this hea</w:t>
      </w:r>
      <w:r w:rsidR="006C026D">
        <w:rPr>
          <w:rFonts w:ascii="Times New Roman" w:hAnsi="Times New Roman" w:cs="Times New Roman"/>
          <w:sz w:val="24"/>
          <w:szCs w:val="24"/>
        </w:rPr>
        <w:t xml:space="preserve">vy metal via trophic transfer. </w:t>
      </w:r>
      <w:r w:rsidR="00CA79B5" w:rsidRPr="00F477F4">
        <w:rPr>
          <w:rFonts w:ascii="Times New Roman" w:hAnsi="Times New Roman" w:cs="Times New Roman"/>
          <w:sz w:val="24"/>
          <w:szCs w:val="24"/>
        </w:rPr>
        <w:t>A portion of the mercury bats ingest is excreted in their guano, which serves as a rec</w:t>
      </w:r>
      <w:r w:rsidR="006C026D">
        <w:rPr>
          <w:rFonts w:ascii="Times New Roman" w:hAnsi="Times New Roman" w:cs="Times New Roman"/>
          <w:sz w:val="24"/>
          <w:szCs w:val="24"/>
        </w:rPr>
        <w:t xml:space="preserve">ord of mercury contamination.  </w:t>
      </w:r>
      <w:r w:rsidR="00CA79B5" w:rsidRPr="00F477F4">
        <w:rPr>
          <w:rFonts w:ascii="Times New Roman" w:hAnsi="Times New Roman" w:cs="Times New Roman"/>
          <w:sz w:val="24"/>
          <w:szCs w:val="24"/>
        </w:rPr>
        <w:t>Increased mercury level</w:t>
      </w:r>
      <w:r w:rsidR="007E37B7">
        <w:rPr>
          <w:rFonts w:ascii="Times New Roman" w:hAnsi="Times New Roman" w:cs="Times New Roman"/>
          <w:sz w:val="24"/>
          <w:szCs w:val="24"/>
        </w:rPr>
        <w:t>s are of particular concern in</w:t>
      </w:r>
      <w:r w:rsidR="00CA79B5" w:rsidRPr="00F477F4">
        <w:rPr>
          <w:rFonts w:ascii="Times New Roman" w:hAnsi="Times New Roman" w:cs="Times New Roman"/>
          <w:sz w:val="24"/>
          <w:szCs w:val="24"/>
        </w:rPr>
        <w:t xml:space="preserve"> Florida, a state with abundant waterbodies and high levels of mercury from local and global sources via atmospheric deposition. We measured total Mercury (</w:t>
      </w:r>
      <w:proofErr w:type="spellStart"/>
      <w:r w:rsidR="00CA79B5" w:rsidRPr="00F477F4">
        <w:rPr>
          <w:rFonts w:ascii="Times New Roman" w:hAnsi="Times New Roman" w:cs="Times New Roman"/>
          <w:sz w:val="24"/>
          <w:szCs w:val="24"/>
        </w:rPr>
        <w:t>THg</w:t>
      </w:r>
      <w:proofErr w:type="spellEnd"/>
      <w:r w:rsidR="00CA79B5" w:rsidRPr="00F477F4">
        <w:rPr>
          <w:rFonts w:ascii="Times New Roman" w:hAnsi="Times New Roman" w:cs="Times New Roman"/>
          <w:sz w:val="24"/>
          <w:szCs w:val="24"/>
        </w:rPr>
        <w:t xml:space="preserve">) concentrations in bat guano from caves and bat houses in </w:t>
      </w:r>
      <w:r w:rsidR="007E37B7">
        <w:rPr>
          <w:rFonts w:ascii="Times New Roman" w:hAnsi="Times New Roman" w:cs="Times New Roman"/>
          <w:sz w:val="24"/>
          <w:szCs w:val="24"/>
        </w:rPr>
        <w:t>two</w:t>
      </w:r>
      <w:r w:rsidR="009369BD">
        <w:rPr>
          <w:rFonts w:ascii="Times New Roman" w:hAnsi="Times New Roman" w:cs="Times New Roman"/>
          <w:sz w:val="24"/>
          <w:szCs w:val="24"/>
        </w:rPr>
        <w:t xml:space="preserve"> cave</w:t>
      </w:r>
      <w:r>
        <w:rPr>
          <w:rFonts w:ascii="Times New Roman" w:hAnsi="Times New Roman" w:cs="Times New Roman"/>
          <w:sz w:val="24"/>
          <w:szCs w:val="24"/>
        </w:rPr>
        <w:t xml:space="preserve"> regions in </w:t>
      </w:r>
      <w:r w:rsidR="00CA79B5" w:rsidRPr="00F477F4">
        <w:rPr>
          <w:rFonts w:ascii="Times New Roman" w:hAnsi="Times New Roman" w:cs="Times New Roman"/>
          <w:sz w:val="24"/>
          <w:szCs w:val="24"/>
        </w:rPr>
        <w:t>Flor</w:t>
      </w:r>
      <w:r w:rsidR="006C7897">
        <w:rPr>
          <w:rFonts w:ascii="Times New Roman" w:hAnsi="Times New Roman" w:cs="Times New Roman"/>
          <w:sz w:val="24"/>
          <w:szCs w:val="24"/>
        </w:rPr>
        <w:t xml:space="preserve">ida and </w:t>
      </w:r>
      <w:r w:rsidR="007E37B7">
        <w:rPr>
          <w:rFonts w:ascii="Times New Roman" w:hAnsi="Times New Roman" w:cs="Times New Roman"/>
          <w:sz w:val="24"/>
          <w:szCs w:val="24"/>
        </w:rPr>
        <w:t xml:space="preserve">one </w:t>
      </w:r>
      <w:ins w:id="7" w:author="jenise" w:date="2016-09-19T14:14:00Z">
        <w:r w:rsidR="00172A1F">
          <w:rPr>
            <w:rFonts w:ascii="Times New Roman" w:hAnsi="Times New Roman" w:cs="Times New Roman"/>
            <w:sz w:val="24"/>
            <w:szCs w:val="24"/>
          </w:rPr>
          <w:t xml:space="preserve">in </w:t>
        </w:r>
      </w:ins>
      <w:r w:rsidR="007E37B7">
        <w:rPr>
          <w:rFonts w:ascii="Times New Roman" w:hAnsi="Times New Roman" w:cs="Times New Roman"/>
          <w:sz w:val="24"/>
          <w:szCs w:val="24"/>
        </w:rPr>
        <w:t xml:space="preserve">nearby </w:t>
      </w:r>
      <w:r w:rsidR="006C7897">
        <w:rPr>
          <w:rFonts w:ascii="Times New Roman" w:hAnsi="Times New Roman" w:cs="Times New Roman"/>
          <w:sz w:val="24"/>
          <w:szCs w:val="24"/>
        </w:rPr>
        <w:t xml:space="preserve">Georgia </w:t>
      </w:r>
      <w:r w:rsidR="00027721">
        <w:rPr>
          <w:rFonts w:ascii="Times New Roman" w:hAnsi="Times New Roman" w:cs="Times New Roman"/>
          <w:sz w:val="24"/>
          <w:szCs w:val="24"/>
        </w:rPr>
        <w:t xml:space="preserve">to compare </w:t>
      </w:r>
      <w:proofErr w:type="spellStart"/>
      <w:r>
        <w:rPr>
          <w:rFonts w:ascii="Times New Roman" w:hAnsi="Times New Roman" w:cs="Times New Roman"/>
          <w:sz w:val="24"/>
          <w:szCs w:val="24"/>
        </w:rPr>
        <w:t>THg</w:t>
      </w:r>
      <w:proofErr w:type="spellEnd"/>
      <w:r>
        <w:rPr>
          <w:rFonts w:ascii="Times New Roman" w:hAnsi="Times New Roman" w:cs="Times New Roman"/>
          <w:sz w:val="24"/>
          <w:szCs w:val="24"/>
        </w:rPr>
        <w:t xml:space="preserve"> </w:t>
      </w:r>
      <w:r w:rsidR="00027721">
        <w:rPr>
          <w:rFonts w:ascii="Times New Roman" w:hAnsi="Times New Roman" w:cs="Times New Roman"/>
          <w:sz w:val="24"/>
          <w:szCs w:val="24"/>
        </w:rPr>
        <w:t xml:space="preserve">concentrations between </w:t>
      </w:r>
      <w:r w:rsidR="009369BD">
        <w:rPr>
          <w:rFonts w:ascii="Times New Roman" w:hAnsi="Times New Roman" w:cs="Times New Roman"/>
          <w:sz w:val="24"/>
          <w:szCs w:val="24"/>
        </w:rPr>
        <w:t xml:space="preserve">cave </w:t>
      </w:r>
      <w:r w:rsidR="00027721">
        <w:rPr>
          <w:rFonts w:ascii="Times New Roman" w:hAnsi="Times New Roman" w:cs="Times New Roman"/>
          <w:sz w:val="24"/>
          <w:szCs w:val="24"/>
        </w:rPr>
        <w:t xml:space="preserve">regions and between caves and </w:t>
      </w:r>
      <w:proofErr w:type="spellStart"/>
      <w:r w:rsidR="00027721">
        <w:rPr>
          <w:rFonts w:ascii="Times New Roman" w:hAnsi="Times New Roman" w:cs="Times New Roman"/>
          <w:sz w:val="24"/>
          <w:szCs w:val="24"/>
        </w:rPr>
        <w:t>bathouses</w:t>
      </w:r>
      <w:proofErr w:type="spellEnd"/>
      <w:r w:rsidR="00027721">
        <w:rPr>
          <w:rFonts w:ascii="Times New Roman" w:hAnsi="Times New Roman" w:cs="Times New Roman"/>
          <w:sz w:val="24"/>
          <w:szCs w:val="24"/>
        </w:rPr>
        <w:t>, which have different dominant species.</w:t>
      </w:r>
      <w:r w:rsidR="00CA79B5" w:rsidRPr="00F477F4">
        <w:rPr>
          <w:rFonts w:ascii="Times New Roman" w:hAnsi="Times New Roman" w:cs="Times New Roman"/>
          <w:sz w:val="24"/>
          <w:szCs w:val="24"/>
        </w:rPr>
        <w:t xml:space="preserve"> Results show </w:t>
      </w:r>
      <w:r>
        <w:rPr>
          <w:rFonts w:ascii="Times New Roman" w:hAnsi="Times New Roman" w:cs="Times New Roman"/>
          <w:sz w:val="24"/>
          <w:szCs w:val="24"/>
        </w:rPr>
        <w:t xml:space="preserve">significant differences in concentrations between all three regions, but results were inconclusive for differences between concentrations of </w:t>
      </w:r>
      <w:proofErr w:type="spellStart"/>
      <w:r>
        <w:rPr>
          <w:rFonts w:ascii="Times New Roman" w:hAnsi="Times New Roman" w:cs="Times New Roman"/>
          <w:sz w:val="24"/>
          <w:szCs w:val="24"/>
        </w:rPr>
        <w:t>THg</w:t>
      </w:r>
      <w:proofErr w:type="spellEnd"/>
      <w:r>
        <w:rPr>
          <w:rFonts w:ascii="Times New Roman" w:hAnsi="Times New Roman" w:cs="Times New Roman"/>
          <w:sz w:val="24"/>
          <w:szCs w:val="24"/>
        </w:rPr>
        <w:t xml:space="preserve"> in bat guano </w:t>
      </w:r>
      <w:r w:rsidR="00027721">
        <w:rPr>
          <w:rFonts w:ascii="Times New Roman" w:hAnsi="Times New Roman" w:cs="Times New Roman"/>
          <w:sz w:val="24"/>
          <w:szCs w:val="24"/>
        </w:rPr>
        <w:t>between caves and bat</w:t>
      </w:r>
      <w:r w:rsidR="00080A30">
        <w:rPr>
          <w:rFonts w:ascii="Times New Roman" w:hAnsi="Times New Roman" w:cs="Times New Roman"/>
          <w:sz w:val="24"/>
          <w:szCs w:val="24"/>
        </w:rPr>
        <w:t xml:space="preserve"> </w:t>
      </w:r>
      <w:r w:rsidR="00027721">
        <w:rPr>
          <w:rFonts w:ascii="Times New Roman" w:hAnsi="Times New Roman" w:cs="Times New Roman"/>
          <w:sz w:val="24"/>
          <w:szCs w:val="24"/>
        </w:rPr>
        <w:t>houses</w:t>
      </w:r>
      <w:r>
        <w:rPr>
          <w:rFonts w:ascii="Times New Roman" w:hAnsi="Times New Roman" w:cs="Times New Roman"/>
          <w:sz w:val="24"/>
          <w:szCs w:val="24"/>
        </w:rPr>
        <w:t>.</w:t>
      </w:r>
      <w:r w:rsidR="007E37B7">
        <w:rPr>
          <w:rFonts w:ascii="Times New Roman" w:hAnsi="Times New Roman" w:cs="Times New Roman"/>
          <w:sz w:val="24"/>
          <w:szCs w:val="24"/>
        </w:rPr>
        <w:t xml:space="preserve">  The mean concentration for all samples from all locations was</w:t>
      </w:r>
      <w:r w:rsidR="007E37B7" w:rsidRPr="009D6FCB">
        <w:rPr>
          <w:rFonts w:ascii="Times New Roman" w:hAnsi="Times New Roman" w:cs="Times New Roman"/>
          <w:sz w:val="24"/>
          <w:szCs w:val="24"/>
        </w:rPr>
        <w:t xml:space="preserve"> estimated at </w:t>
      </w:r>
      <w:del w:id="8" w:author="jenise" w:date="2016-09-21T08:45:00Z">
        <w:r w:rsidR="007E37B7" w:rsidRPr="009D6FCB" w:rsidDel="008109B7">
          <w:rPr>
            <w:rFonts w:ascii="Times New Roman" w:hAnsi="Times New Roman" w:cs="Times New Roman"/>
            <w:sz w:val="24"/>
            <w:szCs w:val="24"/>
          </w:rPr>
          <w:delText>0.54</w:delText>
        </w:r>
      </w:del>
      <w:del w:id="9" w:author="jenise" w:date="2016-09-21T08:44:00Z">
        <w:r w:rsidR="007E37B7" w:rsidRPr="009D6FCB" w:rsidDel="00EE435E">
          <w:rPr>
            <w:rFonts w:ascii="Times New Roman" w:hAnsi="Times New Roman" w:cs="Times New Roman"/>
            <w:sz w:val="24"/>
            <w:szCs w:val="24"/>
          </w:rPr>
          <w:delText>2</w:delText>
        </w:r>
      </w:del>
      <w:del w:id="10" w:author="jenise" w:date="2016-09-21T08:45:00Z">
        <w:r w:rsidR="007E37B7" w:rsidRPr="009D6FCB" w:rsidDel="008109B7">
          <w:rPr>
            <w:rFonts w:ascii="Times New Roman" w:hAnsi="Times New Roman" w:cs="Times New Roman"/>
            <w:sz w:val="24"/>
            <w:szCs w:val="24"/>
          </w:rPr>
          <w:delText>0</w:delText>
        </w:r>
      </w:del>
      <w:ins w:id="11" w:author="jenise" w:date="2016-09-21T08:45:00Z">
        <w:r w:rsidR="008109B7">
          <w:rPr>
            <w:rFonts w:ascii="Times New Roman" w:hAnsi="Times New Roman" w:cs="Times New Roman"/>
            <w:sz w:val="24"/>
            <w:szCs w:val="24"/>
          </w:rPr>
          <w:t>0.5410</w:t>
        </w:r>
      </w:ins>
      <w:r w:rsidR="007E37B7" w:rsidRPr="009D6FCB">
        <w:rPr>
          <w:rFonts w:ascii="Times New Roman" w:hAnsi="Times New Roman" w:cs="Times New Roman"/>
          <w:sz w:val="24"/>
          <w:szCs w:val="24"/>
        </w:rPr>
        <w:t xml:space="preserve"> +/- </w:t>
      </w:r>
      <w:del w:id="12" w:author="jenise" w:date="2016-09-21T08:45:00Z">
        <w:r w:rsidR="007E37B7" w:rsidRPr="009D6FCB" w:rsidDel="008109B7">
          <w:rPr>
            <w:rFonts w:ascii="Times New Roman" w:hAnsi="Times New Roman" w:cs="Times New Roman"/>
            <w:sz w:val="24"/>
            <w:szCs w:val="24"/>
          </w:rPr>
          <w:delText>0.04</w:delText>
        </w:r>
      </w:del>
      <w:del w:id="13" w:author="jenise" w:date="2016-09-21T08:44:00Z">
        <w:r w:rsidR="007E37B7" w:rsidRPr="009D6FCB" w:rsidDel="00EE435E">
          <w:rPr>
            <w:rFonts w:ascii="Times New Roman" w:hAnsi="Times New Roman" w:cs="Times New Roman"/>
            <w:sz w:val="24"/>
            <w:szCs w:val="24"/>
          </w:rPr>
          <w:delText>54</w:delText>
        </w:r>
      </w:del>
      <w:ins w:id="14" w:author="jenise" w:date="2016-09-21T08:45:00Z">
        <w:r w:rsidR="008109B7">
          <w:rPr>
            <w:rFonts w:ascii="Times New Roman" w:hAnsi="Times New Roman" w:cs="Times New Roman"/>
            <w:sz w:val="24"/>
            <w:szCs w:val="24"/>
          </w:rPr>
          <w:t>0.0461</w:t>
        </w:r>
      </w:ins>
      <w:r w:rsidR="007E37B7">
        <w:rPr>
          <w:rFonts w:ascii="Times New Roman" w:hAnsi="Times New Roman" w:cs="Times New Roman"/>
          <w:sz w:val="24"/>
          <w:szCs w:val="24"/>
        </w:rPr>
        <w:t xml:space="preserve"> ppm.  </w:t>
      </w:r>
      <w:r w:rsidR="00CA79B5" w:rsidRPr="00F477F4">
        <w:rPr>
          <w:rFonts w:ascii="Times New Roman" w:hAnsi="Times New Roman" w:cs="Times New Roman"/>
          <w:sz w:val="24"/>
          <w:szCs w:val="24"/>
        </w:rPr>
        <w:t>This has implications for both the health of bats and fragile cave</w:t>
      </w:r>
      <w:r w:rsidR="007E37B7">
        <w:rPr>
          <w:rFonts w:ascii="Times New Roman" w:hAnsi="Times New Roman" w:cs="Times New Roman"/>
          <w:sz w:val="24"/>
          <w:szCs w:val="24"/>
        </w:rPr>
        <w:t xml:space="preserve"> ecosystems, as </w:t>
      </w:r>
      <w:r w:rsidR="007E37B7" w:rsidRPr="00F477F4">
        <w:rPr>
          <w:rFonts w:ascii="Times New Roman" w:hAnsi="Times New Roman" w:cs="Times New Roman"/>
          <w:sz w:val="24"/>
          <w:szCs w:val="24"/>
        </w:rPr>
        <w:t>guano is an important food source for other cave species and can lead to increased Hg levels throughout the cave ecosystem.</w:t>
      </w:r>
      <w:r w:rsidR="007E37B7">
        <w:rPr>
          <w:rFonts w:ascii="Times New Roman" w:hAnsi="Times New Roman" w:cs="Times New Roman"/>
          <w:sz w:val="24"/>
          <w:szCs w:val="24"/>
        </w:rPr>
        <w:t xml:space="preserve"> </w:t>
      </w:r>
    </w:p>
    <w:p w:rsidR="007777D8" w:rsidRDefault="00CA79B5" w:rsidP="00E90E99">
      <w:pPr>
        <w:spacing w:line="480" w:lineRule="auto"/>
        <w:contextualSpacing/>
        <w:rPr>
          <w:rFonts w:ascii="Times New Roman" w:hAnsi="Times New Roman" w:cs="Times New Roman"/>
          <w:sz w:val="24"/>
          <w:szCs w:val="24"/>
        </w:rPr>
      </w:pPr>
      <w:proofErr w:type="gramStart"/>
      <w:r w:rsidRPr="00CA79B5">
        <w:rPr>
          <w:rFonts w:ascii="Times New Roman" w:hAnsi="Times New Roman" w:cs="Times New Roman"/>
          <w:b/>
          <w:sz w:val="24"/>
          <w:szCs w:val="24"/>
        </w:rPr>
        <w:t>Keywords</w:t>
      </w:r>
      <w:r>
        <w:rPr>
          <w:rFonts w:ascii="Times New Roman" w:hAnsi="Times New Roman" w:cs="Times New Roman"/>
          <w:sz w:val="24"/>
          <w:szCs w:val="24"/>
        </w:rPr>
        <w:t xml:space="preserve">  Mercury</w:t>
      </w:r>
      <w:proofErr w:type="gramEnd"/>
      <w:r>
        <w:rPr>
          <w:rFonts w:ascii="Times New Roman" w:hAnsi="Times New Roman" w:cs="Times New Roman"/>
          <w:sz w:val="24"/>
          <w:szCs w:val="24"/>
        </w:rPr>
        <w:t>, bat guano</w:t>
      </w:r>
      <w:r w:rsidR="00410828">
        <w:rPr>
          <w:rFonts w:ascii="Times New Roman" w:hAnsi="Times New Roman" w:cs="Times New Roman"/>
          <w:sz w:val="24"/>
          <w:szCs w:val="24"/>
        </w:rPr>
        <w:t>, bioaccumulation</w:t>
      </w:r>
    </w:p>
    <w:p w:rsidR="00CA79B5" w:rsidRDefault="00CA79B5" w:rsidP="0009352E">
      <w:pPr>
        <w:spacing w:line="480" w:lineRule="auto"/>
        <w:contextualSpacing/>
        <w:rPr>
          <w:rFonts w:ascii="Times New Roman" w:hAnsi="Times New Roman" w:cs="Times New Roman"/>
          <w:b/>
          <w:sz w:val="28"/>
          <w:szCs w:val="28"/>
        </w:rPr>
      </w:pPr>
      <w:r w:rsidRPr="00CA79B5">
        <w:rPr>
          <w:rFonts w:ascii="Times New Roman" w:hAnsi="Times New Roman" w:cs="Times New Roman"/>
          <w:b/>
          <w:sz w:val="28"/>
          <w:szCs w:val="28"/>
        </w:rPr>
        <w:t>Introduction</w:t>
      </w:r>
    </w:p>
    <w:p w:rsidR="0009352E" w:rsidRDefault="0009352E" w:rsidP="0009352E">
      <w:pPr>
        <w:spacing w:line="480" w:lineRule="auto"/>
        <w:contextualSpacing/>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Increasing concentrations of mercury (Hg) in the environment from anthropogenic activity is a health threat</w:t>
      </w:r>
      <w:r w:rsidR="006C026D">
        <w:rPr>
          <w:rFonts w:ascii="Times New Roman" w:hAnsi="Times New Roman" w:cs="Times New Roman"/>
          <w:sz w:val="24"/>
          <w:szCs w:val="24"/>
        </w:rPr>
        <w:t xml:space="preserve"> for both humans and wildlife. </w:t>
      </w:r>
      <w:r>
        <w:rPr>
          <w:rFonts w:ascii="Times New Roman" w:hAnsi="Times New Roman" w:cs="Times New Roman"/>
          <w:sz w:val="24"/>
          <w:szCs w:val="24"/>
        </w:rPr>
        <w:t xml:space="preserve">Elemental mercury can transform in aquatic systems by bacterial methylation to methylmercury, a neurotoxin which bio </w:t>
      </w:r>
      <w:r>
        <w:rPr>
          <w:rFonts w:ascii="Times New Roman" w:hAnsi="Times New Roman" w:cs="Times New Roman"/>
          <w:sz w:val="24"/>
          <w:szCs w:val="24"/>
        </w:rPr>
        <w:lastRenderedPageBreak/>
        <w:t>accumulates in the aquatic and terrestrial food webs</w:t>
      </w:r>
      <w:r w:rsidR="00CA7860">
        <w:rPr>
          <w:rFonts w:ascii="TimesNewRomanPSMT" w:hAnsi="TimesNewRomanPSMT" w:cs="TimesNewRomanPSMT"/>
          <w:sz w:val="24"/>
          <w:szCs w:val="24"/>
        </w:rPr>
        <w:t xml:space="preserve"> (</w:t>
      </w:r>
      <w:proofErr w:type="spellStart"/>
      <w:r w:rsidR="00CA7860">
        <w:rPr>
          <w:rFonts w:ascii="TimesNewRomanPSMT" w:hAnsi="TimesNewRomanPSMT" w:cs="TimesNewRomanPSMT"/>
          <w:sz w:val="24"/>
          <w:szCs w:val="24"/>
        </w:rPr>
        <w:t>Selin</w:t>
      </w:r>
      <w:proofErr w:type="spellEnd"/>
      <w:r w:rsidR="006C026D">
        <w:rPr>
          <w:rFonts w:ascii="TimesNewRomanPSMT" w:hAnsi="TimesNewRomanPSMT" w:cs="TimesNewRomanPSMT"/>
          <w:sz w:val="24"/>
          <w:szCs w:val="24"/>
        </w:rPr>
        <w:t xml:space="preserve"> 2009). </w:t>
      </w:r>
      <w:r>
        <w:rPr>
          <w:rFonts w:ascii="TimesNewRomanPSMT" w:hAnsi="TimesNewRomanPSMT" w:cs="TimesNewRomanPSMT"/>
          <w:sz w:val="24"/>
          <w:szCs w:val="24"/>
        </w:rPr>
        <w:t xml:space="preserve">Methylmercury can then enter terrestrial food webs through consumption of </w:t>
      </w:r>
      <w:r w:rsidR="006C026D">
        <w:rPr>
          <w:rFonts w:ascii="TimesNewRomanPSMT" w:hAnsi="TimesNewRomanPSMT" w:cs="TimesNewRomanPSMT"/>
          <w:sz w:val="24"/>
          <w:szCs w:val="24"/>
        </w:rPr>
        <w:t xml:space="preserve">fish or aquatic invertebrates. </w:t>
      </w:r>
      <w:r>
        <w:rPr>
          <w:rFonts w:ascii="TimesNewRomanPSMT" w:hAnsi="TimesNewRomanPSMT" w:cs="TimesNewRomanPSMT"/>
          <w:sz w:val="24"/>
          <w:szCs w:val="24"/>
        </w:rPr>
        <w:t xml:space="preserve">For example, </w:t>
      </w:r>
      <w:proofErr w:type="spellStart"/>
      <w:r>
        <w:rPr>
          <w:rFonts w:ascii="TimesNewRomanPSMT" w:hAnsi="TimesNewRomanPSMT" w:cs="TimesNewRomanPSMT"/>
          <w:sz w:val="24"/>
          <w:szCs w:val="24"/>
        </w:rPr>
        <w:t>Brasso</w:t>
      </w:r>
      <w:proofErr w:type="spellEnd"/>
      <w:r>
        <w:rPr>
          <w:rFonts w:ascii="TimesNewRomanPSMT" w:hAnsi="TimesNewRomanPSMT" w:cs="TimesNewRomanPSMT"/>
          <w:sz w:val="24"/>
          <w:szCs w:val="24"/>
        </w:rPr>
        <w:t xml:space="preserve"> and </w:t>
      </w:r>
      <w:proofErr w:type="spellStart"/>
      <w:r>
        <w:rPr>
          <w:rFonts w:ascii="TimesNewRomanPSMT" w:hAnsi="TimesNewRomanPSMT" w:cs="TimesNewRomanPSMT"/>
          <w:sz w:val="24"/>
          <w:szCs w:val="24"/>
        </w:rPr>
        <w:t>Cristol</w:t>
      </w:r>
      <w:proofErr w:type="spellEnd"/>
      <w:r>
        <w:rPr>
          <w:rFonts w:ascii="TimesNewRomanPSMT" w:hAnsi="TimesNewRomanPSMT" w:cs="TimesNewRomanPSMT"/>
          <w:sz w:val="24"/>
          <w:szCs w:val="24"/>
        </w:rPr>
        <w:t xml:space="preserve"> (2008) reported very high Hg concentrations in tree swallows (</w:t>
      </w:r>
      <w:proofErr w:type="spellStart"/>
      <w:r w:rsidRPr="00F46793">
        <w:rPr>
          <w:rFonts w:ascii="TimesNewRomanPSMT" w:hAnsi="TimesNewRomanPSMT" w:cs="TimesNewRomanPSMT"/>
          <w:i/>
          <w:sz w:val="24"/>
          <w:szCs w:val="24"/>
        </w:rPr>
        <w:t>Tachycienta</w:t>
      </w:r>
      <w:proofErr w:type="spellEnd"/>
      <w:r w:rsidRPr="00F46793">
        <w:rPr>
          <w:rFonts w:ascii="TimesNewRomanPSMT" w:hAnsi="TimesNewRomanPSMT" w:cs="TimesNewRomanPSMT"/>
          <w:i/>
          <w:sz w:val="24"/>
          <w:szCs w:val="24"/>
        </w:rPr>
        <w:t xml:space="preserve"> bicolor</w:t>
      </w:r>
      <w:r>
        <w:rPr>
          <w:rFonts w:ascii="TimesNewRomanPSMT" w:hAnsi="TimesNewRomanPSMT" w:cs="TimesNewRomanPSMT"/>
          <w:sz w:val="24"/>
          <w:szCs w:val="24"/>
        </w:rPr>
        <w:t xml:space="preserve">) which fed on insects that emerged from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Hg-polluted river in Virginia. </w:t>
      </w:r>
      <w:r>
        <w:rPr>
          <w:rFonts w:ascii="Times New Roman" w:hAnsi="Times New Roman" w:cs="Times New Roman"/>
          <w:sz w:val="24"/>
          <w:szCs w:val="24"/>
        </w:rPr>
        <w:t xml:space="preserve"> </w:t>
      </w:r>
    </w:p>
    <w:p w:rsidR="0009352E" w:rsidRDefault="0009352E" w:rsidP="0009352E">
      <w:pPr>
        <w:spacing w:line="480" w:lineRule="auto"/>
        <w:contextualSpacing/>
        <w:rPr>
          <w:rFonts w:ascii="TimesNewRomanPSMT" w:hAnsi="TimesNewRomanPSMT" w:cs="TimesNewRomanPSMT"/>
          <w:sz w:val="24"/>
          <w:szCs w:val="24"/>
        </w:rPr>
      </w:pPr>
      <w:r>
        <w:rPr>
          <w:rFonts w:ascii="Times New Roman" w:hAnsi="Times New Roman" w:cs="Times New Roman"/>
          <w:sz w:val="24"/>
          <w:szCs w:val="24"/>
        </w:rPr>
        <w:t xml:space="preserve">       Due to several factors, insectivorous bats are particularly susceptible to Hg bio accumulation via trophic transfer through the food c</w:t>
      </w:r>
      <w:r w:rsidR="00CA7860">
        <w:rPr>
          <w:rFonts w:ascii="Times New Roman" w:hAnsi="Times New Roman" w:cs="Times New Roman"/>
          <w:sz w:val="24"/>
          <w:szCs w:val="24"/>
        </w:rPr>
        <w:t>hain (</w:t>
      </w:r>
      <w:proofErr w:type="spellStart"/>
      <w:r w:rsidR="00CA7860">
        <w:rPr>
          <w:rFonts w:ascii="Times New Roman" w:hAnsi="Times New Roman" w:cs="Times New Roman"/>
          <w:sz w:val="24"/>
          <w:szCs w:val="24"/>
        </w:rPr>
        <w:t>Iskali</w:t>
      </w:r>
      <w:proofErr w:type="spellEnd"/>
      <w:r w:rsidR="00CA7860">
        <w:rPr>
          <w:rFonts w:ascii="Times New Roman" w:hAnsi="Times New Roman" w:cs="Times New Roman"/>
          <w:sz w:val="24"/>
          <w:szCs w:val="24"/>
        </w:rPr>
        <w:t xml:space="preserve"> and Zhang</w:t>
      </w:r>
      <w:r w:rsidR="00ED6DAB">
        <w:rPr>
          <w:rFonts w:ascii="Times New Roman" w:hAnsi="Times New Roman" w:cs="Times New Roman"/>
          <w:sz w:val="24"/>
          <w:szCs w:val="24"/>
        </w:rPr>
        <w:t xml:space="preserve"> 2015). </w:t>
      </w:r>
      <w:r>
        <w:rPr>
          <w:rFonts w:ascii="Times New Roman" w:hAnsi="Times New Roman" w:cs="Times New Roman"/>
          <w:sz w:val="24"/>
          <w:szCs w:val="24"/>
        </w:rPr>
        <w:t xml:space="preserve">Bats take up Hg when feeding on large quantities of insects (e.g. mosquitoes) </w:t>
      </w:r>
      <w:r>
        <w:rPr>
          <w:rFonts w:ascii="TimesNewRomanPSMT" w:hAnsi="TimesNewRomanPSMT" w:cs="TimesNewRomanPSMT"/>
          <w:sz w:val="24"/>
          <w:szCs w:val="24"/>
        </w:rPr>
        <w:t>that accumulate Hg during their aquatic larval stages in Hg-contaminated waterbodies, as well as when feeding on terrestrial insects that bio accumulate Hg (e.g. spider</w:t>
      </w:r>
      <w:r w:rsidR="00CA7860">
        <w:rPr>
          <w:rFonts w:ascii="TimesNewRomanPSMT" w:hAnsi="TimesNewRomanPSMT" w:cs="TimesNewRomanPSMT"/>
          <w:sz w:val="24"/>
          <w:szCs w:val="24"/>
        </w:rPr>
        <w:t>s) (</w:t>
      </w:r>
      <w:proofErr w:type="spellStart"/>
      <w:r w:rsidR="00CA7860">
        <w:rPr>
          <w:rFonts w:ascii="TimesNewRomanPSMT" w:hAnsi="TimesNewRomanPSMT" w:cs="TimesNewRomanPSMT"/>
          <w:sz w:val="24"/>
          <w:szCs w:val="24"/>
        </w:rPr>
        <w:t>Brack</w:t>
      </w:r>
      <w:proofErr w:type="spellEnd"/>
      <w:r w:rsidR="00CA7860">
        <w:rPr>
          <w:rFonts w:ascii="TimesNewRomanPSMT" w:hAnsi="TimesNewRomanPSMT" w:cs="TimesNewRomanPSMT"/>
          <w:sz w:val="24"/>
          <w:szCs w:val="24"/>
        </w:rPr>
        <w:t xml:space="preserve"> and Whitaker</w:t>
      </w:r>
      <w:r w:rsidRPr="00F844F4">
        <w:rPr>
          <w:rFonts w:ascii="TimesNewRomanPSMT" w:hAnsi="TimesNewRomanPSMT" w:cs="TimesNewRomanPSMT"/>
          <w:sz w:val="24"/>
          <w:szCs w:val="24"/>
        </w:rPr>
        <w:t xml:space="preserve"> 2001; </w:t>
      </w:r>
      <w:proofErr w:type="spellStart"/>
      <w:r w:rsidRPr="00F844F4">
        <w:rPr>
          <w:rFonts w:ascii="TimesNewRomanPSMT" w:hAnsi="TimesNewRomanPSMT" w:cs="TimesNewRomanPSMT"/>
          <w:sz w:val="24"/>
          <w:szCs w:val="24"/>
        </w:rPr>
        <w:t>Cristol</w:t>
      </w:r>
      <w:proofErr w:type="spellEnd"/>
      <w:r w:rsidRPr="00F844F4">
        <w:rPr>
          <w:rFonts w:ascii="TimesNewRomanPSMT" w:hAnsi="TimesNewRomanPSMT" w:cs="TimesNewRomanPSMT"/>
          <w:sz w:val="24"/>
          <w:szCs w:val="24"/>
        </w:rPr>
        <w:t xml:space="preserve"> et al. 2008).  </w:t>
      </w:r>
      <w:r>
        <w:rPr>
          <w:rFonts w:ascii="TimesNewRomanPSMT" w:hAnsi="TimesNewRomanPSMT" w:cs="TimesNewRomanPSMT"/>
          <w:sz w:val="24"/>
          <w:szCs w:val="24"/>
        </w:rPr>
        <w:t>B</w:t>
      </w:r>
      <w:r w:rsidRPr="00100F61">
        <w:rPr>
          <w:rFonts w:ascii="Times New Roman" w:hAnsi="Times New Roman" w:cs="Times New Roman"/>
          <w:sz w:val="24"/>
          <w:szCs w:val="24"/>
        </w:rPr>
        <w:t>ats have unquestionably</w:t>
      </w:r>
      <w:r>
        <w:rPr>
          <w:rFonts w:ascii="Times New Roman" w:hAnsi="Times New Roman" w:cs="Times New Roman"/>
          <w:sz w:val="24"/>
          <w:szCs w:val="24"/>
        </w:rPr>
        <w:t xml:space="preserve"> been affected by this heavy metal</w:t>
      </w:r>
      <w:r w:rsidRPr="00100F61">
        <w:rPr>
          <w:rFonts w:ascii="Times New Roman" w:hAnsi="Times New Roman" w:cs="Times New Roman"/>
          <w:sz w:val="24"/>
          <w:szCs w:val="24"/>
        </w:rPr>
        <w:t xml:space="preserve">, since several studies have found </w:t>
      </w:r>
      <w:r>
        <w:rPr>
          <w:rFonts w:ascii="Times New Roman" w:hAnsi="Times New Roman" w:cs="Times New Roman"/>
          <w:sz w:val="24"/>
          <w:szCs w:val="24"/>
        </w:rPr>
        <w:t>the presence of Hg</w:t>
      </w:r>
      <w:r w:rsidRPr="00100F61">
        <w:rPr>
          <w:rFonts w:ascii="Times New Roman" w:hAnsi="Times New Roman" w:cs="Times New Roman"/>
          <w:sz w:val="24"/>
          <w:szCs w:val="24"/>
        </w:rPr>
        <w:t xml:space="preserve"> in bat muscles</w:t>
      </w:r>
      <w:r>
        <w:rPr>
          <w:rFonts w:ascii="Times New Roman" w:hAnsi="Times New Roman" w:cs="Times New Roman"/>
          <w:sz w:val="24"/>
          <w:szCs w:val="24"/>
        </w:rPr>
        <w:t>, kidneys, livers, brains and</w:t>
      </w:r>
      <w:r w:rsidR="00CA7860">
        <w:rPr>
          <w:rFonts w:ascii="Times New Roman" w:hAnsi="Times New Roman" w:cs="Times New Roman"/>
          <w:sz w:val="24"/>
          <w:szCs w:val="24"/>
        </w:rPr>
        <w:t xml:space="preserve"> fur (Miura et al.</w:t>
      </w:r>
      <w:r>
        <w:rPr>
          <w:rFonts w:ascii="Times New Roman" w:hAnsi="Times New Roman" w:cs="Times New Roman"/>
          <w:sz w:val="24"/>
          <w:szCs w:val="24"/>
        </w:rPr>
        <w:t xml:space="preserve"> </w:t>
      </w:r>
      <w:r w:rsidR="00CA7860">
        <w:rPr>
          <w:rFonts w:ascii="Times New Roman" w:hAnsi="Times New Roman" w:cs="Times New Roman"/>
          <w:sz w:val="24"/>
          <w:szCs w:val="24"/>
        </w:rPr>
        <w:t>1978; Powell 1983; Hickey et al. 2001; O’Shea et al. 2001; Yates et al. 2008; Wada et al. 2010; Yates et al.</w:t>
      </w:r>
      <w:r w:rsidRPr="00100F61">
        <w:rPr>
          <w:rFonts w:ascii="Times New Roman" w:hAnsi="Times New Roman" w:cs="Times New Roman"/>
          <w:sz w:val="24"/>
          <w:szCs w:val="24"/>
        </w:rPr>
        <w:t xml:space="preserve"> 2012)</w:t>
      </w:r>
      <w:r w:rsidR="00ED6DAB">
        <w:rPr>
          <w:rFonts w:ascii="Times New Roman" w:hAnsi="Times New Roman" w:cs="Times New Roman"/>
          <w:sz w:val="24"/>
          <w:szCs w:val="24"/>
        </w:rPr>
        <w:t xml:space="preserve">. </w:t>
      </w:r>
      <w:r>
        <w:rPr>
          <w:rFonts w:ascii="TimesNewRomanPSMT" w:hAnsi="TimesNewRomanPSMT" w:cs="TimesNewRomanPSMT"/>
          <w:sz w:val="24"/>
          <w:szCs w:val="24"/>
        </w:rPr>
        <w:t>Heavy metal contamination has been linked to bat populati</w:t>
      </w:r>
      <w:r w:rsidR="00CA7860">
        <w:rPr>
          <w:rFonts w:ascii="TimesNewRomanPSMT" w:hAnsi="TimesNewRomanPSMT" w:cs="TimesNewRomanPSMT"/>
          <w:sz w:val="24"/>
          <w:szCs w:val="24"/>
        </w:rPr>
        <w:t>on decreases (</w:t>
      </w:r>
      <w:proofErr w:type="spellStart"/>
      <w:r w:rsidR="00CA7860">
        <w:rPr>
          <w:rFonts w:ascii="TimesNewRomanPSMT" w:hAnsi="TimesNewRomanPSMT" w:cs="TimesNewRomanPSMT"/>
          <w:sz w:val="24"/>
          <w:szCs w:val="24"/>
        </w:rPr>
        <w:t>Mickleburgh</w:t>
      </w:r>
      <w:proofErr w:type="spellEnd"/>
      <w:r w:rsidR="00CA7860">
        <w:rPr>
          <w:rFonts w:ascii="TimesNewRomanPSMT" w:hAnsi="TimesNewRomanPSMT" w:cs="TimesNewRomanPSMT"/>
          <w:sz w:val="24"/>
          <w:szCs w:val="24"/>
        </w:rPr>
        <w:t xml:space="preserve"> et al.</w:t>
      </w:r>
      <w:r>
        <w:rPr>
          <w:rFonts w:ascii="TimesNewRomanPSMT" w:hAnsi="TimesNewRomanPSMT" w:cs="TimesNewRomanPSMT"/>
          <w:sz w:val="24"/>
          <w:szCs w:val="24"/>
        </w:rPr>
        <w:t xml:space="preserve"> 2002), and studies have shown sub lethal biological effects of impaired reproduction, chronic health issues and death in bats exposed to high contaminant loads of </w:t>
      </w:r>
      <w:r w:rsidR="00CA7860">
        <w:rPr>
          <w:rFonts w:ascii="TimesNewRomanPSMT" w:hAnsi="TimesNewRomanPSMT" w:cs="TimesNewRomanPSMT"/>
          <w:sz w:val="24"/>
          <w:szCs w:val="24"/>
        </w:rPr>
        <w:t>heavy metals (Clark and Shore 2001; Hickey et al.</w:t>
      </w:r>
      <w:r>
        <w:rPr>
          <w:rFonts w:ascii="TimesNewRomanPSMT" w:hAnsi="TimesNewRomanPSMT" w:cs="TimesNewRomanPSMT"/>
          <w:sz w:val="24"/>
          <w:szCs w:val="24"/>
        </w:rPr>
        <w:t xml:space="preserve"> 2001).</w:t>
      </w:r>
    </w:p>
    <w:p w:rsidR="0009352E" w:rsidRDefault="0009352E" w:rsidP="0009352E">
      <w:pPr>
        <w:spacing w:line="480" w:lineRule="auto"/>
        <w:contextualSpacing/>
        <w:rPr>
          <w:rFonts w:ascii="Times New Roman" w:hAnsi="Times New Roman" w:cs="Times New Roman"/>
          <w:sz w:val="24"/>
          <w:szCs w:val="24"/>
        </w:rPr>
      </w:pPr>
      <w:r>
        <w:rPr>
          <w:rFonts w:ascii="TimesNewRomanPSMT" w:hAnsi="TimesNewRomanPSMT" w:cs="TimesNewRomanPSMT"/>
          <w:sz w:val="24"/>
          <w:szCs w:val="24"/>
        </w:rPr>
        <w:t xml:space="preserve">       One region in the United States where insectivorous bats are exposed to high levels of Hg in the environment is the so</w:t>
      </w:r>
      <w:r w:rsidR="00ED6DAB">
        <w:rPr>
          <w:rFonts w:ascii="TimesNewRomanPSMT" w:hAnsi="TimesNewRomanPSMT" w:cs="TimesNewRomanPSMT"/>
          <w:sz w:val="24"/>
          <w:szCs w:val="24"/>
        </w:rPr>
        <w:t xml:space="preserve">utheastern U.S. coastal plain. </w:t>
      </w:r>
      <w:r>
        <w:rPr>
          <w:rFonts w:ascii="TimesNewRomanPSMT" w:hAnsi="TimesNewRomanPSMT" w:cs="TimesNewRomanPSMT"/>
          <w:sz w:val="24"/>
          <w:szCs w:val="24"/>
        </w:rPr>
        <w:t>This region includes the states of Flor</w:t>
      </w:r>
      <w:r w:rsidR="006C7897">
        <w:rPr>
          <w:rFonts w:ascii="TimesNewRomanPSMT" w:hAnsi="TimesNewRomanPSMT" w:cs="TimesNewRomanPSMT"/>
          <w:sz w:val="24"/>
          <w:szCs w:val="24"/>
        </w:rPr>
        <w:t>ida and Georgia</w:t>
      </w:r>
      <w:r w:rsidR="00ED6DAB">
        <w:rPr>
          <w:rFonts w:ascii="TimesNewRomanPSMT" w:hAnsi="TimesNewRomanPSMT" w:cs="TimesNewRomanPSMT"/>
          <w:sz w:val="24"/>
          <w:szCs w:val="24"/>
        </w:rPr>
        <w:t>.</w:t>
      </w:r>
      <w:r>
        <w:rPr>
          <w:rFonts w:ascii="TimesNewRomanPSMT" w:hAnsi="TimesNewRomanPSMT" w:cs="TimesNewRomanPSMT"/>
          <w:sz w:val="24"/>
          <w:szCs w:val="24"/>
        </w:rPr>
        <w:t xml:space="preserve"> In particular</w:t>
      </w:r>
      <w:r>
        <w:rPr>
          <w:rFonts w:ascii="Times New Roman" w:hAnsi="Times New Roman" w:cs="Times New Roman"/>
          <w:sz w:val="24"/>
          <w:szCs w:val="24"/>
        </w:rPr>
        <w:t>, Florida receives high levels of mercury from local and global sources via atmospheric depo</w:t>
      </w:r>
      <w:r w:rsidR="00ED6DAB">
        <w:rPr>
          <w:rFonts w:ascii="Times New Roman" w:hAnsi="Times New Roman" w:cs="Times New Roman"/>
          <w:sz w:val="24"/>
          <w:szCs w:val="24"/>
        </w:rPr>
        <w:t>sition (</w:t>
      </w:r>
      <w:proofErr w:type="spellStart"/>
      <w:r w:rsidR="00ED6DAB">
        <w:rPr>
          <w:rFonts w:ascii="Times New Roman" w:hAnsi="Times New Roman" w:cs="Times New Roman"/>
          <w:sz w:val="24"/>
          <w:szCs w:val="24"/>
        </w:rPr>
        <w:t>Prestbo</w:t>
      </w:r>
      <w:proofErr w:type="spellEnd"/>
      <w:r w:rsidR="00ED6DAB">
        <w:rPr>
          <w:rFonts w:ascii="Times New Roman" w:hAnsi="Times New Roman" w:cs="Times New Roman"/>
          <w:sz w:val="24"/>
          <w:szCs w:val="24"/>
        </w:rPr>
        <w:t xml:space="preserve"> and Gay 2009). </w:t>
      </w:r>
      <w:r>
        <w:rPr>
          <w:rFonts w:ascii="TimesNewRomanPSMT" w:hAnsi="TimesNewRomanPSMT" w:cs="TimesNewRomanPSMT"/>
          <w:sz w:val="24"/>
          <w:szCs w:val="24"/>
        </w:rPr>
        <w:t xml:space="preserve">The Florida </w:t>
      </w:r>
      <w:r>
        <w:rPr>
          <w:rFonts w:ascii="TimesNewRomanPSMT" w:hAnsi="TimesNewRomanPSMT" w:cs="TimesNewRomanPSMT"/>
          <w:sz w:val="24"/>
          <w:szCs w:val="24"/>
        </w:rPr>
        <w:lastRenderedPageBreak/>
        <w:t>Atmos</w:t>
      </w:r>
      <w:r w:rsidRPr="0075357D">
        <w:rPr>
          <w:rFonts w:ascii="TimesNewRomanPSMT" w:hAnsi="TimesNewRomanPSMT" w:cs="TimesNewRomanPSMT"/>
          <w:sz w:val="24"/>
          <w:szCs w:val="24"/>
        </w:rPr>
        <w:t>p</w:t>
      </w:r>
      <w:r>
        <w:rPr>
          <w:rFonts w:ascii="TimesNewRomanPSMT" w:hAnsi="TimesNewRomanPSMT" w:cs="TimesNewRomanPSMT"/>
          <w:sz w:val="24"/>
          <w:szCs w:val="24"/>
        </w:rPr>
        <w:t xml:space="preserve">heric Mercury Study (FAMS) </w:t>
      </w:r>
      <w:r w:rsidRPr="0075357D">
        <w:rPr>
          <w:rFonts w:ascii="TimesNewRomanPSMT" w:hAnsi="TimesNewRomanPSMT" w:cs="TimesNewRomanPSMT"/>
          <w:sz w:val="24"/>
          <w:szCs w:val="24"/>
        </w:rPr>
        <w:t>of air monitoring stations during 1994-1995 found that Florida</w:t>
      </w:r>
      <w:r>
        <w:rPr>
          <w:rFonts w:ascii="TimesNewRomanPSMT" w:hAnsi="TimesNewRomanPSMT" w:cs="TimesNewRomanPSMT"/>
          <w:sz w:val="24"/>
          <w:szCs w:val="24"/>
        </w:rPr>
        <w:t xml:space="preserve"> had a yearly average of 900 pou</w:t>
      </w:r>
      <w:r w:rsidRPr="0075357D">
        <w:rPr>
          <w:rFonts w:ascii="TimesNewRomanPSMT" w:hAnsi="TimesNewRomanPSMT" w:cs="TimesNewRomanPSMT"/>
          <w:sz w:val="24"/>
          <w:szCs w:val="24"/>
        </w:rPr>
        <w:t>nds of mercury coming fro</w:t>
      </w:r>
      <w:r w:rsidR="00CA7860">
        <w:rPr>
          <w:rFonts w:ascii="TimesNewRomanPSMT" w:hAnsi="TimesNewRomanPSMT" w:cs="TimesNewRomanPSMT"/>
          <w:sz w:val="24"/>
          <w:szCs w:val="24"/>
        </w:rPr>
        <w:t>m rainfall (Stephenson</w:t>
      </w:r>
      <w:r w:rsidR="00ED6DAB">
        <w:rPr>
          <w:rFonts w:ascii="TimesNewRomanPSMT" w:hAnsi="TimesNewRomanPSMT" w:cs="TimesNewRomanPSMT"/>
          <w:sz w:val="24"/>
          <w:szCs w:val="24"/>
        </w:rPr>
        <w:t xml:space="preserve"> 1997). </w:t>
      </w:r>
      <w:r w:rsidRPr="0075357D">
        <w:rPr>
          <w:rFonts w:ascii="TimesNewRomanPSMT" w:hAnsi="TimesNewRomanPSMT" w:cs="TimesNewRomanPSMT"/>
          <w:sz w:val="24"/>
          <w:szCs w:val="24"/>
        </w:rPr>
        <w:t>The rainfall pollutes surfa</w:t>
      </w:r>
      <w:r>
        <w:rPr>
          <w:rFonts w:ascii="TimesNewRomanPSMT" w:hAnsi="TimesNewRomanPSMT" w:cs="TimesNewRomanPSMT"/>
          <w:sz w:val="24"/>
          <w:szCs w:val="24"/>
        </w:rPr>
        <w:t>ce waters throughout the state and contributes to the trophic trans</w:t>
      </w:r>
      <w:r w:rsidR="00ED6DAB">
        <w:rPr>
          <w:rFonts w:ascii="TimesNewRomanPSMT" w:hAnsi="TimesNewRomanPSMT" w:cs="TimesNewRomanPSMT"/>
          <w:sz w:val="24"/>
          <w:szCs w:val="24"/>
        </w:rPr>
        <w:t>fer of Hg from insects to bats.</w:t>
      </w:r>
      <w:r>
        <w:rPr>
          <w:rFonts w:ascii="TimesNewRomanPSMT" w:hAnsi="TimesNewRomanPSMT" w:cs="TimesNewRomanPSMT"/>
          <w:sz w:val="24"/>
          <w:szCs w:val="24"/>
        </w:rPr>
        <w:t xml:space="preserve"> Once the bats ingest Hg, some of the metal is </w:t>
      </w:r>
      <w:r>
        <w:rPr>
          <w:rFonts w:ascii="Times New Roman" w:hAnsi="Times New Roman" w:cs="Times New Roman"/>
          <w:sz w:val="24"/>
          <w:szCs w:val="24"/>
        </w:rPr>
        <w:t xml:space="preserve">excreted in their feces (called guano), </w:t>
      </w:r>
      <w:r w:rsidRPr="00100F61">
        <w:rPr>
          <w:rFonts w:ascii="Times New Roman" w:hAnsi="Times New Roman" w:cs="Times New Roman"/>
          <w:sz w:val="24"/>
          <w:szCs w:val="24"/>
        </w:rPr>
        <w:t>which primarily consists of bat hair, insect remain</w:t>
      </w:r>
      <w:r w:rsidR="00CA7860">
        <w:rPr>
          <w:rFonts w:ascii="Times New Roman" w:hAnsi="Times New Roman" w:cs="Times New Roman"/>
          <w:sz w:val="24"/>
          <w:szCs w:val="24"/>
        </w:rPr>
        <w:t>s and bat mucus (Maher</w:t>
      </w:r>
      <w:r w:rsidR="00ED6DAB">
        <w:rPr>
          <w:rFonts w:ascii="Times New Roman" w:hAnsi="Times New Roman" w:cs="Times New Roman"/>
          <w:sz w:val="24"/>
          <w:szCs w:val="24"/>
        </w:rPr>
        <w:t xml:space="preserve"> 2006). </w:t>
      </w:r>
      <w:r>
        <w:rPr>
          <w:rFonts w:ascii="Times New Roman" w:hAnsi="Times New Roman" w:cs="Times New Roman"/>
          <w:sz w:val="24"/>
          <w:szCs w:val="24"/>
        </w:rPr>
        <w:t xml:space="preserve"> </w:t>
      </w:r>
      <w:r w:rsidRPr="00100F61">
        <w:rPr>
          <w:rFonts w:ascii="Times New Roman" w:hAnsi="Times New Roman" w:cs="Times New Roman"/>
          <w:sz w:val="24"/>
          <w:szCs w:val="24"/>
        </w:rPr>
        <w:t xml:space="preserve">Over time, </w:t>
      </w:r>
      <w:r>
        <w:rPr>
          <w:rFonts w:ascii="Times New Roman" w:hAnsi="Times New Roman" w:cs="Times New Roman"/>
          <w:sz w:val="24"/>
          <w:szCs w:val="24"/>
        </w:rPr>
        <w:t xml:space="preserve">guano deposits in sheltered </w:t>
      </w:r>
      <w:r w:rsidRPr="00100F61">
        <w:rPr>
          <w:rFonts w:ascii="Times New Roman" w:hAnsi="Times New Roman" w:cs="Times New Roman"/>
          <w:sz w:val="24"/>
          <w:szCs w:val="24"/>
        </w:rPr>
        <w:t>environments</w:t>
      </w:r>
      <w:r>
        <w:rPr>
          <w:rFonts w:ascii="Times New Roman" w:hAnsi="Times New Roman" w:cs="Times New Roman"/>
          <w:sz w:val="24"/>
          <w:szCs w:val="24"/>
        </w:rPr>
        <w:t>, such as caves,</w:t>
      </w:r>
      <w:r w:rsidRPr="00100F61">
        <w:rPr>
          <w:rFonts w:ascii="Times New Roman" w:hAnsi="Times New Roman" w:cs="Times New Roman"/>
          <w:sz w:val="24"/>
          <w:szCs w:val="24"/>
        </w:rPr>
        <w:t xml:space="preserve"> may accumulate vertica</w:t>
      </w:r>
      <w:r>
        <w:rPr>
          <w:rFonts w:ascii="Times New Roman" w:hAnsi="Times New Roman" w:cs="Times New Roman"/>
          <w:sz w:val="24"/>
          <w:szCs w:val="24"/>
        </w:rPr>
        <w:t>lly to sizeable depths and offer</w:t>
      </w:r>
      <w:r w:rsidRPr="00100F61">
        <w:rPr>
          <w:rFonts w:ascii="Times New Roman" w:hAnsi="Times New Roman" w:cs="Times New Roman"/>
          <w:sz w:val="24"/>
          <w:szCs w:val="24"/>
        </w:rPr>
        <w:t xml:space="preserve"> a chronostratigraphic record in a range of hundreds to thousands of years (</w:t>
      </w:r>
      <w:proofErr w:type="spellStart"/>
      <w:r w:rsidRPr="00100F61">
        <w:rPr>
          <w:rFonts w:ascii="Times New Roman" w:hAnsi="Times New Roman" w:cs="Times New Roman"/>
          <w:sz w:val="24"/>
          <w:szCs w:val="24"/>
        </w:rPr>
        <w:t>Mizuta</w:t>
      </w:r>
      <w:r w:rsidR="00CA7860">
        <w:rPr>
          <w:rFonts w:ascii="Times New Roman" w:hAnsi="Times New Roman" w:cs="Times New Roman"/>
          <w:sz w:val="24"/>
          <w:szCs w:val="24"/>
        </w:rPr>
        <w:t>ni</w:t>
      </w:r>
      <w:proofErr w:type="spellEnd"/>
      <w:r w:rsidR="00CA7860">
        <w:rPr>
          <w:rFonts w:ascii="Times New Roman" w:hAnsi="Times New Roman" w:cs="Times New Roman"/>
          <w:sz w:val="24"/>
          <w:szCs w:val="24"/>
        </w:rPr>
        <w:t xml:space="preserve"> et al. 1992; Maher</w:t>
      </w:r>
      <w:r w:rsidR="00ED6DAB">
        <w:rPr>
          <w:rFonts w:ascii="Times New Roman" w:hAnsi="Times New Roman" w:cs="Times New Roman"/>
          <w:sz w:val="24"/>
          <w:szCs w:val="24"/>
        </w:rPr>
        <w:t xml:space="preserve"> 2006). </w:t>
      </w:r>
      <w:r w:rsidR="009369BD">
        <w:rPr>
          <w:rFonts w:ascii="Times New Roman" w:hAnsi="Times New Roman" w:cs="Times New Roman"/>
          <w:sz w:val="24"/>
          <w:szCs w:val="24"/>
        </w:rPr>
        <w:t>Florida and Georgia have</w:t>
      </w:r>
      <w:r>
        <w:rPr>
          <w:rFonts w:ascii="Times New Roman" w:hAnsi="Times New Roman" w:cs="Times New Roman"/>
          <w:sz w:val="24"/>
          <w:szCs w:val="24"/>
        </w:rPr>
        <w:t xml:space="preserve"> several cave regions which provide habitat for several insectivorous bat species, and guano is found in many of these caves.</w:t>
      </w:r>
      <w:r>
        <w:rPr>
          <w:rFonts w:ascii="TimesNewRomanPSMT" w:hAnsi="TimesNewRomanPSMT" w:cs="TimesNewRomanPSMT"/>
          <w:sz w:val="24"/>
          <w:szCs w:val="24"/>
        </w:rPr>
        <w:t xml:space="preserve">       </w:t>
      </w:r>
      <w:r>
        <w:rPr>
          <w:rFonts w:ascii="Times New Roman" w:hAnsi="Times New Roman" w:cs="Times New Roman"/>
          <w:sz w:val="24"/>
          <w:szCs w:val="24"/>
        </w:rPr>
        <w:t xml:space="preserve"> </w:t>
      </w:r>
    </w:p>
    <w:p w:rsidR="0009352E" w:rsidRPr="00A924F5" w:rsidRDefault="0009352E" w:rsidP="0009352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w:t>
      </w:r>
      <w:r w:rsidRPr="00100F61">
        <w:rPr>
          <w:rFonts w:ascii="Times New Roman" w:hAnsi="Times New Roman" w:cs="Times New Roman"/>
          <w:sz w:val="24"/>
          <w:szCs w:val="24"/>
        </w:rPr>
        <w:t>ew studies have focused on heavy metal concen</w:t>
      </w:r>
      <w:r>
        <w:rPr>
          <w:rFonts w:ascii="Times New Roman" w:hAnsi="Times New Roman" w:cs="Times New Roman"/>
          <w:sz w:val="24"/>
          <w:szCs w:val="24"/>
        </w:rPr>
        <w:t>trations in bat guano</w:t>
      </w:r>
      <w:r w:rsidR="00ED6DAB">
        <w:rPr>
          <w:rFonts w:ascii="Times New Roman" w:hAnsi="Times New Roman" w:cs="Times New Roman"/>
          <w:sz w:val="24"/>
          <w:szCs w:val="24"/>
        </w:rPr>
        <w:t xml:space="preserve">. </w:t>
      </w:r>
      <w:r w:rsidRPr="00100F61">
        <w:rPr>
          <w:rFonts w:ascii="Times New Roman" w:hAnsi="Times New Roman" w:cs="Times New Roman"/>
          <w:sz w:val="24"/>
          <w:szCs w:val="24"/>
        </w:rPr>
        <w:t xml:space="preserve">Petit and </w:t>
      </w:r>
      <w:proofErr w:type="spellStart"/>
      <w:r w:rsidRPr="00100F61">
        <w:rPr>
          <w:rFonts w:ascii="Times New Roman" w:hAnsi="Times New Roman" w:cs="Times New Roman"/>
          <w:sz w:val="24"/>
          <w:szCs w:val="24"/>
        </w:rPr>
        <w:t>Altenbach</w:t>
      </w:r>
      <w:proofErr w:type="spellEnd"/>
      <w:r w:rsidRPr="00100F61">
        <w:rPr>
          <w:rFonts w:ascii="Times New Roman" w:hAnsi="Times New Roman" w:cs="Times New Roman"/>
          <w:sz w:val="24"/>
          <w:szCs w:val="24"/>
        </w:rPr>
        <w:t xml:space="preserve"> (1973) dated a guano core </w:t>
      </w:r>
      <w:r>
        <w:rPr>
          <w:rFonts w:ascii="Times New Roman" w:hAnsi="Times New Roman" w:cs="Times New Roman"/>
          <w:sz w:val="24"/>
          <w:szCs w:val="24"/>
        </w:rPr>
        <w:t xml:space="preserve">from a cave in Colorado and found </w:t>
      </w:r>
      <w:r w:rsidRPr="00100F61">
        <w:rPr>
          <w:rFonts w:ascii="Times New Roman" w:hAnsi="Times New Roman" w:cs="Times New Roman"/>
          <w:sz w:val="24"/>
          <w:szCs w:val="24"/>
        </w:rPr>
        <w:t>levels of mercury throughout the core were related to production at a local copp</w:t>
      </w:r>
      <w:r w:rsidR="00ED6DAB">
        <w:rPr>
          <w:rFonts w:ascii="Times New Roman" w:hAnsi="Times New Roman" w:cs="Times New Roman"/>
          <w:sz w:val="24"/>
          <w:szCs w:val="24"/>
        </w:rPr>
        <w:t xml:space="preserve">er smelter and open pit mine. </w:t>
      </w:r>
      <w:r w:rsidRPr="00100F61">
        <w:rPr>
          <w:rFonts w:ascii="Times New Roman" w:hAnsi="Times New Roman" w:cs="Times New Roman"/>
          <w:sz w:val="24"/>
          <w:szCs w:val="24"/>
        </w:rPr>
        <w:t xml:space="preserve">O’Shea et al. (2001) found higher concentrations of environmental contaminants, including mercury, in bat guano near a superfund site than </w:t>
      </w:r>
      <w:ins w:id="15" w:author="jenise" w:date="2016-09-21T08:47:00Z">
        <w:r w:rsidR="00CE6FFB">
          <w:rPr>
            <w:rFonts w:ascii="Times New Roman" w:hAnsi="Times New Roman" w:cs="Times New Roman"/>
            <w:sz w:val="24"/>
            <w:szCs w:val="24"/>
          </w:rPr>
          <w:t xml:space="preserve">at </w:t>
        </w:r>
      </w:ins>
      <w:r w:rsidRPr="00100F61">
        <w:rPr>
          <w:rFonts w:ascii="Times New Roman" w:hAnsi="Times New Roman" w:cs="Times New Roman"/>
          <w:sz w:val="24"/>
          <w:szCs w:val="24"/>
        </w:rPr>
        <w:t xml:space="preserve">a reference site in Colorado. Petit (1975) investigated mercury concentrations in a 1100 year-old </w:t>
      </w:r>
      <w:r>
        <w:rPr>
          <w:rFonts w:ascii="Times New Roman" w:hAnsi="Times New Roman" w:cs="Times New Roman"/>
          <w:sz w:val="24"/>
          <w:szCs w:val="24"/>
        </w:rPr>
        <w:t xml:space="preserve">guano </w:t>
      </w:r>
      <w:r w:rsidRPr="00100F61">
        <w:rPr>
          <w:rFonts w:ascii="Times New Roman" w:hAnsi="Times New Roman" w:cs="Times New Roman"/>
          <w:sz w:val="24"/>
          <w:szCs w:val="24"/>
        </w:rPr>
        <w:t>core from an Arizona cave and suggested that Hg concentrations had been higher than expected in pre-industrial times, possibly due to geological processes such as volcanic activity. Clark et al. (1986) found elevated concentrations of the metals cadmium, chromium and zinc in guano from a cave in the Florida panhandle, bu</w:t>
      </w:r>
      <w:r w:rsidR="00ED6DAB">
        <w:rPr>
          <w:rFonts w:ascii="Times New Roman" w:hAnsi="Times New Roman" w:cs="Times New Roman"/>
          <w:sz w:val="24"/>
          <w:szCs w:val="24"/>
        </w:rPr>
        <w:t xml:space="preserve">t did not analyze for mercury. </w:t>
      </w:r>
      <w:proofErr w:type="spellStart"/>
      <w:r w:rsidRPr="00100F61">
        <w:rPr>
          <w:rFonts w:ascii="Times New Roman" w:hAnsi="Times New Roman" w:cs="Times New Roman"/>
          <w:sz w:val="24"/>
          <w:szCs w:val="24"/>
        </w:rPr>
        <w:t>Cuculić</w:t>
      </w:r>
      <w:proofErr w:type="spellEnd"/>
      <w:r w:rsidRPr="00100F61">
        <w:rPr>
          <w:rFonts w:ascii="Times New Roman" w:hAnsi="Times New Roman" w:cs="Times New Roman"/>
          <w:sz w:val="24"/>
          <w:szCs w:val="24"/>
        </w:rPr>
        <w:t xml:space="preserve"> et al. (2011) found bat guano was responsible for high concentrations of metals, particularly cadmium, in </w:t>
      </w:r>
      <w:proofErr w:type="spellStart"/>
      <w:r w:rsidRPr="00100F61">
        <w:rPr>
          <w:rFonts w:ascii="Times New Roman" w:hAnsi="Times New Roman" w:cs="Times New Roman"/>
          <w:sz w:val="24"/>
          <w:szCs w:val="24"/>
        </w:rPr>
        <w:t>anchialine</w:t>
      </w:r>
      <w:proofErr w:type="spellEnd"/>
      <w:r w:rsidRPr="00100F61">
        <w:rPr>
          <w:rFonts w:ascii="Times New Roman" w:hAnsi="Times New Roman" w:cs="Times New Roman"/>
          <w:sz w:val="24"/>
          <w:szCs w:val="24"/>
        </w:rPr>
        <w:t xml:space="preserve"> caves in </w:t>
      </w:r>
      <w:r w:rsidR="00ED6DAB">
        <w:rPr>
          <w:rFonts w:ascii="Times New Roman" w:hAnsi="Times New Roman" w:cs="Times New Roman"/>
          <w:sz w:val="24"/>
          <w:szCs w:val="24"/>
        </w:rPr>
        <w:t xml:space="preserve">Croatia (Hg was </w:t>
      </w:r>
      <w:r w:rsidR="00ED6DAB">
        <w:rPr>
          <w:rFonts w:ascii="Times New Roman" w:hAnsi="Times New Roman" w:cs="Times New Roman"/>
          <w:sz w:val="24"/>
          <w:szCs w:val="24"/>
        </w:rPr>
        <w:lastRenderedPageBreak/>
        <w:t xml:space="preserve">not analyzed). </w:t>
      </w:r>
      <w:r>
        <w:rPr>
          <w:rFonts w:ascii="Times New Roman" w:hAnsi="Times New Roman" w:cs="Times New Roman"/>
          <w:sz w:val="24"/>
          <w:szCs w:val="24"/>
        </w:rPr>
        <w:t xml:space="preserve">A recent study by Hagan (2014) analyzed three dated groups of bat guano </w:t>
      </w:r>
      <w:r w:rsidRPr="00FF14DD">
        <w:rPr>
          <w:rFonts w:ascii="Times New Roman" w:hAnsi="Times New Roman" w:cs="Times New Roman"/>
          <w:sz w:val="24"/>
          <w:szCs w:val="24"/>
        </w:rPr>
        <w:t>from Mammoth Cave</w:t>
      </w:r>
      <w:r>
        <w:rPr>
          <w:rFonts w:ascii="Times New Roman" w:hAnsi="Times New Roman" w:cs="Times New Roman"/>
          <w:sz w:val="24"/>
          <w:szCs w:val="24"/>
        </w:rPr>
        <w:t xml:space="preserve"> National Park in Kentucky</w:t>
      </w:r>
      <w:r w:rsidRPr="00FF14DD">
        <w:rPr>
          <w:rFonts w:ascii="Times New Roman" w:hAnsi="Times New Roman" w:cs="Times New Roman"/>
          <w:sz w:val="24"/>
          <w:szCs w:val="24"/>
        </w:rPr>
        <w:t xml:space="preserve"> and found </w:t>
      </w:r>
      <w:r>
        <w:rPr>
          <w:rFonts w:ascii="Times New Roman" w:hAnsi="Times New Roman" w:cs="Times New Roman"/>
          <w:sz w:val="24"/>
          <w:szCs w:val="24"/>
        </w:rPr>
        <w:t xml:space="preserve">that modern/fresh guano had higher concentrations of Hg than </w:t>
      </w:r>
      <w:r w:rsidRPr="00FF14DD">
        <w:rPr>
          <w:rFonts w:ascii="Times New Roman" w:hAnsi="Times New Roman" w:cs="Times New Roman"/>
          <w:sz w:val="24"/>
          <w:szCs w:val="24"/>
        </w:rPr>
        <w:t xml:space="preserve">historical guano </w:t>
      </w:r>
      <w:r w:rsidRPr="00FF14DD">
        <w:rPr>
          <w:rFonts w:ascii="TimesNewRomanPSMT" w:hAnsi="TimesNewRomanPSMT" w:cs="TimesNewRomanPSMT"/>
          <w:sz w:val="24"/>
          <w:szCs w:val="24"/>
        </w:rPr>
        <w:t xml:space="preserve">(~100-1100 years old), </w:t>
      </w:r>
      <w:r>
        <w:rPr>
          <w:rFonts w:ascii="TimesNewRomanPSMT" w:hAnsi="TimesNewRomanPSMT" w:cs="TimesNewRomanPSMT"/>
          <w:sz w:val="24"/>
          <w:szCs w:val="24"/>
        </w:rPr>
        <w:t xml:space="preserve">which in turn had higher concentrations than </w:t>
      </w:r>
      <w:r w:rsidRPr="00FF14DD">
        <w:rPr>
          <w:rFonts w:ascii="Times New Roman" w:hAnsi="Times New Roman" w:cs="Times New Roman"/>
          <w:sz w:val="24"/>
          <w:szCs w:val="24"/>
        </w:rPr>
        <w:t>an</w:t>
      </w:r>
      <w:r>
        <w:rPr>
          <w:rFonts w:ascii="Times New Roman" w:hAnsi="Times New Roman" w:cs="Times New Roman"/>
          <w:sz w:val="24"/>
          <w:szCs w:val="24"/>
        </w:rPr>
        <w:t>cient guano (~30,000 years old).</w:t>
      </w:r>
    </w:p>
    <w:p w:rsidR="0009352E" w:rsidRDefault="0009352E" w:rsidP="0009352E">
      <w:pPr>
        <w:spacing w:line="480" w:lineRule="auto"/>
        <w:contextualSpacing/>
        <w:rPr>
          <w:rFonts w:ascii="Times New Roman" w:hAnsi="Times New Roman" w:cs="Times New Roman"/>
          <w:sz w:val="24"/>
          <w:szCs w:val="24"/>
        </w:rPr>
      </w:pPr>
      <w:r>
        <w:rPr>
          <w:rFonts w:ascii="Book Antiqua" w:hAnsi="Book Antiqua" w:cs="Book Antiqua"/>
          <w:color w:val="000000"/>
        </w:rPr>
        <w:t xml:space="preserve">       </w:t>
      </w:r>
      <w:r w:rsidR="00D974B7">
        <w:rPr>
          <w:rFonts w:ascii="Book Antiqua" w:hAnsi="Book Antiqua" w:cs="Book Antiqua"/>
          <w:color w:val="000000"/>
        </w:rPr>
        <w:t>For this study, w</w:t>
      </w:r>
      <w:r>
        <w:rPr>
          <w:rFonts w:ascii="Book Antiqua" w:hAnsi="Book Antiqua" w:cs="Book Antiqua"/>
          <w:color w:val="000000"/>
        </w:rPr>
        <w:t xml:space="preserve">e </w:t>
      </w:r>
      <w:r w:rsidRPr="00F04AD0">
        <w:rPr>
          <w:rFonts w:ascii="Times New Roman" w:hAnsi="Times New Roman" w:cs="Times New Roman"/>
          <w:sz w:val="24"/>
          <w:szCs w:val="24"/>
        </w:rPr>
        <w:t>analyze</w:t>
      </w:r>
      <w:r>
        <w:rPr>
          <w:rFonts w:ascii="Times New Roman" w:hAnsi="Times New Roman" w:cs="Times New Roman"/>
          <w:sz w:val="24"/>
          <w:szCs w:val="24"/>
        </w:rPr>
        <w:t>d total mercury concentrations (</w:t>
      </w:r>
      <w:proofErr w:type="spellStart"/>
      <w:r>
        <w:rPr>
          <w:rFonts w:ascii="Times New Roman" w:hAnsi="Times New Roman" w:cs="Times New Roman"/>
          <w:sz w:val="24"/>
          <w:szCs w:val="24"/>
        </w:rPr>
        <w:t>THg</w:t>
      </w:r>
      <w:proofErr w:type="spellEnd"/>
      <w:r>
        <w:rPr>
          <w:rFonts w:ascii="Times New Roman" w:hAnsi="Times New Roman" w:cs="Times New Roman"/>
          <w:sz w:val="24"/>
          <w:szCs w:val="24"/>
        </w:rPr>
        <w:t>) in bat guano from caves and bat houses in Flo</w:t>
      </w:r>
      <w:r w:rsidR="00DC61AA">
        <w:rPr>
          <w:rFonts w:ascii="Times New Roman" w:hAnsi="Times New Roman" w:cs="Times New Roman"/>
          <w:sz w:val="24"/>
          <w:szCs w:val="24"/>
        </w:rPr>
        <w:t>rida and Georgia</w:t>
      </w:r>
      <w:r w:rsidR="00D974B7">
        <w:rPr>
          <w:rFonts w:ascii="Times New Roman" w:hAnsi="Times New Roman" w:cs="Times New Roman"/>
          <w:sz w:val="24"/>
          <w:szCs w:val="24"/>
        </w:rPr>
        <w:t xml:space="preserve">.  We </w:t>
      </w:r>
      <w:r>
        <w:rPr>
          <w:rFonts w:ascii="Times New Roman" w:hAnsi="Times New Roman" w:cs="Times New Roman"/>
          <w:sz w:val="24"/>
          <w:szCs w:val="24"/>
        </w:rPr>
        <w:t>hypothesized</w:t>
      </w:r>
      <w:r w:rsidR="00D974B7">
        <w:rPr>
          <w:rFonts w:ascii="Times New Roman" w:hAnsi="Times New Roman" w:cs="Times New Roman"/>
          <w:sz w:val="24"/>
          <w:szCs w:val="24"/>
        </w:rPr>
        <w:t xml:space="preserve"> that concentrations between regions would not be significantly different, since the same dominant bat species are using these caves with similar diets.  Since the dominant species of bats</w:t>
      </w:r>
      <w:r w:rsidR="00DC61AA">
        <w:rPr>
          <w:rFonts w:ascii="Times New Roman" w:hAnsi="Times New Roman" w:cs="Times New Roman"/>
          <w:sz w:val="24"/>
          <w:szCs w:val="24"/>
        </w:rPr>
        <w:t xml:space="preserve"> </w:t>
      </w:r>
      <w:r w:rsidR="00D974B7">
        <w:rPr>
          <w:rFonts w:ascii="Times New Roman" w:hAnsi="Times New Roman" w:cs="Times New Roman"/>
          <w:sz w:val="24"/>
          <w:szCs w:val="24"/>
        </w:rPr>
        <w:t xml:space="preserve">differs between caves and bat houses, we hypothesized that concentrations would be significantly </w:t>
      </w:r>
      <w:r w:rsidR="00FE30CF">
        <w:rPr>
          <w:rFonts w:ascii="Times New Roman" w:hAnsi="Times New Roman" w:cs="Times New Roman"/>
          <w:sz w:val="24"/>
          <w:szCs w:val="24"/>
        </w:rPr>
        <w:t>different</w:t>
      </w:r>
      <w:r w:rsidR="00B26D2B">
        <w:rPr>
          <w:rFonts w:ascii="Times New Roman" w:hAnsi="Times New Roman" w:cs="Times New Roman"/>
          <w:sz w:val="24"/>
          <w:szCs w:val="24"/>
        </w:rPr>
        <w:t xml:space="preserve"> between these locations</w:t>
      </w:r>
      <w:r w:rsidR="00FE30CF">
        <w:rPr>
          <w:rFonts w:ascii="Times New Roman" w:hAnsi="Times New Roman" w:cs="Times New Roman"/>
          <w:sz w:val="24"/>
          <w:szCs w:val="24"/>
        </w:rPr>
        <w:t xml:space="preserve">. </w:t>
      </w:r>
      <w:r>
        <w:rPr>
          <w:rFonts w:ascii="Times New Roman" w:hAnsi="Times New Roman" w:cs="Times New Roman"/>
          <w:sz w:val="24"/>
          <w:szCs w:val="24"/>
        </w:rPr>
        <w:t>This data is valuable for monitoring potential mercury contamination in economically significant bat popu</w:t>
      </w:r>
      <w:r w:rsidR="00CA7860">
        <w:rPr>
          <w:rFonts w:ascii="Times New Roman" w:hAnsi="Times New Roman" w:cs="Times New Roman"/>
          <w:sz w:val="24"/>
          <w:szCs w:val="24"/>
        </w:rPr>
        <w:t>lations (</w:t>
      </w:r>
      <w:proofErr w:type="spellStart"/>
      <w:r w:rsidR="00CA7860">
        <w:rPr>
          <w:rFonts w:ascii="Times New Roman" w:hAnsi="Times New Roman" w:cs="Times New Roman"/>
          <w:sz w:val="24"/>
          <w:szCs w:val="24"/>
        </w:rPr>
        <w:t>Kasso</w:t>
      </w:r>
      <w:proofErr w:type="spellEnd"/>
      <w:r w:rsidR="00CA7860">
        <w:rPr>
          <w:rFonts w:ascii="Times New Roman" w:hAnsi="Times New Roman" w:cs="Times New Roman"/>
          <w:sz w:val="24"/>
          <w:szCs w:val="24"/>
        </w:rPr>
        <w:t xml:space="preserve"> and </w:t>
      </w:r>
      <w:proofErr w:type="spellStart"/>
      <w:r w:rsidR="00CA7860">
        <w:rPr>
          <w:rFonts w:ascii="Times New Roman" w:hAnsi="Times New Roman" w:cs="Times New Roman"/>
          <w:sz w:val="24"/>
          <w:szCs w:val="24"/>
        </w:rPr>
        <w:t>Balakrishnan</w:t>
      </w:r>
      <w:proofErr w:type="spellEnd"/>
      <w:r>
        <w:rPr>
          <w:rFonts w:ascii="Times New Roman" w:hAnsi="Times New Roman" w:cs="Times New Roman"/>
          <w:sz w:val="24"/>
          <w:szCs w:val="24"/>
        </w:rPr>
        <w:t xml:space="preserve"> 2013) and fragile cave ecosystems. </w:t>
      </w:r>
    </w:p>
    <w:p w:rsidR="0009352E" w:rsidRDefault="0009352E" w:rsidP="00C73FEE">
      <w:pPr>
        <w:spacing w:line="480" w:lineRule="auto"/>
        <w:contextualSpacing/>
        <w:rPr>
          <w:rFonts w:ascii="Times New Roman" w:hAnsi="Times New Roman" w:cs="Times New Roman"/>
          <w:b/>
          <w:sz w:val="28"/>
          <w:szCs w:val="28"/>
        </w:rPr>
      </w:pPr>
      <w:r>
        <w:rPr>
          <w:rFonts w:ascii="Times New Roman" w:hAnsi="Times New Roman" w:cs="Times New Roman"/>
          <w:b/>
          <w:sz w:val="28"/>
          <w:szCs w:val="28"/>
        </w:rPr>
        <w:t>Materials and Methods</w:t>
      </w:r>
    </w:p>
    <w:p w:rsidR="00C73FEE"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The guano from insectivorous bats in this study came from caves and bat houses in </w:t>
      </w:r>
      <w:r w:rsidR="00DD5D29">
        <w:rPr>
          <w:rFonts w:ascii="Times New Roman" w:hAnsi="Times New Roman" w:cs="Times New Roman"/>
          <w:sz w:val="24"/>
          <w:szCs w:val="24"/>
        </w:rPr>
        <w:t xml:space="preserve">Florida and caves in southwestern Georgia </w:t>
      </w:r>
      <w:r w:rsidR="00ED6DAB">
        <w:rPr>
          <w:rFonts w:ascii="Times New Roman" w:hAnsi="Times New Roman" w:cs="Times New Roman"/>
          <w:sz w:val="24"/>
          <w:szCs w:val="24"/>
        </w:rPr>
        <w:t xml:space="preserve">(Fig. 1). </w:t>
      </w:r>
      <w:r>
        <w:rPr>
          <w:rFonts w:ascii="Times New Roman" w:hAnsi="Times New Roman" w:cs="Times New Roman"/>
          <w:sz w:val="24"/>
          <w:szCs w:val="24"/>
        </w:rPr>
        <w:t>The guano collected was assumed modern/fresh since caves in this region are prone to flooding, which likely transports guano after deposition and prevents long-term</w:t>
      </w:r>
      <w:r w:rsidR="00ED6DAB">
        <w:rPr>
          <w:rFonts w:ascii="Times New Roman" w:hAnsi="Times New Roman" w:cs="Times New Roman"/>
          <w:sz w:val="24"/>
          <w:szCs w:val="24"/>
        </w:rPr>
        <w:t xml:space="preserve"> accumulation of guano piles.  </w:t>
      </w:r>
      <w:r>
        <w:rPr>
          <w:rFonts w:ascii="Times New Roman" w:hAnsi="Times New Roman" w:cs="Times New Roman"/>
          <w:sz w:val="24"/>
          <w:szCs w:val="24"/>
        </w:rPr>
        <w:t>The effect of flooding on guano piles in regards to mercury mobility is also unknown, and stratigraphically dated guano piles provide inconsistent results (</w:t>
      </w:r>
      <w:proofErr w:type="spellStart"/>
      <w:r>
        <w:rPr>
          <w:rFonts w:ascii="Times New Roman" w:hAnsi="Times New Roman" w:cs="Times New Roman"/>
          <w:sz w:val="24"/>
          <w:szCs w:val="24"/>
        </w:rPr>
        <w:t>Zukal</w:t>
      </w:r>
      <w:proofErr w:type="spellEnd"/>
      <w:r>
        <w:rPr>
          <w:rFonts w:ascii="Times New Roman" w:hAnsi="Times New Roman" w:cs="Times New Roman"/>
          <w:sz w:val="24"/>
          <w:szCs w:val="24"/>
        </w:rPr>
        <w:t xml:space="preserve"> et a</w:t>
      </w:r>
      <w:r w:rsidR="00CA7860">
        <w:rPr>
          <w:rFonts w:ascii="Times New Roman" w:hAnsi="Times New Roman" w:cs="Times New Roman"/>
          <w:sz w:val="24"/>
          <w:szCs w:val="24"/>
        </w:rPr>
        <w:t>l.</w:t>
      </w:r>
      <w:r w:rsidR="00ED6DAB">
        <w:rPr>
          <w:rFonts w:ascii="Times New Roman" w:hAnsi="Times New Roman" w:cs="Times New Roman"/>
          <w:sz w:val="24"/>
          <w:szCs w:val="24"/>
        </w:rPr>
        <w:t xml:space="preserve"> 2015).  </w:t>
      </w:r>
      <w:r>
        <w:rPr>
          <w:rFonts w:ascii="Times New Roman" w:hAnsi="Times New Roman" w:cs="Times New Roman"/>
          <w:sz w:val="24"/>
          <w:szCs w:val="24"/>
        </w:rPr>
        <w:t xml:space="preserve">Therefore, the guano cores in this study were subsampled to find spatial, but not temporal correlations of Hg with depth.     </w:t>
      </w:r>
    </w:p>
    <w:p w:rsidR="00C73FEE"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 main bat species which use caves in this region are the </w:t>
      </w:r>
      <w:r w:rsidRPr="00100F61">
        <w:rPr>
          <w:rFonts w:ascii="Times New Roman" w:hAnsi="Times New Roman" w:cs="Times New Roman"/>
          <w:sz w:val="24"/>
          <w:szCs w:val="24"/>
        </w:rPr>
        <w:t xml:space="preserve">Southeastern </w:t>
      </w:r>
      <w:proofErr w:type="spellStart"/>
      <w:r>
        <w:rPr>
          <w:rFonts w:ascii="Times New Roman" w:hAnsi="Times New Roman" w:cs="Times New Roman"/>
          <w:sz w:val="24"/>
          <w:szCs w:val="24"/>
        </w:rPr>
        <w:t>myotis</w:t>
      </w:r>
      <w:proofErr w:type="spellEnd"/>
      <w:r w:rsidRPr="00100F61">
        <w:rPr>
          <w:rFonts w:ascii="Times New Roman" w:hAnsi="Times New Roman" w:cs="Times New Roman"/>
          <w:sz w:val="24"/>
          <w:szCs w:val="24"/>
        </w:rPr>
        <w:t xml:space="preserve"> (</w:t>
      </w:r>
      <w:proofErr w:type="spellStart"/>
      <w:r>
        <w:rPr>
          <w:rFonts w:ascii="Times New Roman" w:hAnsi="Times New Roman" w:cs="Times New Roman"/>
          <w:i/>
          <w:sz w:val="24"/>
          <w:szCs w:val="24"/>
        </w:rPr>
        <w:t>Myotis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austroriparius</w:t>
      </w:r>
      <w:proofErr w:type="spellEnd"/>
      <w:r>
        <w:rPr>
          <w:rFonts w:ascii="Times New Roman" w:hAnsi="Times New Roman" w:cs="Times New Roman"/>
          <w:i/>
          <w:sz w:val="24"/>
          <w:szCs w:val="24"/>
        </w:rPr>
        <w:t xml:space="preserve"> - </w:t>
      </w:r>
      <w:r>
        <w:rPr>
          <w:rFonts w:ascii="Times New Roman" w:hAnsi="Times New Roman" w:cs="Times New Roman"/>
          <w:sz w:val="24"/>
          <w:szCs w:val="24"/>
        </w:rPr>
        <w:t>MYAU), tri-colored bat (</w:t>
      </w:r>
      <w:proofErr w:type="spellStart"/>
      <w:r w:rsidRPr="00962221">
        <w:rPr>
          <w:rFonts w:ascii="Times New Roman" w:hAnsi="Times New Roman" w:cs="Times New Roman"/>
          <w:i/>
          <w:sz w:val="24"/>
          <w:szCs w:val="24"/>
        </w:rPr>
        <w:t>Perimyotis</w:t>
      </w:r>
      <w:proofErr w:type="spellEnd"/>
      <w:r w:rsidRPr="00962221">
        <w:rPr>
          <w:rFonts w:ascii="Times New Roman" w:hAnsi="Times New Roman" w:cs="Times New Roman"/>
          <w:i/>
          <w:sz w:val="24"/>
          <w:szCs w:val="24"/>
        </w:rPr>
        <w:t xml:space="preserve"> </w:t>
      </w:r>
      <w:proofErr w:type="spellStart"/>
      <w:r w:rsidRPr="00962221">
        <w:rPr>
          <w:rFonts w:ascii="Times New Roman" w:hAnsi="Times New Roman" w:cs="Times New Roman"/>
          <w:i/>
          <w:sz w:val="24"/>
          <w:szCs w:val="24"/>
        </w:rPr>
        <w:t>subflavus</w:t>
      </w:r>
      <w:proofErr w:type="spellEnd"/>
      <w:r>
        <w:rPr>
          <w:rFonts w:ascii="Times New Roman" w:hAnsi="Times New Roman" w:cs="Times New Roman"/>
          <w:sz w:val="24"/>
          <w:szCs w:val="24"/>
        </w:rPr>
        <w:t xml:space="preserve"> - PESU) and Gray bat (</w:t>
      </w:r>
      <w:proofErr w:type="spellStart"/>
      <w:r w:rsidRPr="00962221">
        <w:rPr>
          <w:rFonts w:ascii="Times New Roman" w:hAnsi="Times New Roman" w:cs="Times New Roman"/>
          <w:i/>
          <w:sz w:val="24"/>
          <w:szCs w:val="24"/>
        </w:rPr>
        <w:t>Myotis</w:t>
      </w:r>
      <w:proofErr w:type="spellEnd"/>
      <w:r w:rsidRPr="00962221">
        <w:rPr>
          <w:rFonts w:ascii="Times New Roman" w:hAnsi="Times New Roman" w:cs="Times New Roman"/>
          <w:i/>
          <w:sz w:val="24"/>
          <w:szCs w:val="24"/>
        </w:rPr>
        <w:t xml:space="preserve"> </w:t>
      </w:r>
      <w:proofErr w:type="spellStart"/>
      <w:r w:rsidRPr="00962221">
        <w:rPr>
          <w:rFonts w:ascii="Times New Roman" w:hAnsi="Times New Roman" w:cs="Times New Roman"/>
          <w:i/>
          <w:sz w:val="24"/>
          <w:szCs w:val="24"/>
        </w:rPr>
        <w:t>grisescens</w:t>
      </w:r>
      <w:proofErr w:type="spellEnd"/>
      <w:r w:rsidR="00ED6DAB">
        <w:rPr>
          <w:rFonts w:ascii="Times New Roman" w:hAnsi="Times New Roman" w:cs="Times New Roman"/>
          <w:sz w:val="24"/>
          <w:szCs w:val="24"/>
        </w:rPr>
        <w:t xml:space="preserve"> - MYGR). </w:t>
      </w:r>
      <w:r>
        <w:rPr>
          <w:rFonts w:ascii="Times New Roman" w:hAnsi="Times New Roman" w:cs="Times New Roman"/>
          <w:sz w:val="24"/>
          <w:szCs w:val="24"/>
        </w:rPr>
        <w:t>The main bat species which use bat houses are the Brazilian free-tailed bat (</w:t>
      </w:r>
      <w:proofErr w:type="spellStart"/>
      <w:r w:rsidRPr="00962221">
        <w:rPr>
          <w:rFonts w:ascii="Times New Roman" w:hAnsi="Times New Roman" w:cs="Times New Roman"/>
          <w:i/>
          <w:sz w:val="24"/>
          <w:szCs w:val="24"/>
        </w:rPr>
        <w:t>Ta</w:t>
      </w:r>
      <w:r>
        <w:rPr>
          <w:rFonts w:ascii="Times New Roman" w:hAnsi="Times New Roman" w:cs="Times New Roman"/>
          <w:i/>
          <w:sz w:val="24"/>
          <w:szCs w:val="24"/>
        </w:rPr>
        <w:t>da</w:t>
      </w:r>
      <w:r w:rsidRPr="00962221">
        <w:rPr>
          <w:rFonts w:ascii="Times New Roman" w:hAnsi="Times New Roman" w:cs="Times New Roman"/>
          <w:i/>
          <w:sz w:val="24"/>
          <w:szCs w:val="24"/>
        </w:rPr>
        <w:t>rida</w:t>
      </w:r>
      <w:proofErr w:type="spellEnd"/>
      <w:r w:rsidRPr="00962221">
        <w:rPr>
          <w:rFonts w:ascii="Times New Roman" w:hAnsi="Times New Roman" w:cs="Times New Roman"/>
          <w:i/>
          <w:sz w:val="24"/>
          <w:szCs w:val="24"/>
        </w:rPr>
        <w:t xml:space="preserve"> </w:t>
      </w:r>
      <w:proofErr w:type="spellStart"/>
      <w:r w:rsidRPr="00962221">
        <w:rPr>
          <w:rFonts w:ascii="Times New Roman" w:hAnsi="Times New Roman" w:cs="Times New Roman"/>
          <w:i/>
          <w:sz w:val="24"/>
          <w:szCs w:val="24"/>
        </w:rPr>
        <w:t>braziliensis</w:t>
      </w:r>
      <w:proofErr w:type="spellEnd"/>
      <w:r>
        <w:rPr>
          <w:rFonts w:ascii="Times New Roman" w:hAnsi="Times New Roman" w:cs="Times New Roman"/>
          <w:sz w:val="24"/>
          <w:szCs w:val="24"/>
        </w:rPr>
        <w:t xml:space="preserve"> – TABR), with some MYAU. </w:t>
      </w:r>
    </w:p>
    <w:p w:rsidR="004F6859"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To protect the bats and caves, numbers from the state cave surveys are used instead of cave names fo</w:t>
      </w:r>
      <w:r w:rsidR="00383EDF">
        <w:rPr>
          <w:rFonts w:ascii="Times New Roman" w:hAnsi="Times New Roman" w:cs="Times New Roman"/>
          <w:sz w:val="24"/>
          <w:szCs w:val="24"/>
        </w:rPr>
        <w:t>r sampling locations</w:t>
      </w:r>
      <w:r w:rsidR="00ED6DAB">
        <w:rPr>
          <w:rFonts w:ascii="Times New Roman" w:hAnsi="Times New Roman" w:cs="Times New Roman"/>
          <w:sz w:val="24"/>
          <w:szCs w:val="24"/>
        </w:rPr>
        <w:t xml:space="preserve">. </w:t>
      </w:r>
      <w:r>
        <w:rPr>
          <w:rFonts w:ascii="Times New Roman" w:hAnsi="Times New Roman" w:cs="Times New Roman"/>
          <w:sz w:val="24"/>
          <w:szCs w:val="24"/>
        </w:rPr>
        <w:t>R</w:t>
      </w:r>
      <w:r w:rsidR="00ED6DAB">
        <w:rPr>
          <w:rFonts w:ascii="Times New Roman" w:hAnsi="Times New Roman" w:cs="Times New Roman"/>
          <w:sz w:val="24"/>
          <w:szCs w:val="24"/>
        </w:rPr>
        <w:t xml:space="preserve">egions 1 and 3 are in Florida. </w:t>
      </w:r>
      <w:r>
        <w:rPr>
          <w:rFonts w:ascii="Times New Roman" w:hAnsi="Times New Roman" w:cs="Times New Roman"/>
          <w:sz w:val="24"/>
          <w:szCs w:val="24"/>
        </w:rPr>
        <w:t>Region 1 includes the caves Florida Cave Survey (FCS</w:t>
      </w:r>
      <w:r w:rsidR="004F6859">
        <w:rPr>
          <w:rFonts w:ascii="Times New Roman" w:hAnsi="Times New Roman" w:cs="Times New Roman"/>
          <w:sz w:val="24"/>
          <w:szCs w:val="24"/>
        </w:rPr>
        <w:t xml:space="preserve"> 2016</w:t>
      </w:r>
      <w:r>
        <w:rPr>
          <w:rFonts w:ascii="Times New Roman" w:hAnsi="Times New Roman" w:cs="Times New Roman"/>
          <w:sz w:val="24"/>
          <w:szCs w:val="24"/>
        </w:rPr>
        <w:t>) 229, 338, 440, 535, 537, 55</w:t>
      </w:r>
      <w:r w:rsidR="00ED6DAB">
        <w:rPr>
          <w:rFonts w:ascii="Times New Roman" w:hAnsi="Times New Roman" w:cs="Times New Roman"/>
          <w:sz w:val="24"/>
          <w:szCs w:val="24"/>
        </w:rPr>
        <w:t xml:space="preserve">5, 556, 557, 565, 872 and 925. </w:t>
      </w:r>
      <w:r>
        <w:rPr>
          <w:rFonts w:ascii="Times New Roman" w:hAnsi="Times New Roman" w:cs="Times New Roman"/>
          <w:sz w:val="24"/>
          <w:szCs w:val="24"/>
        </w:rPr>
        <w:t xml:space="preserve">The dominant bat species roosting in Florida caves is MYAU (Gore and </w:t>
      </w:r>
      <w:proofErr w:type="spellStart"/>
      <w:r>
        <w:rPr>
          <w:rFonts w:ascii="Times New Roman" w:hAnsi="Times New Roman" w:cs="Times New Roman"/>
          <w:sz w:val="24"/>
          <w:szCs w:val="24"/>
        </w:rPr>
        <w:t>Hovis</w:t>
      </w:r>
      <w:proofErr w:type="spellEnd"/>
      <w:r>
        <w:rPr>
          <w:rFonts w:ascii="Times New Roman" w:hAnsi="Times New Roman" w:cs="Times New Roman"/>
          <w:sz w:val="24"/>
          <w:szCs w:val="24"/>
        </w:rPr>
        <w:t xml:space="preserve"> 1998)</w:t>
      </w:r>
      <w:r w:rsidRPr="00100F61">
        <w:rPr>
          <w:rFonts w:ascii="Times New Roman" w:hAnsi="Times New Roman" w:cs="Times New Roman"/>
          <w:sz w:val="24"/>
          <w:szCs w:val="24"/>
        </w:rPr>
        <w:t>.</w:t>
      </w:r>
      <w:r w:rsidR="00ED6DAB">
        <w:rPr>
          <w:rFonts w:ascii="Times New Roman" w:hAnsi="Times New Roman" w:cs="Times New Roman"/>
          <w:sz w:val="24"/>
          <w:szCs w:val="24"/>
        </w:rPr>
        <w:t xml:space="preserve"> </w:t>
      </w:r>
      <w:r>
        <w:rPr>
          <w:rFonts w:ascii="Times New Roman" w:hAnsi="Times New Roman" w:cs="Times New Roman"/>
          <w:sz w:val="24"/>
          <w:szCs w:val="24"/>
        </w:rPr>
        <w:t>The endangered MYGR was formerly abundant in some caves in region 1, but the Florida population has decreased in the last few decades and the species may no longer be present in t</w:t>
      </w:r>
      <w:r w:rsidR="00CA7860">
        <w:rPr>
          <w:rFonts w:ascii="Times New Roman" w:hAnsi="Times New Roman" w:cs="Times New Roman"/>
          <w:sz w:val="24"/>
          <w:szCs w:val="24"/>
        </w:rPr>
        <w:t>he state (Gore et</w:t>
      </w:r>
      <w:r w:rsidR="00ED6DAB">
        <w:rPr>
          <w:rFonts w:ascii="Times New Roman" w:hAnsi="Times New Roman" w:cs="Times New Roman"/>
          <w:sz w:val="24"/>
          <w:szCs w:val="24"/>
        </w:rPr>
        <w:t xml:space="preserve"> al</w:t>
      </w:r>
      <w:r w:rsidR="00CA7860">
        <w:rPr>
          <w:rFonts w:ascii="Times New Roman" w:hAnsi="Times New Roman" w:cs="Times New Roman"/>
          <w:sz w:val="24"/>
          <w:szCs w:val="24"/>
        </w:rPr>
        <w:t>.</w:t>
      </w:r>
      <w:r w:rsidR="00ED6DAB">
        <w:rPr>
          <w:rFonts w:ascii="Times New Roman" w:hAnsi="Times New Roman" w:cs="Times New Roman"/>
          <w:sz w:val="24"/>
          <w:szCs w:val="24"/>
        </w:rPr>
        <w:t xml:space="preserve"> 2012).</w:t>
      </w:r>
      <w:r>
        <w:rPr>
          <w:rFonts w:ascii="Times New Roman" w:hAnsi="Times New Roman" w:cs="Times New Roman"/>
          <w:sz w:val="24"/>
          <w:szCs w:val="24"/>
        </w:rPr>
        <w:t xml:space="preserve"> Region 3 includes the caves FCS 3, 84, 188, 2</w:t>
      </w:r>
      <w:r w:rsidR="00ED6DAB">
        <w:rPr>
          <w:rFonts w:ascii="Times New Roman" w:hAnsi="Times New Roman" w:cs="Times New Roman"/>
          <w:sz w:val="24"/>
          <w:szCs w:val="24"/>
        </w:rPr>
        <w:t xml:space="preserve">13, 265, 1373, 1390, and 1630. </w:t>
      </w:r>
      <w:r>
        <w:rPr>
          <w:rFonts w:ascii="Times New Roman" w:hAnsi="Times New Roman" w:cs="Times New Roman"/>
          <w:sz w:val="24"/>
          <w:szCs w:val="24"/>
        </w:rPr>
        <w:t xml:space="preserve">Region 2 includes the caves </w:t>
      </w:r>
      <w:r w:rsidR="004F6859">
        <w:rPr>
          <w:rFonts w:ascii="Times New Roman" w:hAnsi="Times New Roman" w:cs="Times New Roman"/>
          <w:sz w:val="24"/>
          <w:szCs w:val="24"/>
        </w:rPr>
        <w:t xml:space="preserve">from the Georgia </w:t>
      </w:r>
      <w:r w:rsidR="00F950CB">
        <w:rPr>
          <w:rFonts w:ascii="Times New Roman" w:hAnsi="Times New Roman" w:cs="Times New Roman"/>
          <w:sz w:val="24"/>
          <w:szCs w:val="24"/>
        </w:rPr>
        <w:t>Speleological Survey (GS</w:t>
      </w:r>
      <w:r w:rsidR="00CA7860">
        <w:rPr>
          <w:rFonts w:ascii="Times New Roman" w:hAnsi="Times New Roman" w:cs="Times New Roman"/>
          <w:sz w:val="24"/>
          <w:szCs w:val="24"/>
        </w:rPr>
        <w:t>S</w:t>
      </w:r>
      <w:r w:rsidR="004F6859">
        <w:rPr>
          <w:rFonts w:ascii="Times New Roman" w:hAnsi="Times New Roman" w:cs="Times New Roman"/>
          <w:sz w:val="24"/>
          <w:szCs w:val="24"/>
        </w:rPr>
        <w:t xml:space="preserve"> 2016) </w:t>
      </w:r>
      <w:r>
        <w:rPr>
          <w:rFonts w:ascii="Times New Roman" w:hAnsi="Times New Roman" w:cs="Times New Roman"/>
          <w:sz w:val="24"/>
          <w:szCs w:val="24"/>
        </w:rPr>
        <w:t>GGR 56, GSS 36, GSS 250, and two caves without</w:t>
      </w:r>
      <w:del w:id="16" w:author="jenise" w:date="2016-09-21T08:50:00Z">
        <w:r w:rsidDel="00CE6FFB">
          <w:rPr>
            <w:rFonts w:ascii="Times New Roman" w:hAnsi="Times New Roman" w:cs="Times New Roman"/>
            <w:sz w:val="24"/>
            <w:szCs w:val="24"/>
          </w:rPr>
          <w:delText xml:space="preserve"> a</w:delText>
        </w:r>
      </w:del>
      <w:r>
        <w:rPr>
          <w:rFonts w:ascii="Times New Roman" w:hAnsi="Times New Roman" w:cs="Times New Roman"/>
          <w:sz w:val="24"/>
          <w:szCs w:val="24"/>
        </w:rPr>
        <w:t xml:space="preserve"> survey numbers, with MYAU and PESU as the dominant species identified during bat surveys</w:t>
      </w:r>
      <w:r w:rsidRPr="00100F61">
        <w:rPr>
          <w:rFonts w:ascii="Times New Roman" w:hAnsi="Times New Roman" w:cs="Times New Roman"/>
          <w:sz w:val="24"/>
          <w:szCs w:val="24"/>
        </w:rPr>
        <w:t xml:space="preserve"> (</w:t>
      </w:r>
      <w:r w:rsidR="00415025" w:rsidRPr="00415025">
        <w:rPr>
          <w:rFonts w:ascii="Times New Roman" w:hAnsi="Times New Roman" w:cs="Times New Roman"/>
          <w:color w:val="C0504D" w:themeColor="accent2"/>
          <w:sz w:val="24"/>
          <w:szCs w:val="24"/>
        </w:rPr>
        <w:t xml:space="preserve">pers. comm. K. Morris, Georgia Department of Something, Month day, </w:t>
      </w:r>
      <w:r w:rsidRPr="00415025">
        <w:rPr>
          <w:rFonts w:ascii="Times New Roman" w:hAnsi="Times New Roman" w:cs="Times New Roman"/>
          <w:color w:val="C0504D" w:themeColor="accent2"/>
          <w:sz w:val="24"/>
          <w:szCs w:val="24"/>
        </w:rPr>
        <w:t xml:space="preserve">2013).          </w:t>
      </w:r>
      <w:r w:rsidR="004F6859" w:rsidRPr="00415025">
        <w:rPr>
          <w:rFonts w:ascii="Times New Roman" w:hAnsi="Times New Roman" w:cs="Times New Roman"/>
          <w:color w:val="C0504D" w:themeColor="accent2"/>
          <w:sz w:val="24"/>
          <w:szCs w:val="24"/>
        </w:rPr>
        <w:t xml:space="preserve">  </w:t>
      </w:r>
      <w:r w:rsidR="004F6859">
        <w:rPr>
          <w:rFonts w:ascii="Times New Roman" w:hAnsi="Times New Roman" w:cs="Times New Roman"/>
          <w:sz w:val="24"/>
          <w:szCs w:val="24"/>
        </w:rPr>
        <w:t xml:space="preserve"> </w:t>
      </w:r>
    </w:p>
    <w:p w:rsidR="00C73FEE" w:rsidRDefault="004F6859"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73FEE">
        <w:rPr>
          <w:rFonts w:ascii="Times New Roman" w:hAnsi="Times New Roman" w:cs="Times New Roman"/>
          <w:sz w:val="24"/>
          <w:szCs w:val="24"/>
        </w:rPr>
        <w:t>Two bat houses, one at University of Florida at Gainesville and one at the Lower Suwanee National Wildlife Reserve (both Region 3) were sampl</w:t>
      </w:r>
      <w:r w:rsidR="00ED6DAB">
        <w:rPr>
          <w:rFonts w:ascii="Times New Roman" w:hAnsi="Times New Roman" w:cs="Times New Roman"/>
          <w:sz w:val="24"/>
          <w:szCs w:val="24"/>
        </w:rPr>
        <w:t xml:space="preserve">ed. </w:t>
      </w:r>
      <w:r w:rsidR="00C73FEE">
        <w:rPr>
          <w:rFonts w:ascii="Times New Roman" w:hAnsi="Times New Roman" w:cs="Times New Roman"/>
          <w:sz w:val="24"/>
          <w:szCs w:val="24"/>
        </w:rPr>
        <w:t xml:space="preserve">TABR is the predominant species at these bat </w:t>
      </w:r>
      <w:r w:rsidR="00ED6DAB">
        <w:rPr>
          <w:rFonts w:ascii="Times New Roman" w:hAnsi="Times New Roman" w:cs="Times New Roman"/>
          <w:sz w:val="24"/>
          <w:szCs w:val="24"/>
        </w:rPr>
        <w:t>houses, with MYAU also present.</w:t>
      </w:r>
      <w:r w:rsidR="00C73FEE">
        <w:rPr>
          <w:rFonts w:ascii="Times New Roman" w:hAnsi="Times New Roman" w:cs="Times New Roman"/>
          <w:sz w:val="24"/>
          <w:szCs w:val="24"/>
        </w:rPr>
        <w:t xml:space="preserve"> Both bat houses are in Region 3 (Fig. 1).  </w:t>
      </w:r>
    </w:p>
    <w:p w:rsidR="00C73FEE"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Core guano samples in caves and bat houses were collected with a Russian sampler to avoid compaction of guano</w:t>
      </w:r>
      <w:r w:rsidRPr="00896568">
        <w:rPr>
          <w:rFonts w:ascii="Times New Roman" w:hAnsi="Times New Roman" w:cs="Times New Roman"/>
          <w:sz w:val="24"/>
          <w:szCs w:val="24"/>
        </w:rPr>
        <w:t xml:space="preserve"> </w:t>
      </w:r>
      <w:r>
        <w:rPr>
          <w:rFonts w:ascii="Times New Roman" w:hAnsi="Times New Roman" w:cs="Times New Roman"/>
          <w:sz w:val="24"/>
          <w:szCs w:val="24"/>
        </w:rPr>
        <w:t>(Mahe</w:t>
      </w:r>
      <w:r w:rsidR="00ED6DAB">
        <w:rPr>
          <w:rFonts w:ascii="Times New Roman" w:hAnsi="Times New Roman" w:cs="Times New Roman"/>
          <w:sz w:val="24"/>
          <w:szCs w:val="24"/>
        </w:rPr>
        <w:t xml:space="preserve">r 2006, Johnston et al. 2010). </w:t>
      </w:r>
      <w:r>
        <w:rPr>
          <w:rFonts w:ascii="Times New Roman" w:hAnsi="Times New Roman" w:cs="Times New Roman"/>
          <w:sz w:val="24"/>
          <w:szCs w:val="24"/>
        </w:rPr>
        <w:t>Cores were divided into 1 inch subsamples star</w:t>
      </w:r>
      <w:r w:rsidR="00ED6DAB">
        <w:rPr>
          <w:rFonts w:ascii="Times New Roman" w:hAnsi="Times New Roman" w:cs="Times New Roman"/>
          <w:sz w:val="24"/>
          <w:szCs w:val="24"/>
        </w:rPr>
        <w:t xml:space="preserve">ting from the top of the core. </w:t>
      </w:r>
      <w:r>
        <w:rPr>
          <w:rFonts w:ascii="Times New Roman" w:hAnsi="Times New Roman" w:cs="Times New Roman"/>
          <w:sz w:val="24"/>
          <w:szCs w:val="24"/>
        </w:rPr>
        <w:t xml:space="preserve">Sediment and guano from cave </w:t>
      </w:r>
      <w:r>
        <w:rPr>
          <w:rFonts w:ascii="Times New Roman" w:hAnsi="Times New Roman" w:cs="Times New Roman"/>
          <w:sz w:val="24"/>
          <w:szCs w:val="24"/>
        </w:rPr>
        <w:lastRenderedPageBreak/>
        <w:t xml:space="preserve">surfaces were collected with non-metal utensils in ~5 g amounts and put into plastic bags.   All samples were stored in </w:t>
      </w:r>
      <w:r w:rsidR="00ED6DAB">
        <w:rPr>
          <w:rFonts w:ascii="Times New Roman" w:hAnsi="Times New Roman" w:cs="Times New Roman"/>
          <w:sz w:val="24"/>
          <w:szCs w:val="24"/>
        </w:rPr>
        <w:t xml:space="preserve">a freezer until freeze dried. </w:t>
      </w:r>
      <w:r>
        <w:rPr>
          <w:rFonts w:ascii="Times New Roman" w:hAnsi="Times New Roman" w:cs="Times New Roman"/>
          <w:sz w:val="24"/>
          <w:szCs w:val="24"/>
        </w:rPr>
        <w:t xml:space="preserve">All samples were collected between January 12, 2013 and February 13, 2014. </w:t>
      </w:r>
    </w:p>
    <w:p w:rsidR="00C73FEE"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All samples were freeze dried to constant weight, and analyzed for Total Mercury (</w:t>
      </w:r>
      <w:proofErr w:type="spellStart"/>
      <w:r>
        <w:rPr>
          <w:rFonts w:ascii="Times New Roman" w:hAnsi="Times New Roman" w:cs="Times New Roman"/>
          <w:sz w:val="24"/>
          <w:szCs w:val="24"/>
        </w:rPr>
        <w:t>THg</w:t>
      </w:r>
      <w:proofErr w:type="spellEnd"/>
      <w:r>
        <w:rPr>
          <w:rFonts w:ascii="Times New Roman" w:hAnsi="Times New Roman" w:cs="Times New Roman"/>
          <w:sz w:val="24"/>
          <w:szCs w:val="24"/>
        </w:rPr>
        <w:t>) by thermal decomposition, gold amalgamation and atomic absorption spectroscopy (EPA method 7473) using a Mi</w:t>
      </w:r>
      <w:r w:rsidR="00ED6DAB">
        <w:rPr>
          <w:rFonts w:ascii="Times New Roman" w:hAnsi="Times New Roman" w:cs="Times New Roman"/>
          <w:sz w:val="24"/>
          <w:szCs w:val="24"/>
        </w:rPr>
        <w:t xml:space="preserve">lestone DMA80 mercury analyzer. </w:t>
      </w:r>
      <w:r>
        <w:rPr>
          <w:rFonts w:ascii="Times New Roman" w:hAnsi="Times New Roman" w:cs="Times New Roman"/>
          <w:sz w:val="24"/>
          <w:szCs w:val="24"/>
        </w:rPr>
        <w:t>This method was rapid and inexpensive, and provided detection limits in th</w:t>
      </w:r>
      <w:r w:rsidR="00ED6DAB">
        <w:rPr>
          <w:rFonts w:ascii="Times New Roman" w:hAnsi="Times New Roman" w:cs="Times New Roman"/>
          <w:sz w:val="24"/>
          <w:szCs w:val="24"/>
        </w:rPr>
        <w:t xml:space="preserve">e sub-parts per billion range. </w:t>
      </w:r>
      <w:r>
        <w:rPr>
          <w:rFonts w:ascii="Times New Roman" w:hAnsi="Times New Roman" w:cs="Times New Roman"/>
          <w:sz w:val="24"/>
          <w:szCs w:val="24"/>
        </w:rPr>
        <w:t>QA/QC included blanks,</w:t>
      </w:r>
      <w:r w:rsidR="00ED6DAB">
        <w:rPr>
          <w:rFonts w:ascii="Times New Roman" w:hAnsi="Times New Roman" w:cs="Times New Roman"/>
          <w:sz w:val="24"/>
          <w:szCs w:val="24"/>
        </w:rPr>
        <w:t xml:space="preserve"> replicates and matrix spikes. </w:t>
      </w:r>
      <w:r>
        <w:rPr>
          <w:rFonts w:ascii="Times New Roman" w:hAnsi="Times New Roman" w:cs="Times New Roman"/>
          <w:sz w:val="24"/>
          <w:szCs w:val="24"/>
        </w:rPr>
        <w:t xml:space="preserve">All duplicates had &lt;10 percent difference </w:t>
      </w:r>
      <w:r w:rsidR="00ED6DAB">
        <w:rPr>
          <w:rFonts w:ascii="Times New Roman" w:hAnsi="Times New Roman" w:cs="Times New Roman"/>
          <w:sz w:val="24"/>
          <w:szCs w:val="24"/>
        </w:rPr>
        <w:t xml:space="preserve">and were averaged. </w:t>
      </w:r>
      <w:r>
        <w:rPr>
          <w:rFonts w:ascii="Times New Roman" w:hAnsi="Times New Roman" w:cs="Times New Roman"/>
          <w:sz w:val="24"/>
          <w:szCs w:val="24"/>
        </w:rPr>
        <w:t xml:space="preserve">The DMA80 was calibrated with NIST-traceable standards, and the calibration was verified using standards purchased from NIST and the National Research Council of Canada.  </w:t>
      </w:r>
    </w:p>
    <w:p w:rsidR="00E5042A" w:rsidRDefault="00C73FEE" w:rsidP="009D6FCB">
      <w:pPr>
        <w:spacing w:line="480" w:lineRule="auto"/>
        <w:contextualSpacing/>
        <w:rPr>
          <w:rFonts w:ascii="Times New Roman" w:hAnsi="Times New Roman" w:cs="Times New Roman"/>
          <w:sz w:val="24"/>
          <w:szCs w:val="24"/>
        </w:rPr>
      </w:pPr>
      <w:r w:rsidRPr="00C73FEE">
        <w:rPr>
          <w:rFonts w:ascii="Times New Roman" w:hAnsi="Times New Roman" w:cs="Times New Roman"/>
          <w:b/>
          <w:sz w:val="28"/>
          <w:szCs w:val="28"/>
        </w:rPr>
        <w:t>Results</w:t>
      </w:r>
    </w:p>
    <w:p w:rsidR="00EC570E" w:rsidRPr="00E5042A" w:rsidRDefault="00E5042A"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7A65F1">
        <w:rPr>
          <w:rFonts w:ascii="Times New Roman" w:hAnsi="Times New Roman" w:cs="Times New Roman"/>
          <w:sz w:val="24"/>
          <w:szCs w:val="24"/>
        </w:rPr>
        <w:t>A</w:t>
      </w:r>
      <w:r w:rsidR="00EC570E" w:rsidRPr="009D6FCB">
        <w:rPr>
          <w:rFonts w:ascii="Times New Roman" w:hAnsi="Times New Roman" w:cs="Times New Roman"/>
          <w:sz w:val="24"/>
          <w:szCs w:val="24"/>
        </w:rPr>
        <w:t>ll measured mercury concentrations in uni</w:t>
      </w:r>
      <w:r w:rsidR="00ED6DAB">
        <w:rPr>
          <w:rFonts w:ascii="Times New Roman" w:hAnsi="Times New Roman" w:cs="Times New Roman"/>
          <w:sz w:val="24"/>
          <w:szCs w:val="24"/>
        </w:rPr>
        <w:t>ts of parts per million (ppm)</w:t>
      </w:r>
      <w:r w:rsidR="007A65F1">
        <w:rPr>
          <w:rFonts w:ascii="Times New Roman" w:hAnsi="Times New Roman" w:cs="Times New Roman"/>
          <w:sz w:val="24"/>
          <w:szCs w:val="24"/>
        </w:rPr>
        <w:t xml:space="preserve"> are d</w:t>
      </w:r>
      <w:r w:rsidR="0091237C">
        <w:rPr>
          <w:rFonts w:ascii="Times New Roman" w:hAnsi="Times New Roman" w:cs="Times New Roman"/>
          <w:sz w:val="24"/>
          <w:szCs w:val="24"/>
        </w:rPr>
        <w:t>epicted in box plots in Figure 2</w:t>
      </w:r>
      <w:r w:rsidR="007A65F1">
        <w:rPr>
          <w:rFonts w:ascii="Times New Roman" w:hAnsi="Times New Roman" w:cs="Times New Roman"/>
          <w:sz w:val="24"/>
          <w:szCs w:val="24"/>
        </w:rPr>
        <w:t xml:space="preserve">.  </w:t>
      </w:r>
      <w:r w:rsidR="00EC570E" w:rsidRPr="009D6FCB">
        <w:rPr>
          <w:rFonts w:ascii="Times New Roman" w:hAnsi="Times New Roman" w:cs="Times New Roman"/>
          <w:sz w:val="24"/>
          <w:szCs w:val="24"/>
        </w:rPr>
        <w:t>The leftmost (gray) boxplot shows all measurements (without respect to region), with the minimum observation at 0.0</w:t>
      </w:r>
      <w:r w:rsidR="00ED6DAB">
        <w:rPr>
          <w:rFonts w:ascii="Times New Roman" w:hAnsi="Times New Roman" w:cs="Times New Roman"/>
          <w:sz w:val="24"/>
          <w:szCs w:val="24"/>
        </w:rPr>
        <w:t xml:space="preserve">628 and the maximum at 2.1750. </w:t>
      </w:r>
      <w:r w:rsidR="00EC570E" w:rsidRPr="009D6FCB">
        <w:rPr>
          <w:rFonts w:ascii="Times New Roman" w:hAnsi="Times New Roman" w:cs="Times New Roman"/>
          <w:sz w:val="24"/>
          <w:szCs w:val="24"/>
        </w:rPr>
        <w:t xml:space="preserve">The mean concentration is estimated at </w:t>
      </w:r>
      <w:ins w:id="17" w:author="jenise" w:date="2016-09-21T09:02:00Z">
        <w:r w:rsidR="006577F7">
          <w:rPr>
            <w:rFonts w:ascii="Times New Roman" w:hAnsi="Times New Roman" w:cs="Times New Roman"/>
            <w:sz w:val="24"/>
            <w:szCs w:val="24"/>
          </w:rPr>
          <w:t>0.5410</w:t>
        </w:r>
      </w:ins>
      <w:del w:id="18" w:author="jenise" w:date="2016-09-21T09:02:00Z">
        <w:r w:rsidR="00EC570E" w:rsidRPr="009D6FCB" w:rsidDel="006577F7">
          <w:rPr>
            <w:rFonts w:ascii="Times New Roman" w:hAnsi="Times New Roman" w:cs="Times New Roman"/>
            <w:sz w:val="24"/>
            <w:szCs w:val="24"/>
          </w:rPr>
          <w:delText>0.5420</w:delText>
        </w:r>
      </w:del>
      <w:r w:rsidR="00EC570E" w:rsidRPr="009D6FCB">
        <w:rPr>
          <w:rFonts w:ascii="Times New Roman" w:hAnsi="Times New Roman" w:cs="Times New Roman"/>
          <w:sz w:val="24"/>
          <w:szCs w:val="24"/>
        </w:rPr>
        <w:t xml:space="preserve"> +/- </w:t>
      </w:r>
      <w:del w:id="19" w:author="jenise" w:date="2016-09-21T09:02:00Z">
        <w:r w:rsidR="00EC570E" w:rsidRPr="009D6FCB" w:rsidDel="006577F7">
          <w:rPr>
            <w:rFonts w:ascii="Times New Roman" w:hAnsi="Times New Roman" w:cs="Times New Roman"/>
            <w:sz w:val="24"/>
            <w:szCs w:val="24"/>
          </w:rPr>
          <w:delText>0.0454</w:delText>
        </w:r>
      </w:del>
      <w:ins w:id="20" w:author="jenise" w:date="2016-09-21T09:02:00Z">
        <w:r w:rsidR="006577F7">
          <w:rPr>
            <w:rFonts w:ascii="Times New Roman" w:hAnsi="Times New Roman" w:cs="Times New Roman"/>
            <w:sz w:val="24"/>
            <w:szCs w:val="24"/>
          </w:rPr>
          <w:t>0.</w:t>
        </w:r>
      </w:ins>
      <w:ins w:id="21" w:author="jenise" w:date="2016-09-21T09:03:00Z">
        <w:r w:rsidR="006577F7">
          <w:rPr>
            <w:rFonts w:ascii="Times New Roman" w:hAnsi="Times New Roman" w:cs="Times New Roman"/>
            <w:sz w:val="24"/>
            <w:szCs w:val="24"/>
          </w:rPr>
          <w:t>0461</w:t>
        </w:r>
      </w:ins>
      <w:r w:rsidR="00F8345B">
        <w:rPr>
          <w:rFonts w:ascii="Times New Roman" w:hAnsi="Times New Roman" w:cs="Times New Roman"/>
          <w:sz w:val="24"/>
          <w:szCs w:val="24"/>
        </w:rPr>
        <w:t xml:space="preserve"> ppm</w:t>
      </w:r>
      <w:r w:rsidR="00ED6DAB">
        <w:rPr>
          <w:rFonts w:ascii="Times New Roman" w:hAnsi="Times New Roman" w:cs="Times New Roman"/>
          <w:color w:val="FF0000"/>
          <w:sz w:val="24"/>
          <w:szCs w:val="24"/>
        </w:rPr>
        <w:t xml:space="preserve">. </w:t>
      </w:r>
      <w:r w:rsidR="007A65F1">
        <w:rPr>
          <w:rFonts w:ascii="Times New Roman" w:hAnsi="Times New Roman" w:cs="Times New Roman"/>
          <w:sz w:val="24"/>
          <w:szCs w:val="24"/>
        </w:rPr>
        <w:t>This</w:t>
      </w:r>
      <w:r w:rsidR="00EC570E" w:rsidRPr="009D6FCB">
        <w:rPr>
          <w:rFonts w:ascii="Times New Roman" w:hAnsi="Times New Roman" w:cs="Times New Roman"/>
          <w:sz w:val="24"/>
          <w:szCs w:val="24"/>
        </w:rPr>
        <w:t xml:space="preserve"> boxplot shows three outlying points, which consist of measurements from two </w:t>
      </w:r>
      <w:r w:rsidR="0061605D">
        <w:rPr>
          <w:rFonts w:ascii="Times New Roman" w:hAnsi="Times New Roman" w:cs="Times New Roman"/>
          <w:sz w:val="24"/>
          <w:szCs w:val="24"/>
        </w:rPr>
        <w:t>caves in region 1 (FCS 565 and FCS 556</w:t>
      </w:r>
      <w:r w:rsidR="00EC570E" w:rsidRPr="009D6FCB">
        <w:rPr>
          <w:rFonts w:ascii="Times New Roman" w:hAnsi="Times New Roman" w:cs="Times New Roman"/>
          <w:sz w:val="24"/>
          <w:szCs w:val="24"/>
        </w:rPr>
        <w:t xml:space="preserve">) and one </w:t>
      </w:r>
      <w:r w:rsidR="0061605D">
        <w:rPr>
          <w:rFonts w:ascii="Times New Roman" w:hAnsi="Times New Roman" w:cs="Times New Roman"/>
          <w:sz w:val="24"/>
          <w:szCs w:val="24"/>
        </w:rPr>
        <w:t>cave in region 3 (FCS 188</w:t>
      </w:r>
      <w:r w:rsidR="00ED6DAB">
        <w:rPr>
          <w:rFonts w:ascii="Times New Roman" w:hAnsi="Times New Roman" w:cs="Times New Roman"/>
          <w:sz w:val="24"/>
          <w:szCs w:val="24"/>
        </w:rPr>
        <w:t xml:space="preserve">).  </w:t>
      </w:r>
      <w:r w:rsidR="0061605D">
        <w:rPr>
          <w:rFonts w:ascii="Times New Roman" w:hAnsi="Times New Roman" w:cs="Times New Roman"/>
          <w:sz w:val="24"/>
          <w:szCs w:val="24"/>
        </w:rPr>
        <w:t xml:space="preserve">These outliers may come from sampling bias from mercury “hotspots” in the guano piles. </w:t>
      </w:r>
      <w:ins w:id="22" w:author="jenise" w:date="2016-09-21T09:23:00Z">
        <w:r w:rsidR="00E152F3">
          <w:rPr>
            <w:rFonts w:ascii="Times New Roman" w:hAnsi="Times New Roman" w:cs="Times New Roman"/>
            <w:sz w:val="24"/>
            <w:szCs w:val="24"/>
          </w:rPr>
          <w:t xml:space="preserve"> </w:t>
        </w:r>
      </w:ins>
      <w:del w:id="23" w:author="jenise" w:date="2016-09-21T09:23:00Z">
        <w:r w:rsidR="0061605D" w:rsidRPr="00F8345B" w:rsidDel="00E152F3">
          <w:rPr>
            <w:rFonts w:ascii="Times New Roman" w:hAnsi="Times New Roman" w:cs="Times New Roman"/>
            <w:color w:val="000000" w:themeColor="text1"/>
            <w:sz w:val="24"/>
            <w:szCs w:val="24"/>
          </w:rPr>
          <w:delText>The</w:delText>
        </w:r>
      </w:del>
      <w:del w:id="24" w:author="jenise" w:date="2016-09-21T09:19:00Z">
        <w:r w:rsidR="0061605D" w:rsidRPr="00F8345B" w:rsidDel="00E152F3">
          <w:rPr>
            <w:rFonts w:ascii="Times New Roman" w:hAnsi="Times New Roman" w:cs="Times New Roman"/>
            <w:color w:val="000000" w:themeColor="text1"/>
            <w:sz w:val="24"/>
            <w:szCs w:val="24"/>
          </w:rPr>
          <w:delText>se three outliers</w:delText>
        </w:r>
      </w:del>
      <w:del w:id="25" w:author="jenise" w:date="2016-09-21T09:23:00Z">
        <w:r w:rsidR="0061605D" w:rsidRPr="00F8345B" w:rsidDel="00E152F3">
          <w:rPr>
            <w:rFonts w:ascii="Times New Roman" w:hAnsi="Times New Roman" w:cs="Times New Roman"/>
            <w:color w:val="000000" w:themeColor="text1"/>
            <w:sz w:val="24"/>
            <w:szCs w:val="24"/>
          </w:rPr>
          <w:delText xml:space="preserve"> </w:delText>
        </w:r>
        <w:r w:rsidR="00EC570E" w:rsidRPr="00F8345B" w:rsidDel="00E152F3">
          <w:rPr>
            <w:rFonts w:ascii="Times New Roman" w:hAnsi="Times New Roman" w:cs="Times New Roman"/>
            <w:color w:val="000000" w:themeColor="text1"/>
            <w:sz w:val="24"/>
            <w:szCs w:val="24"/>
          </w:rPr>
          <w:delText xml:space="preserve">have a substantial effect on the upper bound of this interval.  </w:delText>
        </w:r>
      </w:del>
      <w:r w:rsidR="00EC570E" w:rsidRPr="00F8345B">
        <w:rPr>
          <w:rFonts w:ascii="Times New Roman" w:hAnsi="Times New Roman" w:cs="Times New Roman"/>
          <w:color w:val="000000" w:themeColor="text1"/>
          <w:sz w:val="24"/>
          <w:szCs w:val="24"/>
        </w:rPr>
        <w:t>If they were removed</w:t>
      </w:r>
      <w:ins w:id="26" w:author="jenise" w:date="2016-09-21T09:23:00Z">
        <w:r w:rsidR="00E152F3">
          <w:rPr>
            <w:rFonts w:ascii="Times New Roman" w:hAnsi="Times New Roman" w:cs="Times New Roman"/>
            <w:color w:val="000000" w:themeColor="text1"/>
            <w:sz w:val="24"/>
            <w:szCs w:val="24"/>
          </w:rPr>
          <w:t xml:space="preserve"> from the analysis</w:t>
        </w:r>
      </w:ins>
      <w:r w:rsidR="00EC570E" w:rsidRPr="00F8345B">
        <w:rPr>
          <w:rFonts w:ascii="Times New Roman" w:hAnsi="Times New Roman" w:cs="Times New Roman"/>
          <w:color w:val="000000" w:themeColor="text1"/>
          <w:sz w:val="24"/>
          <w:szCs w:val="24"/>
        </w:rPr>
        <w:t>, the</w:t>
      </w:r>
      <w:ins w:id="27" w:author="jenise" w:date="2016-09-21T09:24:00Z">
        <w:r w:rsidR="00E152F3">
          <w:rPr>
            <w:rFonts w:ascii="Times New Roman" w:hAnsi="Times New Roman" w:cs="Times New Roman"/>
            <w:color w:val="000000" w:themeColor="text1"/>
            <w:sz w:val="24"/>
            <w:szCs w:val="24"/>
          </w:rPr>
          <w:t xml:space="preserve"> </w:t>
        </w:r>
      </w:ins>
      <w:ins w:id="28" w:author="jenise" w:date="2016-09-21T09:26:00Z">
        <w:r w:rsidR="001656A9">
          <w:rPr>
            <w:rFonts w:ascii="Times New Roman" w:hAnsi="Times New Roman" w:cs="Times New Roman"/>
            <w:color w:val="000000" w:themeColor="text1"/>
            <w:sz w:val="24"/>
            <w:szCs w:val="24"/>
          </w:rPr>
          <w:t xml:space="preserve">estimate of the </w:t>
        </w:r>
      </w:ins>
      <w:ins w:id="29" w:author="jenise" w:date="2016-09-21T09:24:00Z">
        <w:r w:rsidR="00E152F3">
          <w:rPr>
            <w:rFonts w:ascii="Times New Roman" w:hAnsi="Times New Roman" w:cs="Times New Roman"/>
            <w:color w:val="000000" w:themeColor="text1"/>
            <w:sz w:val="24"/>
            <w:szCs w:val="24"/>
          </w:rPr>
          <w:t>mean concentration would</w:t>
        </w:r>
      </w:ins>
      <w:ins w:id="30" w:author="jenise" w:date="2016-09-21T09:26:00Z">
        <w:r w:rsidR="001656A9">
          <w:rPr>
            <w:rFonts w:ascii="Times New Roman" w:hAnsi="Times New Roman" w:cs="Times New Roman"/>
            <w:color w:val="000000" w:themeColor="text1"/>
            <w:sz w:val="24"/>
            <w:szCs w:val="24"/>
          </w:rPr>
          <w:t xml:space="preserve"> be lowered</w:t>
        </w:r>
      </w:ins>
      <w:ins w:id="31" w:author="jenise" w:date="2016-09-21T09:24:00Z">
        <w:r w:rsidR="00E152F3">
          <w:rPr>
            <w:rFonts w:ascii="Times New Roman" w:hAnsi="Times New Roman" w:cs="Times New Roman"/>
            <w:color w:val="000000" w:themeColor="text1"/>
            <w:sz w:val="24"/>
            <w:szCs w:val="24"/>
          </w:rPr>
          <w:t xml:space="preserve"> to </w:t>
        </w:r>
        <w:r w:rsidR="003E0D27">
          <w:rPr>
            <w:rFonts w:ascii="Times New Roman" w:hAnsi="Times New Roman" w:cs="Times New Roman"/>
            <w:color w:val="000000" w:themeColor="text1"/>
            <w:sz w:val="24"/>
            <w:szCs w:val="24"/>
          </w:rPr>
          <w:t xml:space="preserve">0.5123 +/- </w:t>
        </w:r>
      </w:ins>
      <w:ins w:id="32" w:author="jenise" w:date="2016-09-21T09:25:00Z">
        <w:r w:rsidR="001656A9">
          <w:rPr>
            <w:rFonts w:ascii="Times New Roman" w:hAnsi="Times New Roman" w:cs="Times New Roman"/>
            <w:color w:val="000000" w:themeColor="text1"/>
            <w:sz w:val="24"/>
            <w:szCs w:val="24"/>
          </w:rPr>
          <w:t>0.0316</w:t>
        </w:r>
      </w:ins>
      <w:ins w:id="33" w:author="jenise" w:date="2016-09-21T09:26:00Z">
        <w:r w:rsidR="001656A9">
          <w:rPr>
            <w:rFonts w:ascii="Times New Roman" w:hAnsi="Times New Roman" w:cs="Times New Roman"/>
            <w:color w:val="000000" w:themeColor="text1"/>
            <w:sz w:val="24"/>
            <w:szCs w:val="24"/>
          </w:rPr>
          <w:t xml:space="preserve"> ppm.</w:t>
        </w:r>
      </w:ins>
      <w:del w:id="34" w:author="jenise" w:date="2016-09-21T09:28:00Z">
        <w:r w:rsidR="00EC570E" w:rsidRPr="00F8345B" w:rsidDel="001656A9">
          <w:rPr>
            <w:rFonts w:ascii="Times New Roman" w:hAnsi="Times New Roman" w:cs="Times New Roman"/>
            <w:color w:val="000000" w:themeColor="text1"/>
            <w:sz w:val="24"/>
            <w:szCs w:val="24"/>
          </w:rPr>
          <w:delText xml:space="preserve"> 95% confidence interval would change </w:delText>
        </w:r>
        <w:r w:rsidR="00F8345B" w:rsidRPr="00F8345B" w:rsidDel="001656A9">
          <w:rPr>
            <w:rFonts w:ascii="Times New Roman" w:hAnsi="Times New Roman" w:cs="Times New Roman"/>
            <w:color w:val="000000" w:themeColor="text1"/>
            <w:sz w:val="24"/>
            <w:szCs w:val="24"/>
          </w:rPr>
          <w:delText>from (0.4966</w:delText>
        </w:r>
        <w:r w:rsidR="000F52BA" w:rsidDel="001656A9">
          <w:rPr>
            <w:rFonts w:ascii="Times New Roman" w:hAnsi="Times New Roman" w:cs="Times New Roman"/>
            <w:color w:val="000000" w:themeColor="text1"/>
            <w:sz w:val="24"/>
            <w:szCs w:val="24"/>
          </w:rPr>
          <w:delText>,</w:delText>
        </w:r>
        <w:r w:rsidR="005A7B47" w:rsidDel="001656A9">
          <w:rPr>
            <w:rFonts w:ascii="Times New Roman" w:hAnsi="Times New Roman" w:cs="Times New Roman"/>
            <w:color w:val="000000" w:themeColor="text1"/>
            <w:sz w:val="24"/>
            <w:szCs w:val="24"/>
          </w:rPr>
          <w:delText xml:space="preserve"> </w:delText>
        </w:r>
        <w:r w:rsidR="00F8345B" w:rsidRPr="00F8345B" w:rsidDel="001656A9">
          <w:rPr>
            <w:rFonts w:ascii="Times New Roman" w:hAnsi="Times New Roman" w:cs="Times New Roman"/>
            <w:color w:val="000000" w:themeColor="text1"/>
            <w:sz w:val="24"/>
            <w:szCs w:val="24"/>
          </w:rPr>
          <w:delText>0.5874)</w:delText>
        </w:r>
        <w:r w:rsidR="00450972" w:rsidDel="001656A9">
          <w:rPr>
            <w:rFonts w:ascii="Times New Roman" w:hAnsi="Times New Roman" w:cs="Times New Roman"/>
            <w:color w:val="000000" w:themeColor="text1"/>
            <w:sz w:val="24"/>
            <w:szCs w:val="24"/>
          </w:rPr>
          <w:delText xml:space="preserve"> without outliers,</w:delText>
        </w:r>
        <w:r w:rsidR="00F8345B" w:rsidRPr="00F8345B" w:rsidDel="001656A9">
          <w:rPr>
            <w:rFonts w:ascii="Times New Roman" w:hAnsi="Times New Roman" w:cs="Times New Roman"/>
            <w:color w:val="000000" w:themeColor="text1"/>
            <w:sz w:val="24"/>
            <w:szCs w:val="24"/>
          </w:rPr>
          <w:delText xml:space="preserve"> to (0.4827</w:delText>
        </w:r>
        <w:r w:rsidR="000F52BA" w:rsidDel="001656A9">
          <w:rPr>
            <w:rFonts w:ascii="Times New Roman" w:hAnsi="Times New Roman" w:cs="Times New Roman"/>
            <w:color w:val="000000" w:themeColor="text1"/>
            <w:sz w:val="24"/>
            <w:szCs w:val="24"/>
          </w:rPr>
          <w:delText>,</w:delText>
        </w:r>
        <w:r w:rsidR="005A7B47" w:rsidDel="001656A9">
          <w:rPr>
            <w:rFonts w:ascii="Times New Roman" w:hAnsi="Times New Roman" w:cs="Times New Roman"/>
            <w:color w:val="000000" w:themeColor="text1"/>
            <w:sz w:val="24"/>
            <w:szCs w:val="24"/>
          </w:rPr>
          <w:delText xml:space="preserve"> </w:delText>
        </w:r>
        <w:r w:rsidR="00EC570E" w:rsidRPr="00F8345B" w:rsidDel="001656A9">
          <w:rPr>
            <w:rFonts w:ascii="Times New Roman" w:hAnsi="Times New Roman" w:cs="Times New Roman"/>
            <w:color w:val="000000" w:themeColor="text1"/>
            <w:sz w:val="24"/>
            <w:szCs w:val="24"/>
          </w:rPr>
          <w:delText>0.5449)</w:delText>
        </w:r>
        <w:r w:rsidR="00F8345B" w:rsidRPr="00F8345B" w:rsidDel="001656A9">
          <w:rPr>
            <w:rFonts w:ascii="Times New Roman" w:hAnsi="Times New Roman" w:cs="Times New Roman"/>
            <w:color w:val="000000" w:themeColor="text1"/>
            <w:sz w:val="24"/>
            <w:szCs w:val="24"/>
          </w:rPr>
          <w:delText xml:space="preserve"> </w:delText>
        </w:r>
        <w:r w:rsidR="00450972" w:rsidDel="001656A9">
          <w:rPr>
            <w:rFonts w:ascii="Times New Roman" w:hAnsi="Times New Roman" w:cs="Times New Roman"/>
            <w:color w:val="000000" w:themeColor="text1"/>
            <w:sz w:val="24"/>
            <w:szCs w:val="24"/>
          </w:rPr>
          <w:delText>with outliers</w:delText>
        </w:r>
        <w:r w:rsidR="00EC570E" w:rsidRPr="00F8345B" w:rsidDel="001656A9">
          <w:rPr>
            <w:rFonts w:ascii="Times New Roman" w:hAnsi="Times New Roman" w:cs="Times New Roman"/>
            <w:color w:val="000000" w:themeColor="text1"/>
            <w:sz w:val="24"/>
            <w:szCs w:val="24"/>
          </w:rPr>
          <w:delText>.</w:delText>
        </w:r>
      </w:del>
    </w:p>
    <w:p w:rsidR="00EC570E" w:rsidRPr="009D6FCB" w:rsidRDefault="000F52BA"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C570E" w:rsidRPr="009D6FCB">
        <w:rPr>
          <w:rFonts w:ascii="Times New Roman" w:hAnsi="Times New Roman" w:cs="Times New Roman"/>
          <w:sz w:val="24"/>
          <w:szCs w:val="24"/>
        </w:rPr>
        <w:t xml:space="preserve">The </w:t>
      </w:r>
      <w:ins w:id="35" w:author="jenise" w:date="2016-09-21T09:28:00Z">
        <w:r w:rsidR="002903D9">
          <w:rPr>
            <w:rFonts w:ascii="Times New Roman" w:hAnsi="Times New Roman" w:cs="Times New Roman"/>
            <w:sz w:val="24"/>
            <w:szCs w:val="24"/>
          </w:rPr>
          <w:t>three</w:t>
        </w:r>
      </w:ins>
      <w:del w:id="36" w:author="jenise" w:date="2016-09-21T09:28:00Z">
        <w:r w:rsidR="00EC570E" w:rsidRPr="009D6FCB" w:rsidDel="002903D9">
          <w:rPr>
            <w:rFonts w:ascii="Times New Roman" w:hAnsi="Times New Roman" w:cs="Times New Roman"/>
            <w:sz w:val="24"/>
            <w:szCs w:val="24"/>
          </w:rPr>
          <w:delText>four</w:delText>
        </w:r>
      </w:del>
      <w:r w:rsidR="00EC570E" w:rsidRPr="009D6FCB">
        <w:rPr>
          <w:rFonts w:ascii="Times New Roman" w:hAnsi="Times New Roman" w:cs="Times New Roman"/>
          <w:sz w:val="24"/>
          <w:szCs w:val="24"/>
        </w:rPr>
        <w:t xml:space="preserve"> white boxplots </w:t>
      </w:r>
      <w:r w:rsidR="0091237C">
        <w:rPr>
          <w:rFonts w:ascii="Times New Roman" w:hAnsi="Times New Roman" w:cs="Times New Roman"/>
          <w:sz w:val="24"/>
          <w:szCs w:val="24"/>
        </w:rPr>
        <w:t>in Figure 2</w:t>
      </w:r>
      <w:r>
        <w:rPr>
          <w:rFonts w:ascii="Times New Roman" w:hAnsi="Times New Roman" w:cs="Times New Roman"/>
          <w:sz w:val="24"/>
          <w:szCs w:val="24"/>
        </w:rPr>
        <w:t xml:space="preserve"> </w:t>
      </w:r>
      <w:r w:rsidR="00EC570E" w:rsidRPr="009D6FCB">
        <w:rPr>
          <w:rFonts w:ascii="Times New Roman" w:hAnsi="Times New Roman" w:cs="Times New Roman"/>
          <w:sz w:val="24"/>
          <w:szCs w:val="24"/>
        </w:rPr>
        <w:t xml:space="preserve">show mercury concentrations grouped by region. </w:t>
      </w:r>
      <w:r>
        <w:rPr>
          <w:rFonts w:ascii="Times New Roman" w:hAnsi="Times New Roman" w:cs="Times New Roman"/>
          <w:sz w:val="24"/>
          <w:szCs w:val="24"/>
        </w:rPr>
        <w:t>Of the three</w:t>
      </w:r>
      <w:r w:rsidR="00EC570E" w:rsidRPr="009D6FCB">
        <w:rPr>
          <w:rFonts w:ascii="Times New Roman" w:hAnsi="Times New Roman" w:cs="Times New Roman"/>
          <w:sz w:val="24"/>
          <w:szCs w:val="24"/>
        </w:rPr>
        <w:t xml:space="preserve"> regions, region 2 typically has lower concentrations, with less variability than those in regions 1 and 3.</w:t>
      </w:r>
    </w:p>
    <w:p w:rsidR="00EC570E" w:rsidRPr="000F52BA" w:rsidRDefault="000F52BA" w:rsidP="009D6FCB">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Th</w:t>
      </w:r>
      <w:r>
        <w:rPr>
          <w:rFonts w:ascii="Times New Roman" w:hAnsi="Times New Roman" w:cs="Times New Roman"/>
          <w:sz w:val="24"/>
          <w:szCs w:val="24"/>
        </w:rPr>
        <w:t>e samples in regions 1 and 2</w:t>
      </w:r>
      <w:r w:rsidR="00EC570E" w:rsidRPr="009D6FCB">
        <w:rPr>
          <w:rFonts w:ascii="Times New Roman" w:hAnsi="Times New Roman" w:cs="Times New Roman"/>
          <w:sz w:val="24"/>
          <w:szCs w:val="24"/>
        </w:rPr>
        <w:t xml:space="preserve"> came exclusively from caves, in which the typical species present are predominantly of spe</w:t>
      </w:r>
      <w:r w:rsidR="00ED6DAB">
        <w:rPr>
          <w:rFonts w:ascii="Times New Roman" w:hAnsi="Times New Roman" w:cs="Times New Roman"/>
          <w:sz w:val="24"/>
          <w:szCs w:val="24"/>
        </w:rPr>
        <w:t xml:space="preserve">cies MYAU, PESU, and/or MYGR. </w:t>
      </w:r>
      <w:r w:rsidR="00EC570E" w:rsidRPr="009D6FCB">
        <w:rPr>
          <w:rFonts w:ascii="Times New Roman" w:hAnsi="Times New Roman" w:cs="Times New Roman"/>
          <w:sz w:val="24"/>
          <w:szCs w:val="24"/>
        </w:rPr>
        <w:t>Region 3 differs in that it includes guano samples from caves, bat houses</w:t>
      </w:r>
      <w:r w:rsidR="00ED6DAB">
        <w:rPr>
          <w:rFonts w:ascii="Times New Roman" w:hAnsi="Times New Roman" w:cs="Times New Roman"/>
          <w:sz w:val="24"/>
          <w:szCs w:val="24"/>
        </w:rPr>
        <w:t xml:space="preserve">, and an interstate underpass. </w:t>
      </w:r>
      <w:r w:rsidR="00EC570E" w:rsidRPr="009D6FCB">
        <w:rPr>
          <w:rFonts w:ascii="Times New Roman" w:hAnsi="Times New Roman" w:cs="Times New Roman"/>
          <w:sz w:val="24"/>
          <w:szCs w:val="24"/>
        </w:rPr>
        <w:t xml:space="preserve">While the caves in region 3 are populated by MYAU bats, similar to the caves in the other regions, the bat houses and the interstate overpass are predominantly </w:t>
      </w:r>
      <w:r w:rsidR="00EC570E" w:rsidRPr="000F52BA">
        <w:rPr>
          <w:rFonts w:ascii="Times New Roman" w:hAnsi="Times New Roman" w:cs="Times New Roman"/>
          <w:color w:val="000000" w:themeColor="text1"/>
          <w:sz w:val="24"/>
          <w:szCs w:val="24"/>
        </w:rPr>
        <w:t>populated by the TABR and/or MFT species</w:t>
      </w:r>
      <w:r w:rsidR="00ED6DAB" w:rsidRPr="000F52BA">
        <w:rPr>
          <w:rFonts w:ascii="Times New Roman" w:hAnsi="Times New Roman" w:cs="Times New Roman"/>
          <w:color w:val="000000" w:themeColor="text1"/>
          <w:sz w:val="24"/>
          <w:szCs w:val="24"/>
        </w:rPr>
        <w:t xml:space="preserve">. </w:t>
      </w:r>
      <w:r w:rsidR="00EC570E" w:rsidRPr="000F52BA">
        <w:rPr>
          <w:rFonts w:ascii="Times New Roman" w:hAnsi="Times New Roman" w:cs="Times New Roman"/>
          <w:color w:val="000000" w:themeColor="text1"/>
          <w:sz w:val="24"/>
          <w:szCs w:val="24"/>
        </w:rPr>
        <w:t>F</w:t>
      </w:r>
      <w:r w:rsidRPr="000F52BA">
        <w:rPr>
          <w:rFonts w:ascii="Times New Roman" w:hAnsi="Times New Roman" w:cs="Times New Roman"/>
          <w:color w:val="000000" w:themeColor="text1"/>
          <w:sz w:val="24"/>
          <w:szCs w:val="24"/>
        </w:rPr>
        <w:t xml:space="preserve">or comparison with the </w:t>
      </w:r>
      <w:r w:rsidR="00EC570E" w:rsidRPr="000F52BA">
        <w:rPr>
          <w:rFonts w:ascii="Times New Roman" w:hAnsi="Times New Roman" w:cs="Times New Roman"/>
          <w:color w:val="000000" w:themeColor="text1"/>
          <w:sz w:val="24"/>
          <w:szCs w:val="24"/>
        </w:rPr>
        <w:t xml:space="preserve">study </w:t>
      </w:r>
      <w:r w:rsidRPr="000F52BA">
        <w:rPr>
          <w:rFonts w:ascii="Times New Roman" w:hAnsi="Times New Roman" w:cs="Times New Roman"/>
          <w:color w:val="000000" w:themeColor="text1"/>
          <w:sz w:val="24"/>
          <w:szCs w:val="24"/>
        </w:rPr>
        <w:t>from Mammoth Cave (Hagan 2014)</w:t>
      </w:r>
      <w:r w:rsidR="00EC570E" w:rsidRPr="000F52BA">
        <w:rPr>
          <w:rFonts w:ascii="Times New Roman" w:hAnsi="Times New Roman" w:cs="Times New Roman"/>
          <w:color w:val="000000" w:themeColor="text1"/>
          <w:sz w:val="24"/>
          <w:szCs w:val="24"/>
        </w:rPr>
        <w:t>, the estimated mean mercury concentrati</w:t>
      </w:r>
      <w:r w:rsidRPr="000F52BA">
        <w:rPr>
          <w:rFonts w:ascii="Times New Roman" w:hAnsi="Times New Roman" w:cs="Times New Roman"/>
          <w:color w:val="000000" w:themeColor="text1"/>
          <w:sz w:val="24"/>
          <w:szCs w:val="24"/>
        </w:rPr>
        <w:t>on for caves in all three regions</w:t>
      </w:r>
      <w:r w:rsidR="00EC570E" w:rsidRPr="000F52BA">
        <w:rPr>
          <w:rFonts w:ascii="Times New Roman" w:hAnsi="Times New Roman" w:cs="Times New Roman"/>
          <w:color w:val="000000" w:themeColor="text1"/>
          <w:sz w:val="24"/>
          <w:szCs w:val="24"/>
        </w:rPr>
        <w:t xml:space="preserve"> is </w:t>
      </w:r>
      <w:del w:id="37" w:author="jenise" w:date="2016-09-21T09:40:00Z">
        <w:r w:rsidR="00DC0AC6" w:rsidDel="00EB51B7">
          <w:rPr>
            <w:rFonts w:ascii="Times New Roman" w:hAnsi="Times New Roman" w:cs="Times New Roman"/>
            <w:color w:val="000000" w:themeColor="text1"/>
            <w:sz w:val="24"/>
            <w:szCs w:val="24"/>
          </w:rPr>
          <w:delText>(</w:delText>
        </w:r>
      </w:del>
      <w:ins w:id="38" w:author="jenise" w:date="2016-09-21T09:37:00Z">
        <w:r w:rsidR="002903D9">
          <w:rPr>
            <w:rFonts w:ascii="Times New Roman" w:hAnsi="Times New Roman" w:cs="Times New Roman"/>
            <w:color w:val="000000" w:themeColor="text1"/>
            <w:sz w:val="24"/>
            <w:szCs w:val="24"/>
          </w:rPr>
          <w:t>0.5611</w:t>
        </w:r>
      </w:ins>
      <w:del w:id="39" w:author="jenise" w:date="2016-09-21T09:37:00Z">
        <w:r w:rsidR="00EC570E" w:rsidRPr="000F52BA" w:rsidDel="002903D9">
          <w:rPr>
            <w:rFonts w:ascii="Times New Roman" w:hAnsi="Times New Roman" w:cs="Times New Roman"/>
            <w:color w:val="000000" w:themeColor="text1"/>
            <w:sz w:val="24"/>
            <w:szCs w:val="24"/>
          </w:rPr>
          <w:delText>0.5619</w:delText>
        </w:r>
      </w:del>
      <w:r w:rsidR="00EC570E" w:rsidRPr="000F52BA">
        <w:rPr>
          <w:rFonts w:ascii="Times New Roman" w:hAnsi="Times New Roman" w:cs="Times New Roman"/>
          <w:color w:val="000000" w:themeColor="text1"/>
          <w:sz w:val="24"/>
          <w:szCs w:val="24"/>
        </w:rPr>
        <w:t xml:space="preserve"> +/- </w:t>
      </w:r>
      <w:del w:id="40" w:author="jenise" w:date="2016-09-21T09:37:00Z">
        <w:r w:rsidR="00EC570E" w:rsidRPr="000F52BA" w:rsidDel="002903D9">
          <w:rPr>
            <w:rFonts w:ascii="Times New Roman" w:hAnsi="Times New Roman" w:cs="Times New Roman"/>
            <w:color w:val="000000" w:themeColor="text1"/>
            <w:sz w:val="24"/>
            <w:szCs w:val="24"/>
          </w:rPr>
          <w:delText>0</w:delText>
        </w:r>
      </w:del>
      <w:del w:id="41" w:author="jenise" w:date="2016-09-21T09:38:00Z">
        <w:r w:rsidR="00EC570E" w:rsidRPr="000F52BA" w:rsidDel="002903D9">
          <w:rPr>
            <w:rFonts w:ascii="Times New Roman" w:hAnsi="Times New Roman" w:cs="Times New Roman"/>
            <w:color w:val="000000" w:themeColor="text1"/>
            <w:sz w:val="24"/>
            <w:szCs w:val="24"/>
          </w:rPr>
          <w:delText>.0501</w:delText>
        </w:r>
      </w:del>
      <w:ins w:id="42" w:author="jenise" w:date="2016-09-21T09:38:00Z">
        <w:r w:rsidR="002903D9">
          <w:rPr>
            <w:rFonts w:ascii="Times New Roman" w:hAnsi="Times New Roman" w:cs="Times New Roman"/>
            <w:color w:val="000000" w:themeColor="text1"/>
            <w:sz w:val="24"/>
            <w:szCs w:val="24"/>
          </w:rPr>
          <w:t>0.0511</w:t>
        </w:r>
      </w:ins>
      <w:del w:id="43" w:author="jenise" w:date="2016-09-21T09:40:00Z">
        <w:r w:rsidDel="00EB51B7">
          <w:rPr>
            <w:rFonts w:ascii="Times New Roman" w:hAnsi="Times New Roman" w:cs="Times New Roman"/>
            <w:color w:val="000000" w:themeColor="text1"/>
            <w:sz w:val="24"/>
            <w:szCs w:val="24"/>
          </w:rPr>
          <w:delText>)</w:delText>
        </w:r>
      </w:del>
      <w:ins w:id="44" w:author="jenise" w:date="2016-09-21T09:40:00Z">
        <w:r w:rsidR="00EB51B7">
          <w:rPr>
            <w:rFonts w:ascii="Times New Roman" w:hAnsi="Times New Roman" w:cs="Times New Roman"/>
            <w:color w:val="000000" w:themeColor="text1"/>
            <w:sz w:val="24"/>
            <w:szCs w:val="24"/>
          </w:rPr>
          <w:t xml:space="preserve"> ppm</w:t>
        </w:r>
      </w:ins>
      <w:r>
        <w:rPr>
          <w:rFonts w:ascii="Times New Roman" w:hAnsi="Times New Roman" w:cs="Times New Roman"/>
          <w:color w:val="000000" w:themeColor="text1"/>
          <w:sz w:val="24"/>
          <w:szCs w:val="24"/>
        </w:rPr>
        <w:t>. O</w:t>
      </w:r>
      <w:r w:rsidR="00EC570E" w:rsidRPr="000F52BA">
        <w:rPr>
          <w:rFonts w:ascii="Times New Roman" w:hAnsi="Times New Roman" w:cs="Times New Roman"/>
          <w:color w:val="000000" w:themeColor="text1"/>
          <w:sz w:val="24"/>
          <w:szCs w:val="24"/>
        </w:rPr>
        <w:t xml:space="preserve">utliers </w:t>
      </w:r>
      <w:del w:id="45" w:author="jenise" w:date="2016-09-21T09:40:00Z">
        <w:r w:rsidDel="00EB51B7">
          <w:rPr>
            <w:rFonts w:ascii="Times New Roman" w:hAnsi="Times New Roman" w:cs="Times New Roman"/>
            <w:color w:val="000000" w:themeColor="text1"/>
            <w:sz w:val="24"/>
            <w:szCs w:val="24"/>
          </w:rPr>
          <w:delText xml:space="preserve">once </w:delText>
        </w:r>
      </w:del>
      <w:r>
        <w:rPr>
          <w:rFonts w:ascii="Times New Roman" w:hAnsi="Times New Roman" w:cs="Times New Roman"/>
          <w:color w:val="000000" w:themeColor="text1"/>
          <w:sz w:val="24"/>
          <w:szCs w:val="24"/>
        </w:rPr>
        <w:t xml:space="preserve">again </w:t>
      </w:r>
      <w:r w:rsidR="00EC570E" w:rsidRPr="000F52BA">
        <w:rPr>
          <w:rFonts w:ascii="Times New Roman" w:hAnsi="Times New Roman" w:cs="Times New Roman"/>
          <w:color w:val="000000" w:themeColor="text1"/>
          <w:sz w:val="24"/>
          <w:szCs w:val="24"/>
        </w:rPr>
        <w:t xml:space="preserve">have a notable impact, as </w:t>
      </w:r>
      <w:r>
        <w:rPr>
          <w:rFonts w:ascii="Times New Roman" w:hAnsi="Times New Roman" w:cs="Times New Roman"/>
          <w:color w:val="000000" w:themeColor="text1"/>
          <w:sz w:val="24"/>
          <w:szCs w:val="24"/>
        </w:rPr>
        <w:t>the</w:t>
      </w:r>
      <w:ins w:id="46" w:author="jenise" w:date="2016-09-21T09:40:00Z">
        <w:r w:rsidR="00EB51B7">
          <w:rPr>
            <w:rFonts w:ascii="Times New Roman" w:hAnsi="Times New Roman" w:cs="Times New Roman"/>
            <w:color w:val="000000" w:themeColor="text1"/>
            <w:sz w:val="24"/>
            <w:szCs w:val="24"/>
          </w:rPr>
          <w:t xml:space="preserve">ir exclusion would result in </w:t>
        </w:r>
        <w:proofErr w:type="spellStart"/>
        <w:r w:rsidR="00EB51B7">
          <w:rPr>
            <w:rFonts w:ascii="Times New Roman" w:hAnsi="Times New Roman" w:cs="Times New Roman"/>
            <w:color w:val="000000" w:themeColor="text1"/>
            <w:sz w:val="24"/>
            <w:szCs w:val="24"/>
          </w:rPr>
          <w:t>a</w:t>
        </w:r>
        <w:proofErr w:type="spellEnd"/>
        <w:r w:rsidR="00EB51B7">
          <w:rPr>
            <w:rFonts w:ascii="Times New Roman" w:hAnsi="Times New Roman" w:cs="Times New Roman"/>
            <w:color w:val="000000" w:themeColor="text1"/>
            <w:sz w:val="24"/>
            <w:szCs w:val="24"/>
          </w:rPr>
          <w:t xml:space="preserve"> reduced estimate of </w:t>
        </w:r>
      </w:ins>
      <w:ins w:id="47" w:author="jenise" w:date="2016-09-21T09:41:00Z">
        <w:r w:rsidR="00EB51B7">
          <w:rPr>
            <w:rFonts w:ascii="Times New Roman" w:hAnsi="Times New Roman" w:cs="Times New Roman"/>
            <w:color w:val="000000" w:themeColor="text1"/>
            <w:sz w:val="24"/>
            <w:szCs w:val="24"/>
          </w:rPr>
          <w:t>0.5279 +/- 0.0330 ppm</w:t>
        </w:r>
      </w:ins>
      <w:del w:id="48" w:author="jenise" w:date="2016-09-21T09:41:00Z">
        <w:r w:rsidDel="00A24D7D">
          <w:rPr>
            <w:rFonts w:ascii="Times New Roman" w:hAnsi="Times New Roman" w:cs="Times New Roman"/>
            <w:color w:val="000000" w:themeColor="text1"/>
            <w:sz w:val="24"/>
            <w:szCs w:val="24"/>
          </w:rPr>
          <w:delText xml:space="preserve"> 95% confidence interval would go from (0.5117, 0.6120)</w:delText>
        </w:r>
        <w:r w:rsidRPr="000F52BA" w:rsidDel="00A24D7D">
          <w:rPr>
            <w:rFonts w:ascii="Times New Roman" w:hAnsi="Times New Roman" w:cs="Times New Roman"/>
            <w:color w:val="000000" w:themeColor="text1"/>
            <w:sz w:val="24"/>
            <w:szCs w:val="24"/>
          </w:rPr>
          <w:delText xml:space="preserve"> </w:delText>
        </w:r>
        <w:r w:rsidR="00E50541" w:rsidDel="00A24D7D">
          <w:rPr>
            <w:rFonts w:ascii="Times New Roman" w:hAnsi="Times New Roman" w:cs="Times New Roman"/>
            <w:color w:val="000000" w:themeColor="text1"/>
            <w:sz w:val="24"/>
            <w:szCs w:val="24"/>
          </w:rPr>
          <w:delText xml:space="preserve">without outliers, </w:delText>
        </w:r>
        <w:r w:rsidDel="00A24D7D">
          <w:rPr>
            <w:rFonts w:ascii="Times New Roman" w:hAnsi="Times New Roman" w:cs="Times New Roman"/>
            <w:color w:val="000000" w:themeColor="text1"/>
            <w:sz w:val="24"/>
            <w:szCs w:val="24"/>
          </w:rPr>
          <w:delText>to (0.4969, 0.5618) if these outliers</w:delText>
        </w:r>
        <w:r w:rsidR="00EC570E" w:rsidRPr="000F52BA" w:rsidDel="00A24D7D">
          <w:rPr>
            <w:rFonts w:ascii="Times New Roman" w:hAnsi="Times New Roman" w:cs="Times New Roman"/>
            <w:color w:val="000000" w:themeColor="text1"/>
            <w:sz w:val="24"/>
            <w:szCs w:val="24"/>
          </w:rPr>
          <w:delText xml:space="preserve"> were excluded.</w:delText>
        </w:r>
      </w:del>
      <w:ins w:id="49" w:author="jenise" w:date="2016-09-21T09:41:00Z">
        <w:r w:rsidR="00A24D7D">
          <w:rPr>
            <w:rFonts w:ascii="Times New Roman" w:hAnsi="Times New Roman" w:cs="Times New Roman"/>
            <w:color w:val="000000" w:themeColor="text1"/>
            <w:sz w:val="24"/>
            <w:szCs w:val="24"/>
          </w:rPr>
          <w:t>.</w:t>
        </w:r>
      </w:ins>
    </w:p>
    <w:p w:rsidR="00EC570E" w:rsidRPr="009D6FCB" w:rsidRDefault="00EC570E" w:rsidP="009D6FCB">
      <w:pPr>
        <w:spacing w:line="480" w:lineRule="auto"/>
        <w:contextualSpacing/>
        <w:rPr>
          <w:rFonts w:ascii="Times New Roman" w:hAnsi="Times New Roman" w:cs="Times New Roman"/>
          <w:b/>
          <w:sz w:val="24"/>
          <w:szCs w:val="24"/>
        </w:rPr>
      </w:pPr>
      <w:r w:rsidRPr="009D6FCB">
        <w:rPr>
          <w:rFonts w:ascii="Times New Roman" w:hAnsi="Times New Roman" w:cs="Times New Roman"/>
          <w:b/>
          <w:sz w:val="24"/>
          <w:szCs w:val="24"/>
        </w:rPr>
        <w:t>Comparisons of mean mercury concentrations between regions 1, 2 and 3</w:t>
      </w:r>
      <w:r w:rsidR="0091237C">
        <w:rPr>
          <w:rFonts w:ascii="Times New Roman" w:hAnsi="Times New Roman" w:cs="Times New Roman"/>
          <w:b/>
          <w:sz w:val="24"/>
          <w:szCs w:val="24"/>
        </w:rPr>
        <w:t xml:space="preserve"> from caves</w:t>
      </w:r>
    </w:p>
    <w:p w:rsidR="00EC570E" w:rsidRPr="009D6FCB" w:rsidRDefault="00E50541"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Given the geographical differences among the regions, the data were examined for evidence of differences in mean mercury concentrations among the</w:t>
      </w:r>
      <w:r w:rsidR="00450972">
        <w:rPr>
          <w:rFonts w:ascii="Times New Roman" w:hAnsi="Times New Roman" w:cs="Times New Roman"/>
          <w:sz w:val="24"/>
          <w:szCs w:val="24"/>
        </w:rPr>
        <w:t xml:space="preserve"> caves in regions 1, 2, and 3</w:t>
      </w:r>
      <w:r w:rsidR="00ED6DAB">
        <w:rPr>
          <w:rFonts w:ascii="Times New Roman" w:hAnsi="Times New Roman" w:cs="Times New Roman"/>
          <w:sz w:val="24"/>
          <w:szCs w:val="24"/>
        </w:rPr>
        <w:t>.</w:t>
      </w:r>
      <w:ins w:id="50" w:author="jenise" w:date="2016-09-21T09:51:00Z">
        <w:r w:rsidR="00EC774E">
          <w:rPr>
            <w:rFonts w:ascii="Times New Roman" w:hAnsi="Times New Roman" w:cs="Times New Roman"/>
            <w:sz w:val="24"/>
            <w:szCs w:val="24"/>
          </w:rPr>
          <w:t xml:space="preserve"> </w:t>
        </w:r>
      </w:ins>
      <w:r w:rsidR="00ED6DAB">
        <w:rPr>
          <w:rFonts w:ascii="Times New Roman" w:hAnsi="Times New Roman" w:cs="Times New Roman"/>
          <w:sz w:val="24"/>
          <w:szCs w:val="24"/>
        </w:rPr>
        <w:t xml:space="preserve"> </w:t>
      </w:r>
      <w:del w:id="51" w:author="jenise" w:date="2016-09-21T09:51:00Z">
        <w:r w:rsidR="00EC570E" w:rsidRPr="009D6FCB" w:rsidDel="00EC774E">
          <w:rPr>
            <w:rFonts w:ascii="Times New Roman" w:hAnsi="Times New Roman" w:cs="Times New Roman"/>
            <w:sz w:val="24"/>
            <w:szCs w:val="24"/>
          </w:rPr>
          <w:delText>Also, s</w:delText>
        </w:r>
      </w:del>
      <w:ins w:id="52" w:author="jenise" w:date="2016-09-21T09:51:00Z">
        <w:r w:rsidR="00EC774E">
          <w:rPr>
            <w:rFonts w:ascii="Times New Roman" w:hAnsi="Times New Roman" w:cs="Times New Roman"/>
            <w:sz w:val="24"/>
            <w:szCs w:val="24"/>
          </w:rPr>
          <w:t>S</w:t>
        </w:r>
      </w:ins>
      <w:r w:rsidR="00EC570E" w:rsidRPr="009D6FCB">
        <w:rPr>
          <w:rFonts w:ascii="Times New Roman" w:hAnsi="Times New Roman" w:cs="Times New Roman"/>
          <w:sz w:val="24"/>
          <w:szCs w:val="24"/>
        </w:rPr>
        <w:t>ince no bat houses are present in regions 1 and 2, we limited this comparison to cave-based measurements.</w:t>
      </w:r>
    </w:p>
    <w:p w:rsidR="00EC570E" w:rsidRPr="009D6FCB" w:rsidRDefault="00450972" w:rsidP="00424F6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The presence of the outlying observations and the different variability among the regions means that the traditional one-way analysis of variance analysis is likely not appropriate here.  Instead, we utilize an exact permutation test, which is a non-parametric statistical testing procedure</w:t>
      </w:r>
      <w:del w:id="53" w:author="jenise" w:date="2016-09-21T10:09:00Z">
        <w:r w:rsidR="00ED6DAB" w:rsidDel="00394592">
          <w:rPr>
            <w:rFonts w:ascii="Times New Roman" w:hAnsi="Times New Roman" w:cs="Times New Roman"/>
            <w:color w:val="0070C0"/>
            <w:sz w:val="24"/>
            <w:szCs w:val="24"/>
          </w:rPr>
          <w:delText>.</w:delText>
        </w:r>
        <w:r w:rsidR="00EC570E" w:rsidRPr="009D6FCB" w:rsidDel="00394592">
          <w:rPr>
            <w:rFonts w:ascii="Times New Roman" w:hAnsi="Times New Roman" w:cs="Times New Roman"/>
            <w:color w:val="0070C0"/>
            <w:sz w:val="24"/>
            <w:szCs w:val="24"/>
          </w:rPr>
          <w:delText xml:space="preserve"> (Do you think I should try to find a general reference about permutation tests that would be appropriate to put here?</w:delText>
        </w:r>
        <w:r w:rsidDel="00394592">
          <w:rPr>
            <w:rFonts w:ascii="Times New Roman" w:hAnsi="Times New Roman" w:cs="Times New Roman"/>
            <w:color w:val="0070C0"/>
            <w:sz w:val="24"/>
            <w:szCs w:val="24"/>
          </w:rPr>
          <w:delText xml:space="preserve"> </w:delText>
        </w:r>
        <w:r w:rsidRPr="00450972" w:rsidDel="00394592">
          <w:rPr>
            <w:rFonts w:ascii="Times New Roman" w:hAnsi="Times New Roman" w:cs="Times New Roman"/>
            <w:color w:val="7030A0"/>
            <w:sz w:val="24"/>
            <w:szCs w:val="24"/>
          </w:rPr>
          <w:delText>Yes – or we could leave it and see if the reviewers request a reference</w:delText>
        </w:r>
        <w:r w:rsidR="00EC570E" w:rsidRPr="009D6FCB" w:rsidDel="00394592">
          <w:rPr>
            <w:rFonts w:ascii="Times New Roman" w:hAnsi="Times New Roman" w:cs="Times New Roman"/>
            <w:color w:val="0070C0"/>
            <w:sz w:val="24"/>
            <w:szCs w:val="24"/>
          </w:rPr>
          <w:delText>)</w:delText>
        </w:r>
        <w:r w:rsidR="00ED6DAB" w:rsidDel="00394592">
          <w:rPr>
            <w:rFonts w:ascii="Times New Roman" w:hAnsi="Times New Roman" w:cs="Times New Roman"/>
            <w:sz w:val="24"/>
            <w:szCs w:val="24"/>
          </w:rPr>
          <w:delText xml:space="preserve"> </w:delText>
        </w:r>
      </w:del>
      <w:ins w:id="54" w:author="jenise" w:date="2016-09-21T10:09:00Z">
        <w:r w:rsidR="00394592">
          <w:rPr>
            <w:rFonts w:ascii="Times New Roman" w:hAnsi="Times New Roman" w:cs="Times New Roman"/>
            <w:sz w:val="24"/>
            <w:szCs w:val="24"/>
          </w:rPr>
          <w:t xml:space="preserve">.  </w:t>
        </w:r>
      </w:ins>
      <w:r w:rsidR="00EC570E" w:rsidRPr="009D6FCB">
        <w:rPr>
          <w:rFonts w:ascii="Times New Roman" w:hAnsi="Times New Roman" w:cs="Times New Roman"/>
          <w:sz w:val="24"/>
          <w:szCs w:val="24"/>
        </w:rPr>
        <w:t xml:space="preserve">In addition, the structure of the data is nested; for example, </w:t>
      </w:r>
      <w:r w:rsidR="00EC570E" w:rsidRPr="009D6FCB">
        <w:rPr>
          <w:rFonts w:ascii="Times New Roman" w:hAnsi="Times New Roman" w:cs="Times New Roman"/>
          <w:sz w:val="24"/>
          <w:szCs w:val="24"/>
        </w:rPr>
        <w:lastRenderedPageBreak/>
        <w:t>measurements within each cave may be correlated, and are nested with</w:t>
      </w:r>
      <w:r w:rsidR="00ED6DAB">
        <w:rPr>
          <w:rFonts w:ascii="Times New Roman" w:hAnsi="Times New Roman" w:cs="Times New Roman"/>
          <w:sz w:val="24"/>
          <w:szCs w:val="24"/>
        </w:rPr>
        <w:t>in cave and then within region.</w:t>
      </w:r>
      <w:r w:rsidR="00EC570E" w:rsidRPr="009D6FCB">
        <w:rPr>
          <w:rFonts w:ascii="Times New Roman" w:hAnsi="Times New Roman" w:cs="Times New Roman"/>
          <w:sz w:val="24"/>
          <w:szCs w:val="24"/>
        </w:rPr>
        <w:t xml:space="preserve"> To accommodate potential correlational structure, we utilize an approach which considers all possible permutations of caves among regions, rather than individual measurements among regions (</w:t>
      </w:r>
      <w:r w:rsidR="00CA7860">
        <w:rPr>
          <w:rFonts w:ascii="Times New Roman" w:hAnsi="Times New Roman" w:cs="Times New Roman"/>
          <w:sz w:val="24"/>
          <w:szCs w:val="24"/>
        </w:rPr>
        <w:t xml:space="preserve">Anderson and </w:t>
      </w:r>
      <w:proofErr w:type="spellStart"/>
      <w:r w:rsidR="00CA7860">
        <w:rPr>
          <w:rFonts w:ascii="Times New Roman" w:hAnsi="Times New Roman" w:cs="Times New Roman"/>
          <w:sz w:val="24"/>
          <w:szCs w:val="24"/>
        </w:rPr>
        <w:t>ter</w:t>
      </w:r>
      <w:proofErr w:type="spellEnd"/>
      <w:r w:rsidR="00CA7860">
        <w:rPr>
          <w:rFonts w:ascii="Times New Roman" w:hAnsi="Times New Roman" w:cs="Times New Roman"/>
          <w:sz w:val="24"/>
          <w:szCs w:val="24"/>
        </w:rPr>
        <w:t xml:space="preserve"> </w:t>
      </w:r>
      <w:proofErr w:type="spellStart"/>
      <w:r w:rsidR="00CA7860">
        <w:rPr>
          <w:rFonts w:ascii="Times New Roman" w:hAnsi="Times New Roman" w:cs="Times New Roman"/>
          <w:sz w:val="24"/>
          <w:szCs w:val="24"/>
        </w:rPr>
        <w:t>Braak</w:t>
      </w:r>
      <w:proofErr w:type="spellEnd"/>
      <w:r w:rsidR="00CA7860">
        <w:rPr>
          <w:rFonts w:ascii="Times New Roman" w:hAnsi="Times New Roman" w:cs="Times New Roman"/>
          <w:sz w:val="24"/>
          <w:szCs w:val="24"/>
        </w:rPr>
        <w:t xml:space="preserve"> </w:t>
      </w:r>
      <w:r w:rsidR="00ED6DAB">
        <w:rPr>
          <w:rFonts w:ascii="Times New Roman" w:hAnsi="Times New Roman" w:cs="Times New Roman"/>
          <w:sz w:val="24"/>
          <w:szCs w:val="24"/>
        </w:rPr>
        <w:t xml:space="preserve">2003). </w:t>
      </w:r>
      <w:r w:rsidR="00EC570E" w:rsidRPr="009D6FCB">
        <w:rPr>
          <w:rFonts w:ascii="Times New Roman" w:hAnsi="Times New Roman" w:cs="Times New Roman"/>
          <w:sz w:val="24"/>
          <w:szCs w:val="24"/>
        </w:rPr>
        <w:t>The resulting p-value is 0.0037, indicating a significant difference in mean mercury concentrati</w:t>
      </w:r>
      <w:r w:rsidR="00ED6DAB">
        <w:rPr>
          <w:rFonts w:ascii="Times New Roman" w:hAnsi="Times New Roman" w:cs="Times New Roman"/>
          <w:sz w:val="24"/>
          <w:szCs w:val="24"/>
        </w:rPr>
        <w:t>on in caves among regions 1-3.</w:t>
      </w:r>
      <w:ins w:id="55" w:author="jenise" w:date="2016-09-21T10:16:00Z">
        <w:r w:rsidR="00424F65">
          <w:rPr>
            <w:rFonts w:ascii="Times New Roman" w:hAnsi="Times New Roman" w:cs="Times New Roman"/>
            <w:sz w:val="24"/>
            <w:szCs w:val="24"/>
          </w:rPr>
          <w:t xml:space="preserve">  If our interests are </w:t>
        </w:r>
      </w:ins>
      <w:ins w:id="56" w:author="jenise" w:date="2016-09-21T10:17:00Z">
        <w:r w:rsidR="00424F65">
          <w:rPr>
            <w:rFonts w:ascii="Times New Roman" w:hAnsi="Times New Roman" w:cs="Times New Roman"/>
            <w:sz w:val="24"/>
            <w:szCs w:val="24"/>
          </w:rPr>
          <w:t>limited to the surface measurements, we can</w:t>
        </w:r>
      </w:ins>
      <w:ins w:id="57" w:author="jenise" w:date="2016-09-21T10:18:00Z">
        <w:r w:rsidR="00424F65">
          <w:rPr>
            <w:rFonts w:ascii="Times New Roman" w:hAnsi="Times New Roman" w:cs="Times New Roman"/>
            <w:sz w:val="24"/>
            <w:szCs w:val="24"/>
          </w:rPr>
          <w:t xml:space="preserve"> conduct the same analysis, simply excluding measurements</w:t>
        </w:r>
      </w:ins>
      <w:ins w:id="58" w:author="jenise" w:date="2016-09-21T10:21:00Z">
        <w:r w:rsidR="00424F65">
          <w:rPr>
            <w:rFonts w:ascii="Times New Roman" w:hAnsi="Times New Roman" w:cs="Times New Roman"/>
            <w:sz w:val="24"/>
            <w:szCs w:val="24"/>
          </w:rPr>
          <w:t xml:space="preserve"> which came</w:t>
        </w:r>
      </w:ins>
      <w:ins w:id="59" w:author="jenise" w:date="2016-09-21T10:18:00Z">
        <w:r w:rsidR="00424F65">
          <w:rPr>
            <w:rFonts w:ascii="Times New Roman" w:hAnsi="Times New Roman" w:cs="Times New Roman"/>
            <w:sz w:val="24"/>
            <w:szCs w:val="24"/>
          </w:rPr>
          <w:t xml:space="preserve"> taken from</w:t>
        </w:r>
      </w:ins>
      <w:ins w:id="60" w:author="jenise" w:date="2016-09-21T10:20:00Z">
        <w:r w:rsidR="00424F65">
          <w:rPr>
            <w:rFonts w:ascii="Times New Roman" w:hAnsi="Times New Roman" w:cs="Times New Roman"/>
            <w:sz w:val="24"/>
            <w:szCs w:val="24"/>
          </w:rPr>
          <w:t xml:space="preserve"> </w:t>
        </w:r>
      </w:ins>
      <w:ins w:id="61" w:author="jenise" w:date="2016-09-21T10:21:00Z">
        <w:r w:rsidR="00424F65">
          <w:rPr>
            <w:rFonts w:ascii="Times New Roman" w:hAnsi="Times New Roman" w:cs="Times New Roman"/>
            <w:sz w:val="24"/>
            <w:szCs w:val="24"/>
          </w:rPr>
          <w:t xml:space="preserve">the lower levels of guano </w:t>
        </w:r>
      </w:ins>
      <w:ins w:id="62" w:author="jenise" w:date="2016-09-21T10:20:00Z">
        <w:r w:rsidR="00424F65">
          <w:rPr>
            <w:rFonts w:ascii="Times New Roman" w:hAnsi="Times New Roman" w:cs="Times New Roman"/>
            <w:sz w:val="24"/>
            <w:szCs w:val="24"/>
          </w:rPr>
          <w:t>core</w:t>
        </w:r>
      </w:ins>
      <w:ins w:id="63" w:author="jenise" w:date="2016-09-21T10:21:00Z">
        <w:r w:rsidR="00424F65">
          <w:rPr>
            <w:rFonts w:ascii="Times New Roman" w:hAnsi="Times New Roman" w:cs="Times New Roman"/>
            <w:sz w:val="24"/>
            <w:szCs w:val="24"/>
          </w:rPr>
          <w:t xml:space="preserve"> </w:t>
        </w:r>
      </w:ins>
      <w:ins w:id="64" w:author="jenise" w:date="2016-09-21T10:20:00Z">
        <w:r w:rsidR="00424F65">
          <w:rPr>
            <w:rFonts w:ascii="Times New Roman" w:hAnsi="Times New Roman" w:cs="Times New Roman"/>
            <w:sz w:val="24"/>
            <w:szCs w:val="24"/>
          </w:rPr>
          <w:t>s</w:t>
        </w:r>
      </w:ins>
      <w:ins w:id="65" w:author="jenise" w:date="2016-09-21T10:21:00Z">
        <w:r w:rsidR="00424F65">
          <w:rPr>
            <w:rFonts w:ascii="Times New Roman" w:hAnsi="Times New Roman" w:cs="Times New Roman"/>
            <w:sz w:val="24"/>
            <w:szCs w:val="24"/>
          </w:rPr>
          <w:t>amples</w:t>
        </w:r>
      </w:ins>
      <w:ins w:id="66" w:author="jenise" w:date="2016-09-21T10:18:00Z">
        <w:r w:rsidR="00424F65">
          <w:rPr>
            <w:rFonts w:ascii="Times New Roman" w:hAnsi="Times New Roman" w:cs="Times New Roman"/>
            <w:sz w:val="24"/>
            <w:szCs w:val="24"/>
          </w:rPr>
          <w:t xml:space="preserve">.  </w:t>
        </w:r>
      </w:ins>
      <w:del w:id="67" w:author="jenise" w:date="2016-09-21T10:16:00Z">
        <w:r w:rsidR="00ED6DAB" w:rsidDel="00424F65">
          <w:rPr>
            <w:rFonts w:ascii="Times New Roman" w:hAnsi="Times New Roman" w:cs="Times New Roman"/>
            <w:sz w:val="24"/>
            <w:szCs w:val="24"/>
          </w:rPr>
          <w:delText xml:space="preserve"> </w:delText>
        </w:r>
      </w:del>
      <w:ins w:id="68" w:author="jenise" w:date="2016-09-21T10:19:00Z">
        <w:r w:rsidR="00424F65">
          <w:rPr>
            <w:rFonts w:ascii="Times New Roman" w:hAnsi="Times New Roman" w:cs="Times New Roman"/>
            <w:sz w:val="24"/>
            <w:szCs w:val="24"/>
          </w:rPr>
          <w:t xml:space="preserve">In this case, the resulting </w:t>
        </w:r>
      </w:ins>
      <w:del w:id="69" w:author="jenise" w:date="2016-09-21T10:19:00Z">
        <w:r w:rsidR="00EC570E" w:rsidRPr="00450972" w:rsidDel="00424F65">
          <w:rPr>
            <w:rFonts w:ascii="Times New Roman" w:hAnsi="Times New Roman" w:cs="Times New Roman"/>
            <w:sz w:val="24"/>
            <w:szCs w:val="24"/>
          </w:rPr>
          <w:delText xml:space="preserve">(This p-value includes all measurements.  If we were worried about the correlation among core measurements, and only used the top layer, we would still have a </w:delText>
        </w:r>
      </w:del>
      <w:r w:rsidR="00EC570E" w:rsidRPr="00450972">
        <w:rPr>
          <w:rFonts w:ascii="Times New Roman" w:hAnsi="Times New Roman" w:cs="Times New Roman"/>
          <w:sz w:val="24"/>
          <w:szCs w:val="24"/>
        </w:rPr>
        <w:t>p-</w:t>
      </w:r>
      <w:ins w:id="70" w:author="jenise" w:date="2016-09-21T10:21:00Z">
        <w:r w:rsidR="00424F65">
          <w:rPr>
            <w:rFonts w:ascii="Times New Roman" w:hAnsi="Times New Roman" w:cs="Times New Roman"/>
            <w:sz w:val="24"/>
            <w:szCs w:val="24"/>
          </w:rPr>
          <w:t xml:space="preserve">value is </w:t>
        </w:r>
      </w:ins>
      <w:del w:id="71" w:author="jenise" w:date="2016-09-21T10:19:00Z">
        <w:r w:rsidR="00EC570E" w:rsidRPr="00450972" w:rsidDel="00424F65">
          <w:rPr>
            <w:rFonts w:ascii="Times New Roman" w:hAnsi="Times New Roman" w:cs="Times New Roman"/>
            <w:sz w:val="24"/>
            <w:szCs w:val="24"/>
          </w:rPr>
          <w:delText>value of about 0.02</w:delText>
        </w:r>
      </w:del>
      <w:ins w:id="72" w:author="jenise" w:date="2016-09-21T10:19:00Z">
        <w:r w:rsidR="00424F65">
          <w:rPr>
            <w:rFonts w:ascii="Times New Roman" w:hAnsi="Times New Roman" w:cs="Times New Roman"/>
            <w:sz w:val="24"/>
            <w:szCs w:val="24"/>
          </w:rPr>
          <w:t>0.0173</w:t>
        </w:r>
      </w:ins>
      <w:r w:rsidR="00EC570E" w:rsidRPr="00450972">
        <w:rPr>
          <w:rFonts w:ascii="Times New Roman" w:hAnsi="Times New Roman" w:cs="Times New Roman"/>
          <w:sz w:val="24"/>
          <w:szCs w:val="24"/>
        </w:rPr>
        <w:t xml:space="preserve">, </w:t>
      </w:r>
      <w:del w:id="73" w:author="jenise" w:date="2016-09-21T10:20:00Z">
        <w:r w:rsidR="00EC570E" w:rsidRPr="00450972" w:rsidDel="00424F65">
          <w:rPr>
            <w:rFonts w:ascii="Times New Roman" w:hAnsi="Times New Roman" w:cs="Times New Roman"/>
            <w:sz w:val="24"/>
            <w:szCs w:val="24"/>
          </w:rPr>
          <w:delText>which is still significant at the typically used 5% level.)</w:delText>
        </w:r>
      </w:del>
      <w:ins w:id="74" w:author="jenise" w:date="2016-09-21T10:20:00Z">
        <w:r w:rsidR="00424F65">
          <w:rPr>
            <w:rFonts w:ascii="Times New Roman" w:hAnsi="Times New Roman" w:cs="Times New Roman"/>
            <w:sz w:val="24"/>
            <w:szCs w:val="24"/>
          </w:rPr>
          <w:t>in agreement with a finding of significant difference</w:t>
        </w:r>
      </w:ins>
      <w:ins w:id="75" w:author="jenise" w:date="2016-09-21T10:23:00Z">
        <w:r w:rsidR="00424F65">
          <w:rPr>
            <w:rFonts w:ascii="Times New Roman" w:hAnsi="Times New Roman" w:cs="Times New Roman"/>
            <w:sz w:val="24"/>
            <w:szCs w:val="24"/>
          </w:rPr>
          <w:t>s</w:t>
        </w:r>
      </w:ins>
      <w:ins w:id="76" w:author="jenise" w:date="2016-09-21T10:20:00Z">
        <w:r w:rsidR="00424F65">
          <w:rPr>
            <w:rFonts w:ascii="Times New Roman" w:hAnsi="Times New Roman" w:cs="Times New Roman"/>
            <w:sz w:val="24"/>
            <w:szCs w:val="24"/>
          </w:rPr>
          <w:t xml:space="preserve"> in the mean cave concentrations.</w:t>
        </w:r>
      </w:ins>
    </w:p>
    <w:p w:rsidR="00EC570E" w:rsidRPr="00450972" w:rsidDel="00F508A6" w:rsidRDefault="00450972" w:rsidP="009D6FCB">
      <w:pPr>
        <w:spacing w:line="480" w:lineRule="auto"/>
        <w:contextualSpacing/>
        <w:rPr>
          <w:del w:id="77" w:author="jenise" w:date="2016-09-21T10:13:00Z"/>
          <w:rFonts w:ascii="Times New Roman" w:hAnsi="Times New Roman" w:cs="Times New Roman"/>
          <w:color w:val="000000" w:themeColor="text1"/>
          <w:sz w:val="24"/>
          <w:szCs w:val="24"/>
        </w:rPr>
      </w:pPr>
      <w:del w:id="78" w:author="jenise" w:date="2016-09-21T10:13:00Z">
        <w:r w:rsidRPr="00450972" w:rsidDel="00F508A6">
          <w:rPr>
            <w:rFonts w:ascii="Times New Roman" w:hAnsi="Times New Roman" w:cs="Times New Roman"/>
            <w:color w:val="000000" w:themeColor="text1"/>
            <w:sz w:val="24"/>
            <w:szCs w:val="24"/>
          </w:rPr>
          <w:delText xml:space="preserve">A </w:delText>
        </w:r>
        <w:r w:rsidR="00EC570E" w:rsidRPr="00450972" w:rsidDel="00F508A6">
          <w:rPr>
            <w:rFonts w:ascii="Times New Roman" w:hAnsi="Times New Roman" w:cs="Times New Roman"/>
            <w:color w:val="000000" w:themeColor="text1"/>
            <w:sz w:val="24"/>
            <w:szCs w:val="24"/>
          </w:rPr>
          <w:delText xml:space="preserve">mixed-effects model </w:delText>
        </w:r>
        <w:r w:rsidRPr="00450972" w:rsidDel="00F508A6">
          <w:rPr>
            <w:rFonts w:ascii="Times New Roman" w:hAnsi="Times New Roman" w:cs="Times New Roman"/>
            <w:color w:val="000000" w:themeColor="text1"/>
            <w:sz w:val="24"/>
            <w:szCs w:val="24"/>
          </w:rPr>
          <w:delText xml:space="preserve">was also used </w:delText>
        </w:r>
        <w:r w:rsidR="00EC570E" w:rsidRPr="00450972" w:rsidDel="00F508A6">
          <w:rPr>
            <w:rFonts w:ascii="Times New Roman" w:hAnsi="Times New Roman" w:cs="Times New Roman"/>
            <w:color w:val="000000" w:themeColor="text1"/>
            <w:sz w:val="24"/>
            <w:szCs w:val="24"/>
          </w:rPr>
          <w:delText xml:space="preserve">to </w:delText>
        </w:r>
        <w:r w:rsidRPr="00450972" w:rsidDel="00F508A6">
          <w:rPr>
            <w:rFonts w:ascii="Times New Roman" w:hAnsi="Times New Roman" w:cs="Times New Roman"/>
            <w:color w:val="000000" w:themeColor="text1"/>
            <w:sz w:val="24"/>
            <w:szCs w:val="24"/>
          </w:rPr>
          <w:delText xml:space="preserve">answer this question, but it didn’t fit very well </w:delText>
        </w:r>
        <w:r w:rsidR="00EC570E" w:rsidRPr="00450972" w:rsidDel="00F508A6">
          <w:rPr>
            <w:rFonts w:ascii="Times New Roman" w:hAnsi="Times New Roman" w:cs="Times New Roman"/>
            <w:color w:val="000000" w:themeColor="text1"/>
            <w:sz w:val="24"/>
            <w:szCs w:val="24"/>
          </w:rPr>
          <w:delText>due to</w:delText>
        </w:r>
        <w:r w:rsidRPr="00450972" w:rsidDel="00F508A6">
          <w:rPr>
            <w:rFonts w:ascii="Times New Roman" w:hAnsi="Times New Roman" w:cs="Times New Roman"/>
            <w:color w:val="000000" w:themeColor="text1"/>
            <w:sz w:val="24"/>
            <w:szCs w:val="24"/>
          </w:rPr>
          <w:delText xml:space="preserve"> the outliers and variability </w:delText>
        </w:r>
        <w:r w:rsidR="00EC570E" w:rsidRPr="00450972" w:rsidDel="00F508A6">
          <w:rPr>
            <w:rFonts w:ascii="Times New Roman" w:hAnsi="Times New Roman" w:cs="Times New Roman"/>
            <w:color w:val="000000" w:themeColor="text1"/>
            <w:sz w:val="24"/>
            <w:szCs w:val="24"/>
          </w:rPr>
          <w:delText>mentioned before.  However, it was in agreement with the conclusion reached on the</w:delText>
        </w:r>
        <w:r w:rsidRPr="00450972" w:rsidDel="00F508A6">
          <w:rPr>
            <w:rFonts w:ascii="Times New Roman" w:hAnsi="Times New Roman" w:cs="Times New Roman"/>
            <w:color w:val="000000" w:themeColor="text1"/>
            <w:sz w:val="24"/>
            <w:szCs w:val="24"/>
          </w:rPr>
          <w:delText xml:space="preserve"> basis of the permutation test.</w:delText>
        </w:r>
      </w:del>
    </w:p>
    <w:p w:rsidR="00EC570E" w:rsidRPr="009D6FCB" w:rsidRDefault="00EC570E" w:rsidP="009D6FCB">
      <w:pPr>
        <w:spacing w:line="480" w:lineRule="auto"/>
        <w:contextualSpacing/>
        <w:rPr>
          <w:rFonts w:ascii="Times New Roman" w:hAnsi="Times New Roman" w:cs="Times New Roman"/>
          <w:b/>
          <w:sz w:val="24"/>
          <w:szCs w:val="24"/>
        </w:rPr>
      </w:pPr>
      <w:r w:rsidRPr="009D6FCB">
        <w:rPr>
          <w:rFonts w:ascii="Times New Roman" w:hAnsi="Times New Roman" w:cs="Times New Roman"/>
          <w:b/>
          <w:sz w:val="24"/>
          <w:szCs w:val="24"/>
        </w:rPr>
        <w:t>Comparisons of mean mercury concentrations between caves and bat houses</w:t>
      </w:r>
    </w:p>
    <w:p w:rsidR="00EC570E" w:rsidRPr="009D6FCB" w:rsidRDefault="00450972"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In region 3, three of the eight locations from which samples were drawn were manmade structures.  These include 2 bat houses (at the University of Florida at Gainesville and Suwannee National Wildlife Refuge) and one interstate overpass (I-75 in Florida).  The populations of bats inhabiting these areas are of different species than are found in the caves; they are predominantly of species TABR and MFT. For the purposes of this analysis, we group these structures together and, for simplification, refer to all three loca</w:t>
      </w:r>
      <w:r w:rsidR="0091237C">
        <w:rPr>
          <w:rFonts w:ascii="Times New Roman" w:hAnsi="Times New Roman" w:cs="Times New Roman"/>
          <w:sz w:val="24"/>
          <w:szCs w:val="24"/>
        </w:rPr>
        <w:t>tions as “bat houses”.  Figure 3</w:t>
      </w:r>
      <w:r w:rsidR="00EC570E" w:rsidRPr="009D6FCB">
        <w:rPr>
          <w:rFonts w:ascii="Times New Roman" w:hAnsi="Times New Roman" w:cs="Times New Roman"/>
          <w:sz w:val="24"/>
          <w:szCs w:val="24"/>
        </w:rPr>
        <w:t xml:space="preserve"> shows that in region 3, the mercury concentrations taken from the bat houses were generally somewhat lower than those taken from caves.</w:t>
      </w:r>
    </w:p>
    <w:p w:rsidR="00EC570E" w:rsidRPr="009D6FCB" w:rsidRDefault="0091237C"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 xml:space="preserve">Another permutation test was used to investigate the question of whether the mercury concentrations differ between the bat house and cave-based populations in region 3.  This test is considering all possible permutations of the 8 locations to the status of “cave” or </w:t>
      </w:r>
      <w:r w:rsidR="00EC570E" w:rsidRPr="009D6FCB">
        <w:rPr>
          <w:rFonts w:ascii="Times New Roman" w:hAnsi="Times New Roman" w:cs="Times New Roman"/>
          <w:sz w:val="24"/>
          <w:szCs w:val="24"/>
        </w:rPr>
        <w:lastRenderedPageBreak/>
        <w:t>“bat house”, comparing our actual</w:t>
      </w:r>
      <w:del w:id="79" w:author="jenise" w:date="2016-09-21T10:24:00Z">
        <w:r w:rsidR="00EC570E" w:rsidRPr="009D6FCB" w:rsidDel="00C82356">
          <w:rPr>
            <w:rFonts w:ascii="Times New Roman" w:hAnsi="Times New Roman" w:cs="Times New Roman"/>
            <w:sz w:val="24"/>
            <w:szCs w:val="24"/>
          </w:rPr>
          <w:delText>ly</w:delText>
        </w:r>
      </w:del>
      <w:r w:rsidR="00EC570E" w:rsidRPr="009D6FCB">
        <w:rPr>
          <w:rFonts w:ascii="Times New Roman" w:hAnsi="Times New Roman" w:cs="Times New Roman"/>
          <w:sz w:val="24"/>
          <w:szCs w:val="24"/>
        </w:rPr>
        <w:t xml:space="preserve"> results to those obtained with the various permutations.  With no bat houses located outside region 3, we can only consider concentrations from the eight locations sampled in region 3.  Even though we have 22 measurements in total, the permutation test accommodates the fact that the individual samples are nested within the sampling location (whether cave or bat house).  This restriction limits the power of our testing procedure.  The p-value for this test is 0.25, indicating that, based on this study, there is not enough evidence to indicate a significant difference in mean mercury concentration</w:t>
      </w:r>
      <w:ins w:id="80" w:author="jenise" w:date="2016-09-21T10:24:00Z">
        <w:r w:rsidR="00C82356">
          <w:rPr>
            <w:rFonts w:ascii="Times New Roman" w:hAnsi="Times New Roman" w:cs="Times New Roman"/>
            <w:sz w:val="24"/>
            <w:szCs w:val="24"/>
          </w:rPr>
          <w:t xml:space="preserve"> between bat house and cave populations in region </w:t>
        </w:r>
      </w:ins>
      <w:ins w:id="81" w:author="jenise" w:date="2016-09-21T10:25:00Z">
        <w:r w:rsidR="00C82356">
          <w:rPr>
            <w:rFonts w:ascii="Times New Roman" w:hAnsi="Times New Roman" w:cs="Times New Roman"/>
            <w:sz w:val="24"/>
            <w:szCs w:val="24"/>
          </w:rPr>
          <w:t>3</w:t>
        </w:r>
      </w:ins>
      <w:r w:rsidR="00EC570E" w:rsidRPr="009D6FCB">
        <w:rPr>
          <w:rFonts w:ascii="Times New Roman" w:hAnsi="Times New Roman" w:cs="Times New Roman"/>
          <w:sz w:val="24"/>
          <w:szCs w:val="24"/>
        </w:rPr>
        <w:t>.</w:t>
      </w:r>
    </w:p>
    <w:p w:rsidR="00C73FEE" w:rsidRDefault="00C73FEE" w:rsidP="0005065D">
      <w:pPr>
        <w:spacing w:line="480" w:lineRule="auto"/>
        <w:contextualSpacing/>
        <w:rPr>
          <w:rFonts w:ascii="TimesNewRomanPSMT" w:hAnsi="TimesNewRomanPSMT" w:cs="TimesNewRomanPSMT"/>
          <w:b/>
          <w:bCs/>
          <w:sz w:val="28"/>
          <w:szCs w:val="28"/>
        </w:rPr>
      </w:pPr>
      <w:r w:rsidRPr="00C73FEE">
        <w:rPr>
          <w:rFonts w:ascii="TimesNewRomanPSMT" w:hAnsi="TimesNewRomanPSMT" w:cs="TimesNewRomanPSMT"/>
          <w:b/>
          <w:bCs/>
          <w:sz w:val="28"/>
          <w:szCs w:val="28"/>
        </w:rPr>
        <w:t>Discussion</w:t>
      </w:r>
    </w:p>
    <w:p w:rsidR="0005065D" w:rsidRDefault="0005065D" w:rsidP="0005065D">
      <w:pPr>
        <w:autoSpaceDE w:val="0"/>
        <w:autoSpaceDN w:val="0"/>
        <w:adjustRightInd w:val="0"/>
        <w:spacing w:after="0" w:line="480" w:lineRule="auto"/>
        <w:contextualSpacing/>
        <w:rPr>
          <w:rFonts w:ascii="TimesNewRomanPSMT" w:hAnsi="TimesNewRomanPSMT" w:cs="TimesNewRomanPSMT"/>
          <w:bCs/>
          <w:sz w:val="24"/>
          <w:szCs w:val="24"/>
        </w:rPr>
      </w:pPr>
      <w:r>
        <w:rPr>
          <w:rFonts w:ascii="Times New Roman" w:hAnsi="Times New Roman" w:cs="Times New Roman"/>
          <w:sz w:val="24"/>
          <w:szCs w:val="24"/>
        </w:rPr>
        <w:t xml:space="preserve">     </w:t>
      </w:r>
      <w:r w:rsidR="00655BA2" w:rsidRPr="009D6FCB">
        <w:rPr>
          <w:rFonts w:ascii="Times New Roman" w:hAnsi="Times New Roman" w:cs="Times New Roman"/>
          <w:sz w:val="24"/>
          <w:szCs w:val="24"/>
        </w:rPr>
        <w:t xml:space="preserve">The </w:t>
      </w:r>
      <w:r w:rsidR="00655BA2">
        <w:rPr>
          <w:rFonts w:ascii="Times New Roman" w:hAnsi="Times New Roman" w:cs="Times New Roman"/>
          <w:sz w:val="24"/>
          <w:szCs w:val="24"/>
        </w:rPr>
        <w:t xml:space="preserve">estimated </w:t>
      </w:r>
      <w:r w:rsidR="00655BA2" w:rsidRPr="009D6FCB">
        <w:rPr>
          <w:rFonts w:ascii="Times New Roman" w:hAnsi="Times New Roman" w:cs="Times New Roman"/>
          <w:sz w:val="24"/>
          <w:szCs w:val="24"/>
        </w:rPr>
        <w:t xml:space="preserve">mean concentration </w:t>
      </w:r>
      <w:r w:rsidR="00655BA2">
        <w:rPr>
          <w:rFonts w:ascii="Times New Roman" w:hAnsi="Times New Roman" w:cs="Times New Roman"/>
          <w:sz w:val="24"/>
          <w:szCs w:val="24"/>
        </w:rPr>
        <w:t xml:space="preserve">of all bat guano in all three regions (caves and bat houses) is </w:t>
      </w:r>
      <w:del w:id="82" w:author="jenise" w:date="2016-09-21T10:26:00Z">
        <w:r w:rsidR="00655BA2" w:rsidRPr="009D6FCB" w:rsidDel="000C6A8A">
          <w:rPr>
            <w:rFonts w:ascii="Times New Roman" w:hAnsi="Times New Roman" w:cs="Times New Roman"/>
            <w:sz w:val="24"/>
            <w:szCs w:val="24"/>
          </w:rPr>
          <w:delText>0.5420</w:delText>
        </w:r>
      </w:del>
      <w:ins w:id="83" w:author="jenise" w:date="2016-09-21T10:26:00Z">
        <w:r w:rsidR="000C6A8A">
          <w:rPr>
            <w:rFonts w:ascii="Times New Roman" w:hAnsi="Times New Roman" w:cs="Times New Roman"/>
            <w:sz w:val="24"/>
            <w:szCs w:val="24"/>
          </w:rPr>
          <w:t>0.5410</w:t>
        </w:r>
      </w:ins>
      <w:r w:rsidR="00655BA2" w:rsidRPr="009D6FCB">
        <w:rPr>
          <w:rFonts w:ascii="Times New Roman" w:hAnsi="Times New Roman" w:cs="Times New Roman"/>
          <w:sz w:val="24"/>
          <w:szCs w:val="24"/>
        </w:rPr>
        <w:t xml:space="preserve"> +/- </w:t>
      </w:r>
      <w:del w:id="84" w:author="jenise" w:date="2016-09-21T10:27:00Z">
        <w:r w:rsidR="00655BA2" w:rsidRPr="009D6FCB" w:rsidDel="000C6A8A">
          <w:rPr>
            <w:rFonts w:ascii="Times New Roman" w:hAnsi="Times New Roman" w:cs="Times New Roman"/>
            <w:sz w:val="24"/>
            <w:szCs w:val="24"/>
          </w:rPr>
          <w:delText>0.0454</w:delText>
        </w:r>
      </w:del>
      <w:ins w:id="85" w:author="jenise" w:date="2016-09-21T10:27:00Z">
        <w:r w:rsidR="000C6A8A">
          <w:rPr>
            <w:rFonts w:ascii="Times New Roman" w:hAnsi="Times New Roman" w:cs="Times New Roman"/>
            <w:sz w:val="24"/>
            <w:szCs w:val="24"/>
          </w:rPr>
          <w:t>0.0461</w:t>
        </w:r>
      </w:ins>
      <w:r w:rsidR="00655BA2">
        <w:rPr>
          <w:rFonts w:ascii="Times New Roman" w:hAnsi="Times New Roman" w:cs="Times New Roman"/>
          <w:sz w:val="24"/>
          <w:szCs w:val="24"/>
        </w:rPr>
        <w:t xml:space="preserve"> ppm</w:t>
      </w:r>
      <w:r w:rsidR="00655BA2">
        <w:rPr>
          <w:rFonts w:ascii="TimesNewRomanPSMT" w:hAnsi="TimesNewRomanPSMT" w:cs="TimesNewRomanPSMT"/>
          <w:bCs/>
          <w:sz w:val="24"/>
          <w:szCs w:val="24"/>
        </w:rPr>
        <w:t>. In comparison with the Mammoth Cave study (Hagan 2014</w:t>
      </w:r>
      <w:proofErr w:type="gramStart"/>
      <w:r w:rsidR="00655BA2">
        <w:rPr>
          <w:rFonts w:ascii="TimesNewRomanPSMT" w:hAnsi="TimesNewRomanPSMT" w:cs="TimesNewRomanPSMT"/>
          <w:bCs/>
          <w:sz w:val="24"/>
          <w:szCs w:val="24"/>
        </w:rPr>
        <w:t>)l</w:t>
      </w:r>
      <w:proofErr w:type="gramEnd"/>
      <w:r w:rsidR="00655BA2">
        <w:rPr>
          <w:rFonts w:ascii="TimesNewRomanPSMT" w:hAnsi="TimesNewRomanPSMT" w:cs="TimesNewRomanPSMT"/>
          <w:bCs/>
          <w:sz w:val="24"/>
          <w:szCs w:val="24"/>
        </w:rPr>
        <w:t xml:space="preserve"> the guano from Florida and Georgia is within</w:t>
      </w:r>
      <w:r>
        <w:rPr>
          <w:rFonts w:ascii="TimesNewRomanPSMT" w:hAnsi="TimesNewRomanPSMT" w:cs="TimesNewRomanPSMT"/>
          <w:bCs/>
          <w:sz w:val="24"/>
          <w:szCs w:val="24"/>
        </w:rPr>
        <w:t xml:space="preserve"> to the mean range of the modern/</w:t>
      </w:r>
      <w:r w:rsidR="00655BA2">
        <w:rPr>
          <w:rFonts w:ascii="TimesNewRomanPSMT" w:hAnsi="TimesNewRomanPSMT" w:cs="TimesNewRomanPSMT"/>
          <w:bCs/>
          <w:sz w:val="24"/>
          <w:szCs w:val="24"/>
        </w:rPr>
        <w:t>fresh guano (0.7 +/- 0.2 ppm).  This</w:t>
      </w:r>
      <w:r>
        <w:rPr>
          <w:rFonts w:ascii="TimesNewRomanPSMT" w:hAnsi="TimesNewRomanPSMT" w:cs="TimesNewRomanPSMT"/>
          <w:bCs/>
          <w:sz w:val="24"/>
          <w:szCs w:val="24"/>
        </w:rPr>
        <w:t xml:space="preserve"> indicate</w:t>
      </w:r>
      <w:r w:rsidR="00655BA2">
        <w:rPr>
          <w:rFonts w:ascii="TimesNewRomanPSMT" w:hAnsi="TimesNewRomanPSMT" w:cs="TimesNewRomanPSMT"/>
          <w:bCs/>
          <w:sz w:val="24"/>
          <w:szCs w:val="24"/>
        </w:rPr>
        <w:t>s</w:t>
      </w:r>
      <w:r>
        <w:rPr>
          <w:rFonts w:ascii="TimesNewRomanPSMT" w:hAnsi="TimesNewRomanPSMT" w:cs="TimesNewRomanPSMT"/>
          <w:bCs/>
          <w:sz w:val="24"/>
          <w:szCs w:val="24"/>
        </w:rPr>
        <w:t xml:space="preserve"> that the modern/fresh guano from Flor</w:t>
      </w:r>
      <w:r w:rsidR="00CA7860">
        <w:rPr>
          <w:rFonts w:ascii="TimesNewRomanPSMT" w:hAnsi="TimesNewRomanPSMT" w:cs="TimesNewRomanPSMT"/>
          <w:bCs/>
          <w:sz w:val="24"/>
          <w:szCs w:val="24"/>
        </w:rPr>
        <w:t xml:space="preserve">ida and Georgia </w:t>
      </w:r>
      <w:r>
        <w:rPr>
          <w:rFonts w:ascii="TimesNewRomanPSMT" w:hAnsi="TimesNewRomanPSMT" w:cs="TimesNewRomanPSMT"/>
          <w:bCs/>
          <w:sz w:val="24"/>
          <w:szCs w:val="24"/>
        </w:rPr>
        <w:t>have similar Hg concentrations to the modern/fresh guano in Kentucky.  Kentucky is geographically not far from</w:t>
      </w:r>
      <w:r w:rsidR="00655BA2">
        <w:rPr>
          <w:rFonts w:ascii="TimesNewRomanPSMT" w:hAnsi="TimesNewRomanPSMT" w:cs="TimesNewRomanPSMT"/>
          <w:bCs/>
          <w:sz w:val="24"/>
          <w:szCs w:val="24"/>
        </w:rPr>
        <w:t xml:space="preserve"> Florida and Georgia</w:t>
      </w:r>
      <w:r>
        <w:rPr>
          <w:rFonts w:ascii="TimesNewRomanPSMT" w:hAnsi="TimesNewRomanPSMT" w:cs="TimesNewRomanPSMT"/>
          <w:bCs/>
          <w:sz w:val="24"/>
          <w:szCs w:val="24"/>
        </w:rPr>
        <w:t xml:space="preserve">, and is likely experiencing the same phenomenon of increasing deposition and trophic transfer of Hg in the environment.  </w:t>
      </w:r>
    </w:p>
    <w:p w:rsidR="00655BA2" w:rsidRDefault="00655BA2" w:rsidP="0005065D">
      <w:pPr>
        <w:autoSpaceDE w:val="0"/>
        <w:autoSpaceDN w:val="0"/>
        <w:adjustRightInd w:val="0"/>
        <w:spacing w:after="0" w:line="480" w:lineRule="auto"/>
        <w:contextualSpacing/>
        <w:rPr>
          <w:rFonts w:ascii="TimesNewRomanPSMT" w:hAnsi="TimesNewRomanPSMT" w:cs="TimesNewRomanPSMT"/>
          <w:bCs/>
          <w:sz w:val="24"/>
          <w:szCs w:val="24"/>
        </w:rPr>
      </w:pPr>
      <w:r>
        <w:rPr>
          <w:rFonts w:ascii="TimesNewRomanPSMT" w:hAnsi="TimesNewRomanPSMT" w:cs="TimesNewRomanPSMT"/>
          <w:bCs/>
          <w:sz w:val="24"/>
          <w:szCs w:val="24"/>
        </w:rPr>
        <w:t xml:space="preserve">       The mean concentration of mercury was significantly different for guano in all three cave regions.  This could represent a mercury deposition “hotspot” in one region over the others.  Greater atmospheric deposition of mercury in one region would increase bioaccumulation of mercury in the bat’s food supply, which could lead to greater </w:t>
      </w:r>
      <w:r>
        <w:rPr>
          <w:rFonts w:ascii="TimesNewRomanPSMT" w:hAnsi="TimesNewRomanPSMT" w:cs="TimesNewRomanPSMT"/>
          <w:bCs/>
          <w:sz w:val="24"/>
          <w:szCs w:val="24"/>
        </w:rPr>
        <w:lastRenderedPageBreak/>
        <w:t>bioaccumulation of mercury in the bats.</w:t>
      </w:r>
      <w:ins w:id="86" w:author="jenise" w:date="2016-09-21T10:29:00Z">
        <w:r w:rsidR="00EC7F9C">
          <w:rPr>
            <w:rFonts w:ascii="TimesNewRomanPSMT" w:hAnsi="TimesNewRomanPSMT" w:cs="TimesNewRomanPSMT"/>
            <w:bCs/>
            <w:sz w:val="24"/>
            <w:szCs w:val="24"/>
          </w:rPr>
          <w:t xml:space="preserve">  Even among the measurements used in this study, we saw some outlying measurements from FCS 565, FCS 556, and FCS 188, with concentrations above 1.2 ppm.  </w:t>
        </w:r>
      </w:ins>
      <w:ins w:id="87" w:author="jenise" w:date="2016-09-21T10:31:00Z">
        <w:r w:rsidR="00BF24A9">
          <w:rPr>
            <w:rFonts w:ascii="TimesNewRomanPSMT" w:hAnsi="TimesNewRomanPSMT" w:cs="TimesNewRomanPSMT"/>
            <w:bCs/>
            <w:sz w:val="24"/>
            <w:szCs w:val="24"/>
          </w:rPr>
          <w:t xml:space="preserve">This may indicate that there are </w:t>
        </w:r>
      </w:ins>
      <w:ins w:id="88" w:author="jenise" w:date="2016-09-21T10:32:00Z">
        <w:r w:rsidR="00BF24A9">
          <w:rPr>
            <w:rFonts w:ascii="TimesNewRomanPSMT" w:hAnsi="TimesNewRomanPSMT" w:cs="TimesNewRomanPSMT"/>
            <w:bCs/>
            <w:sz w:val="24"/>
            <w:szCs w:val="24"/>
          </w:rPr>
          <w:t xml:space="preserve">localized extreme </w:t>
        </w:r>
      </w:ins>
      <w:ins w:id="89" w:author="jenise" w:date="2016-09-21T10:31:00Z">
        <w:r w:rsidR="00BF24A9">
          <w:rPr>
            <w:rFonts w:ascii="TimesNewRomanPSMT" w:hAnsi="TimesNewRomanPSMT" w:cs="TimesNewRomanPSMT"/>
            <w:bCs/>
            <w:sz w:val="24"/>
            <w:szCs w:val="24"/>
          </w:rPr>
          <w:t xml:space="preserve">hotspots within the regions we studied.  </w:t>
        </w:r>
      </w:ins>
      <w:ins w:id="90" w:author="jenise" w:date="2016-09-21T10:33:00Z">
        <w:r w:rsidR="00BF24A9">
          <w:rPr>
            <w:rFonts w:ascii="TimesNewRomanPSMT" w:hAnsi="TimesNewRomanPSMT" w:cs="TimesNewRomanPSMT"/>
            <w:bCs/>
            <w:sz w:val="24"/>
            <w:szCs w:val="24"/>
          </w:rPr>
          <w:t xml:space="preserve">While these measurements are difficult to obtain, investigation of this possibility would likely require </w:t>
        </w:r>
      </w:ins>
      <w:ins w:id="91" w:author="jenise" w:date="2016-09-21T10:31:00Z">
        <w:r w:rsidR="00BF24A9">
          <w:rPr>
            <w:rFonts w:ascii="TimesNewRomanPSMT" w:hAnsi="TimesNewRomanPSMT" w:cs="TimesNewRomanPSMT"/>
            <w:bCs/>
            <w:sz w:val="24"/>
            <w:szCs w:val="24"/>
          </w:rPr>
          <w:t>more measurements in these localities.</w:t>
        </w:r>
      </w:ins>
    </w:p>
    <w:p w:rsidR="00DC0AC6" w:rsidDel="00BF24A9" w:rsidRDefault="00DC0AC6" w:rsidP="0005065D">
      <w:pPr>
        <w:autoSpaceDE w:val="0"/>
        <w:autoSpaceDN w:val="0"/>
        <w:adjustRightInd w:val="0"/>
        <w:spacing w:after="0" w:line="480" w:lineRule="auto"/>
        <w:contextualSpacing/>
        <w:rPr>
          <w:del w:id="92" w:author="jenise" w:date="2016-09-21T10:36:00Z"/>
          <w:rFonts w:ascii="TimesNewRomanPSMT" w:hAnsi="TimesNewRomanPSMT" w:cs="TimesNewRomanPSMT"/>
          <w:bCs/>
          <w:sz w:val="24"/>
          <w:szCs w:val="24"/>
        </w:rPr>
      </w:pPr>
      <w:bookmarkStart w:id="93" w:name="_GoBack"/>
      <w:bookmarkEnd w:id="93"/>
      <w:del w:id="94" w:author="jenise" w:date="2016-09-21T10:36:00Z">
        <w:r w:rsidDel="00BF24A9">
          <w:rPr>
            <w:rFonts w:ascii="TimesNewRomanPSMT" w:hAnsi="TimesNewRomanPSMT" w:cs="TimesNewRomanPSMT"/>
            <w:bCs/>
            <w:sz w:val="24"/>
            <w:szCs w:val="24"/>
          </w:rPr>
          <w:delText xml:space="preserve">       </w:delText>
        </w:r>
        <w:r w:rsidRPr="00DC0AC6" w:rsidDel="00BF24A9">
          <w:rPr>
            <w:rFonts w:ascii="TimesNewRomanPSMT" w:hAnsi="TimesNewRomanPSMT" w:cs="TimesNewRomanPSMT"/>
            <w:bCs/>
            <w:color w:val="7030A0"/>
            <w:sz w:val="24"/>
            <w:szCs w:val="24"/>
          </w:rPr>
          <w:delText>Mention outliers? – how would this “problem” be fixed in a future study?  More samples?</w:delText>
        </w:r>
      </w:del>
    </w:p>
    <w:p w:rsidR="0005065D" w:rsidRDefault="0005065D" w:rsidP="00DC0AC6">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C0AC6">
        <w:rPr>
          <w:rFonts w:ascii="Times New Roman" w:hAnsi="Times New Roman" w:cs="Times New Roman"/>
          <w:sz w:val="24"/>
          <w:szCs w:val="24"/>
        </w:rPr>
        <w:t xml:space="preserve">The concentration of mercury in bat guano </w:t>
      </w:r>
      <w:r>
        <w:rPr>
          <w:rFonts w:ascii="Times New Roman" w:hAnsi="Times New Roman" w:cs="Times New Roman"/>
          <w:sz w:val="24"/>
          <w:szCs w:val="24"/>
        </w:rPr>
        <w:t>has implications for both the health of bats and fragile cave ecosystems. Bats with white-nose syndrome have been found with elevated levels of contaminants and could potentially predispose bats t</w:t>
      </w:r>
      <w:r w:rsidR="00CA7860">
        <w:rPr>
          <w:rFonts w:ascii="Times New Roman" w:hAnsi="Times New Roman" w:cs="Times New Roman"/>
          <w:sz w:val="24"/>
          <w:szCs w:val="24"/>
        </w:rPr>
        <w:t>o this disease (Kannan et al.</w:t>
      </w:r>
      <w:r w:rsidR="00DC0AC6">
        <w:rPr>
          <w:rFonts w:ascii="Times New Roman" w:hAnsi="Times New Roman" w:cs="Times New Roman"/>
          <w:sz w:val="24"/>
          <w:szCs w:val="24"/>
        </w:rPr>
        <w:t xml:space="preserve"> 2010). </w:t>
      </w:r>
      <w:r>
        <w:rPr>
          <w:rFonts w:ascii="Times New Roman" w:hAnsi="Times New Roman" w:cs="Times New Roman"/>
          <w:sz w:val="24"/>
          <w:szCs w:val="24"/>
        </w:rPr>
        <w:t xml:space="preserve">The presence of Hg in guano </w:t>
      </w:r>
      <w:r w:rsidR="00DC0AC6">
        <w:rPr>
          <w:rFonts w:ascii="Times New Roman" w:hAnsi="Times New Roman" w:cs="Times New Roman"/>
          <w:sz w:val="24"/>
          <w:szCs w:val="24"/>
        </w:rPr>
        <w:t>affects</w:t>
      </w:r>
      <w:r>
        <w:rPr>
          <w:rFonts w:ascii="Times New Roman" w:hAnsi="Times New Roman" w:cs="Times New Roman"/>
          <w:sz w:val="24"/>
          <w:szCs w:val="24"/>
        </w:rPr>
        <w:t xml:space="preserve"> not only the health of bats, but contaminated guano may allow Hg to bio accumulate in cave ecosystems and food webs for </w:t>
      </w:r>
      <w:proofErr w:type="spellStart"/>
      <w:r>
        <w:rPr>
          <w:rFonts w:ascii="Times New Roman" w:hAnsi="Times New Roman" w:cs="Times New Roman"/>
          <w:sz w:val="24"/>
          <w:szCs w:val="24"/>
        </w:rPr>
        <w:t>trogloxenes</w:t>
      </w:r>
      <w:proofErr w:type="spellEnd"/>
      <w:r>
        <w:rPr>
          <w:rFonts w:ascii="Times New Roman" w:hAnsi="Times New Roman" w:cs="Times New Roman"/>
          <w:sz w:val="24"/>
          <w:szCs w:val="24"/>
        </w:rPr>
        <w:t>,</w:t>
      </w:r>
      <w:r w:rsidR="00ED6DAB">
        <w:rPr>
          <w:rFonts w:ascii="Times New Roman" w:hAnsi="Times New Roman" w:cs="Times New Roman"/>
          <w:sz w:val="24"/>
          <w:szCs w:val="24"/>
        </w:rPr>
        <w:t xml:space="preserve"> </w:t>
      </w:r>
      <w:proofErr w:type="spellStart"/>
      <w:r w:rsidR="00ED6DAB">
        <w:rPr>
          <w:rFonts w:ascii="Times New Roman" w:hAnsi="Times New Roman" w:cs="Times New Roman"/>
          <w:sz w:val="24"/>
          <w:szCs w:val="24"/>
        </w:rPr>
        <w:t>troglophiles</w:t>
      </w:r>
      <w:proofErr w:type="spellEnd"/>
      <w:r w:rsidR="00ED6DAB">
        <w:rPr>
          <w:rFonts w:ascii="Times New Roman" w:hAnsi="Times New Roman" w:cs="Times New Roman"/>
          <w:sz w:val="24"/>
          <w:szCs w:val="24"/>
        </w:rPr>
        <w:t xml:space="preserve"> and </w:t>
      </w:r>
      <w:proofErr w:type="spellStart"/>
      <w:r w:rsidR="00ED6DAB">
        <w:rPr>
          <w:rFonts w:ascii="Times New Roman" w:hAnsi="Times New Roman" w:cs="Times New Roman"/>
          <w:sz w:val="24"/>
          <w:szCs w:val="24"/>
        </w:rPr>
        <w:t>troglobites</w:t>
      </w:r>
      <w:proofErr w:type="spellEnd"/>
      <w:r w:rsidR="00ED6DA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Coprophagy</w:t>
      </w:r>
      <w:proofErr w:type="spellEnd"/>
      <w:r>
        <w:rPr>
          <w:rFonts w:ascii="Times New Roman" w:hAnsi="Times New Roman" w:cs="Times New Roman"/>
          <w:sz w:val="24"/>
          <w:szCs w:val="24"/>
        </w:rPr>
        <w:t xml:space="preserve"> of guano has been observed in cave-adapted </w:t>
      </w:r>
      <w:r w:rsidR="00CA7860">
        <w:rPr>
          <w:rFonts w:ascii="Times New Roman" w:hAnsi="Times New Roman" w:cs="Times New Roman"/>
          <w:sz w:val="24"/>
          <w:szCs w:val="24"/>
        </w:rPr>
        <w:t>salamanders (</w:t>
      </w:r>
      <w:proofErr w:type="spellStart"/>
      <w:r w:rsidR="00CA7860">
        <w:rPr>
          <w:rFonts w:ascii="Times New Roman" w:hAnsi="Times New Roman" w:cs="Times New Roman"/>
          <w:sz w:val="24"/>
          <w:szCs w:val="24"/>
        </w:rPr>
        <w:t>Fenolio</w:t>
      </w:r>
      <w:proofErr w:type="spellEnd"/>
      <w:r w:rsidR="00CA7860">
        <w:rPr>
          <w:rFonts w:ascii="Times New Roman" w:hAnsi="Times New Roman" w:cs="Times New Roman"/>
          <w:sz w:val="24"/>
          <w:szCs w:val="24"/>
        </w:rPr>
        <w:t xml:space="preserve"> et al.</w:t>
      </w:r>
      <w:r w:rsidRPr="00242C50">
        <w:rPr>
          <w:rFonts w:ascii="Times New Roman" w:hAnsi="Times New Roman" w:cs="Times New Roman"/>
          <w:sz w:val="24"/>
          <w:szCs w:val="24"/>
        </w:rPr>
        <w:t xml:space="preserve"> 2006), </w:t>
      </w:r>
      <w:proofErr w:type="spellStart"/>
      <w:r w:rsidRPr="00242C50">
        <w:rPr>
          <w:rFonts w:ascii="Times New Roman" w:hAnsi="Times New Roman" w:cs="Times New Roman"/>
          <w:sz w:val="24"/>
          <w:szCs w:val="24"/>
        </w:rPr>
        <w:t>dermestid</w:t>
      </w:r>
      <w:proofErr w:type="spellEnd"/>
      <w:r w:rsidRPr="00242C50">
        <w:rPr>
          <w:rFonts w:ascii="Times New Roman" w:hAnsi="Times New Roman" w:cs="Times New Roman"/>
          <w:sz w:val="24"/>
          <w:szCs w:val="24"/>
        </w:rPr>
        <w:t xml:space="preserve"> </w:t>
      </w:r>
      <w:r>
        <w:rPr>
          <w:rFonts w:ascii="Times New Roman" w:hAnsi="Times New Roman" w:cs="Times New Roman"/>
          <w:sz w:val="24"/>
          <w:szCs w:val="24"/>
        </w:rPr>
        <w:t xml:space="preserve">cave </w:t>
      </w:r>
      <w:r w:rsidR="00CA7860">
        <w:rPr>
          <w:rFonts w:ascii="Times New Roman" w:hAnsi="Times New Roman" w:cs="Times New Roman"/>
          <w:sz w:val="24"/>
          <w:szCs w:val="24"/>
        </w:rPr>
        <w:t>beetles (</w:t>
      </w:r>
      <w:proofErr w:type="spellStart"/>
      <w:r w:rsidR="00CA7860">
        <w:rPr>
          <w:rFonts w:ascii="Times New Roman" w:hAnsi="Times New Roman" w:cs="Times New Roman"/>
          <w:sz w:val="24"/>
          <w:szCs w:val="24"/>
        </w:rPr>
        <w:t>Mizutani</w:t>
      </w:r>
      <w:proofErr w:type="spellEnd"/>
      <w:r w:rsidR="00CA7860">
        <w:rPr>
          <w:rFonts w:ascii="Times New Roman" w:hAnsi="Times New Roman" w:cs="Times New Roman"/>
          <w:sz w:val="24"/>
          <w:szCs w:val="24"/>
        </w:rPr>
        <w:t xml:space="preserve"> et al.</w:t>
      </w:r>
      <w:r w:rsidRPr="00242C50">
        <w:rPr>
          <w:rFonts w:ascii="Times New Roman" w:hAnsi="Times New Roman" w:cs="Times New Roman"/>
          <w:sz w:val="24"/>
          <w:szCs w:val="24"/>
        </w:rPr>
        <w:t xml:space="preserve"> 1992), </w:t>
      </w:r>
      <w:r>
        <w:rPr>
          <w:rFonts w:ascii="Times New Roman" w:hAnsi="Times New Roman" w:cs="Times New Roman"/>
          <w:sz w:val="24"/>
          <w:szCs w:val="24"/>
        </w:rPr>
        <w:t xml:space="preserve">and even </w:t>
      </w:r>
      <w:r w:rsidRPr="00242C50">
        <w:rPr>
          <w:rFonts w:ascii="Times New Roman" w:hAnsi="Times New Roman" w:cs="Times New Roman"/>
          <w:sz w:val="24"/>
          <w:szCs w:val="24"/>
        </w:rPr>
        <w:t>meat ants</w:t>
      </w:r>
      <w:r>
        <w:rPr>
          <w:rFonts w:ascii="Times New Roman" w:hAnsi="Times New Roman" w:cs="Times New Roman"/>
          <w:sz w:val="24"/>
          <w:szCs w:val="24"/>
        </w:rPr>
        <w:t xml:space="preserve"> who enter caves to collect and transport guano back outside to their mounds</w:t>
      </w:r>
      <w:r w:rsidR="00CA7860">
        <w:rPr>
          <w:rFonts w:ascii="Times New Roman" w:hAnsi="Times New Roman" w:cs="Times New Roman"/>
          <w:sz w:val="24"/>
          <w:szCs w:val="24"/>
        </w:rPr>
        <w:t xml:space="preserve"> (</w:t>
      </w:r>
      <w:proofErr w:type="spellStart"/>
      <w:r w:rsidR="00CA7860">
        <w:rPr>
          <w:rFonts w:ascii="Times New Roman" w:hAnsi="Times New Roman" w:cs="Times New Roman"/>
          <w:sz w:val="24"/>
          <w:szCs w:val="24"/>
        </w:rPr>
        <w:t>Moulds</w:t>
      </w:r>
      <w:proofErr w:type="spellEnd"/>
      <w:r w:rsidRPr="00242C50">
        <w:rPr>
          <w:rFonts w:ascii="Times New Roman" w:hAnsi="Times New Roman" w:cs="Times New Roman"/>
          <w:sz w:val="24"/>
          <w:szCs w:val="24"/>
        </w:rPr>
        <w:t xml:space="preserve"> 2006)</w:t>
      </w:r>
      <w:r w:rsidR="00ED6DAB">
        <w:rPr>
          <w:rFonts w:ascii="Times New Roman" w:hAnsi="Times New Roman" w:cs="Times New Roman"/>
          <w:sz w:val="24"/>
          <w:szCs w:val="24"/>
        </w:rPr>
        <w:t xml:space="preserve">. </w:t>
      </w:r>
      <w:r>
        <w:rPr>
          <w:rFonts w:ascii="Times New Roman" w:hAnsi="Times New Roman" w:cs="Times New Roman"/>
          <w:sz w:val="24"/>
          <w:szCs w:val="24"/>
        </w:rPr>
        <w:t xml:space="preserve">Macroinvertebrate communities in caves have been found to increase after fresh guano is </w:t>
      </w:r>
      <w:r w:rsidRPr="00242C50">
        <w:rPr>
          <w:rFonts w:ascii="Times New Roman" w:hAnsi="Times New Roman" w:cs="Times New Roman"/>
          <w:sz w:val="24"/>
          <w:szCs w:val="24"/>
        </w:rPr>
        <w:t xml:space="preserve">deposited </w:t>
      </w:r>
      <w:r w:rsidR="00CA7860">
        <w:rPr>
          <w:rFonts w:ascii="Times New Roman" w:hAnsi="Times New Roman" w:cs="Times New Roman"/>
          <w:sz w:val="24"/>
          <w:szCs w:val="24"/>
        </w:rPr>
        <w:t xml:space="preserve">(Poulson and Lavoie </w:t>
      </w:r>
      <w:r>
        <w:rPr>
          <w:rFonts w:ascii="Times New Roman" w:hAnsi="Times New Roman" w:cs="Times New Roman"/>
          <w:sz w:val="24"/>
          <w:szCs w:val="24"/>
        </w:rPr>
        <w:t xml:space="preserve">2000), and </w:t>
      </w:r>
      <w:r w:rsidRPr="00242C50">
        <w:rPr>
          <w:rFonts w:ascii="Times New Roman" w:hAnsi="Times New Roman" w:cs="Times New Roman"/>
          <w:sz w:val="24"/>
          <w:szCs w:val="24"/>
        </w:rPr>
        <w:t>the nutrient quality of guano has been found to influence biodiversity of macroinvertebrates in caves (</w:t>
      </w:r>
      <w:proofErr w:type="spellStart"/>
      <w:r w:rsidR="00CA7860">
        <w:rPr>
          <w:rFonts w:ascii="TimesNewRomanPSMT" w:hAnsi="TimesNewRomanPSMT" w:cs="TimesNewRomanPSMT"/>
          <w:sz w:val="24"/>
          <w:szCs w:val="24"/>
        </w:rPr>
        <w:t>Iskali</w:t>
      </w:r>
      <w:proofErr w:type="spellEnd"/>
      <w:r w:rsidR="00CA7860">
        <w:rPr>
          <w:rFonts w:ascii="TimesNewRomanPSMT" w:hAnsi="TimesNewRomanPSMT" w:cs="TimesNewRomanPSMT"/>
          <w:sz w:val="24"/>
          <w:szCs w:val="24"/>
        </w:rPr>
        <w:t xml:space="preserve"> and Zhang</w:t>
      </w:r>
      <w:r w:rsidRPr="00242C50">
        <w:rPr>
          <w:rFonts w:ascii="TimesNewRomanPSMT" w:hAnsi="TimesNewRomanPSMT" w:cs="TimesNewRomanPSMT"/>
          <w:sz w:val="24"/>
          <w:szCs w:val="24"/>
        </w:rPr>
        <w:t xml:space="preserve"> 2015).  </w:t>
      </w:r>
    </w:p>
    <w:p w:rsidR="0005065D" w:rsidRDefault="0005065D" w:rsidP="0005065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Future studies could look at the methylmercury (</w:t>
      </w:r>
      <w:proofErr w:type="spellStart"/>
      <w:r>
        <w:rPr>
          <w:rFonts w:ascii="Times New Roman" w:hAnsi="Times New Roman" w:cs="Times New Roman"/>
          <w:sz w:val="24"/>
          <w:szCs w:val="24"/>
        </w:rPr>
        <w:t>MeHg</w:t>
      </w:r>
      <w:proofErr w:type="spellEnd"/>
      <w:r>
        <w:rPr>
          <w:rFonts w:ascii="Times New Roman" w:hAnsi="Times New Roman" w:cs="Times New Roman"/>
          <w:sz w:val="24"/>
          <w:szCs w:val="24"/>
        </w:rPr>
        <w:t>) concentrations in both fresh guano and the hair from the bats roosting above the guano to correlate concentrations betwe</w:t>
      </w:r>
      <w:r w:rsidR="00ED6DAB">
        <w:rPr>
          <w:rFonts w:ascii="Times New Roman" w:hAnsi="Times New Roman" w:cs="Times New Roman"/>
          <w:sz w:val="24"/>
          <w:szCs w:val="24"/>
        </w:rPr>
        <w:t xml:space="preserve">en the bats and the bat waste. </w:t>
      </w:r>
      <w:r>
        <w:rPr>
          <w:rFonts w:ascii="Times New Roman" w:hAnsi="Times New Roman" w:cs="Times New Roman"/>
          <w:sz w:val="24"/>
          <w:szCs w:val="24"/>
        </w:rPr>
        <w:t xml:space="preserve">It would also be beneficial to know if the bacteria that </w:t>
      </w:r>
      <w:r>
        <w:rPr>
          <w:rFonts w:ascii="Times New Roman" w:hAnsi="Times New Roman" w:cs="Times New Roman"/>
          <w:sz w:val="24"/>
          <w:szCs w:val="24"/>
        </w:rPr>
        <w:lastRenderedPageBreak/>
        <w:t>converts inorganic forms of mercury to methylmercury (</w:t>
      </w:r>
      <w:proofErr w:type="spellStart"/>
      <w:r>
        <w:rPr>
          <w:rFonts w:ascii="Times New Roman" w:hAnsi="Times New Roman" w:cs="Times New Roman"/>
          <w:sz w:val="24"/>
          <w:szCs w:val="24"/>
        </w:rPr>
        <w:t>MeHg</w:t>
      </w:r>
      <w:proofErr w:type="spellEnd"/>
      <w:r>
        <w:rPr>
          <w:rFonts w:ascii="Times New Roman" w:hAnsi="Times New Roman" w:cs="Times New Roman"/>
          <w:sz w:val="24"/>
          <w:szCs w:val="24"/>
        </w:rPr>
        <w:t xml:space="preserve">) existed in caves, as the </w:t>
      </w:r>
      <w:proofErr w:type="spellStart"/>
      <w:r>
        <w:rPr>
          <w:rFonts w:ascii="Times New Roman" w:hAnsi="Times New Roman" w:cs="Times New Roman"/>
          <w:sz w:val="24"/>
          <w:szCs w:val="24"/>
        </w:rPr>
        <w:t>MeHg</w:t>
      </w:r>
      <w:proofErr w:type="spellEnd"/>
      <w:r>
        <w:rPr>
          <w:rFonts w:ascii="Times New Roman" w:hAnsi="Times New Roman" w:cs="Times New Roman"/>
          <w:sz w:val="24"/>
          <w:szCs w:val="24"/>
        </w:rPr>
        <w:t xml:space="preserve"> is the bioavailable form.</w:t>
      </w:r>
    </w:p>
    <w:p w:rsidR="0005065D" w:rsidRDefault="0005065D" w:rsidP="0005065D">
      <w:pPr>
        <w:spacing w:line="480" w:lineRule="auto"/>
        <w:contextualSpacing/>
        <w:rPr>
          <w:rFonts w:ascii="Times New Roman" w:hAnsi="Times New Roman" w:cs="Times New Roman"/>
          <w:sz w:val="24"/>
          <w:szCs w:val="24"/>
        </w:rPr>
      </w:pPr>
      <w:proofErr w:type="gramStart"/>
      <w:r w:rsidRPr="0005065D">
        <w:rPr>
          <w:rFonts w:ascii="Times New Roman" w:hAnsi="Times New Roman" w:cs="Times New Roman"/>
          <w:b/>
          <w:sz w:val="24"/>
          <w:szCs w:val="24"/>
        </w:rPr>
        <w:t>Acknowledgments</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authors would like to thank the following for aiding in </w:t>
      </w:r>
      <w:r w:rsidR="00ED6DAB">
        <w:rPr>
          <w:rFonts w:ascii="Times New Roman" w:hAnsi="Times New Roman" w:cs="Times New Roman"/>
          <w:sz w:val="24"/>
          <w:szCs w:val="24"/>
        </w:rPr>
        <w:t xml:space="preserve">cave access and/or collection: </w:t>
      </w:r>
      <w:proofErr w:type="spellStart"/>
      <w:r>
        <w:rPr>
          <w:rFonts w:ascii="Times New Roman" w:hAnsi="Times New Roman" w:cs="Times New Roman"/>
          <w:sz w:val="24"/>
          <w:szCs w:val="24"/>
        </w:rPr>
        <w:t>Tevis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Kouts</w:t>
      </w:r>
      <w:proofErr w:type="spellEnd"/>
      <w:r>
        <w:rPr>
          <w:rFonts w:ascii="Times New Roman" w:hAnsi="Times New Roman" w:cs="Times New Roman"/>
          <w:sz w:val="24"/>
          <w:szCs w:val="24"/>
        </w:rPr>
        <w:t xml:space="preserve">, Allen </w:t>
      </w:r>
      <w:proofErr w:type="spellStart"/>
      <w:r>
        <w:rPr>
          <w:rFonts w:ascii="Times New Roman" w:hAnsi="Times New Roman" w:cs="Times New Roman"/>
          <w:sz w:val="24"/>
          <w:szCs w:val="24"/>
        </w:rPr>
        <w:t>Mosler</w:t>
      </w:r>
      <w:proofErr w:type="spellEnd"/>
      <w:r>
        <w:rPr>
          <w:rFonts w:ascii="Times New Roman" w:hAnsi="Times New Roman" w:cs="Times New Roman"/>
          <w:sz w:val="24"/>
          <w:szCs w:val="24"/>
        </w:rPr>
        <w:t xml:space="preserve">, Wendy </w:t>
      </w:r>
      <w:proofErr w:type="spellStart"/>
      <w:r>
        <w:rPr>
          <w:rFonts w:ascii="Times New Roman" w:hAnsi="Times New Roman" w:cs="Times New Roman"/>
          <w:sz w:val="24"/>
          <w:szCs w:val="24"/>
        </w:rPr>
        <w:t>Shirah</w:t>
      </w:r>
      <w:proofErr w:type="spellEnd"/>
      <w:r>
        <w:rPr>
          <w:rFonts w:ascii="Times New Roman" w:hAnsi="Times New Roman" w:cs="Times New Roman"/>
          <w:sz w:val="24"/>
          <w:szCs w:val="24"/>
        </w:rPr>
        <w:t xml:space="preserve">, Tom Turner, Tom </w:t>
      </w:r>
      <w:proofErr w:type="spellStart"/>
      <w:r>
        <w:rPr>
          <w:rFonts w:ascii="Times New Roman" w:hAnsi="Times New Roman" w:cs="Times New Roman"/>
          <w:sz w:val="24"/>
          <w:szCs w:val="24"/>
        </w:rPr>
        <w:t>Mo</w:t>
      </w:r>
      <w:r w:rsidR="00BD0C6A">
        <w:rPr>
          <w:rFonts w:ascii="Times New Roman" w:hAnsi="Times New Roman" w:cs="Times New Roman"/>
          <w:sz w:val="24"/>
          <w:szCs w:val="24"/>
        </w:rPr>
        <w:t>ltz</w:t>
      </w:r>
      <w:proofErr w:type="spellEnd"/>
      <w:r w:rsidR="00BD0C6A">
        <w:rPr>
          <w:rFonts w:ascii="Times New Roman" w:hAnsi="Times New Roman" w:cs="Times New Roman"/>
          <w:sz w:val="24"/>
          <w:szCs w:val="24"/>
        </w:rPr>
        <w:t xml:space="preserve">, Erik </w:t>
      </w:r>
      <w:proofErr w:type="spellStart"/>
      <w:r w:rsidR="00BD0C6A">
        <w:rPr>
          <w:rFonts w:ascii="Times New Roman" w:hAnsi="Times New Roman" w:cs="Times New Roman"/>
          <w:sz w:val="24"/>
          <w:szCs w:val="24"/>
        </w:rPr>
        <w:t>Amsbury</w:t>
      </w:r>
      <w:proofErr w:type="spellEnd"/>
      <w:r w:rsidR="00BD0C6A">
        <w:rPr>
          <w:rFonts w:ascii="Times New Roman" w:hAnsi="Times New Roman" w:cs="Times New Roman"/>
          <w:sz w:val="24"/>
          <w:szCs w:val="24"/>
        </w:rPr>
        <w:t>, Phil Walker</w:t>
      </w:r>
      <w:r>
        <w:rPr>
          <w:rFonts w:ascii="Times New Roman" w:hAnsi="Times New Roman" w:cs="Times New Roman"/>
          <w:sz w:val="24"/>
          <w:szCs w:val="24"/>
        </w:rPr>
        <w:t xml:space="preserve">, Ken Glover at University of Florida bat house, Pam </w:t>
      </w:r>
      <w:proofErr w:type="spellStart"/>
      <w:r>
        <w:rPr>
          <w:rFonts w:ascii="Times New Roman" w:hAnsi="Times New Roman" w:cs="Times New Roman"/>
          <w:sz w:val="24"/>
          <w:szCs w:val="24"/>
        </w:rPr>
        <w:t>Darty</w:t>
      </w:r>
      <w:proofErr w:type="spellEnd"/>
      <w:r>
        <w:rPr>
          <w:rFonts w:ascii="Times New Roman" w:hAnsi="Times New Roman" w:cs="Times New Roman"/>
          <w:sz w:val="24"/>
          <w:szCs w:val="24"/>
        </w:rPr>
        <w:t xml:space="preserve"> at the Lower Suwanee National Wildlife Refuge, Aubrey Martin at Florida Fish &amp; Wildlife Conservation Commission, Florida Caverns State Park, and the numerous private landowners who allowe</w:t>
      </w:r>
      <w:r w:rsidR="00ED6DAB">
        <w:rPr>
          <w:rFonts w:ascii="Times New Roman" w:hAnsi="Times New Roman" w:cs="Times New Roman"/>
          <w:sz w:val="24"/>
          <w:szCs w:val="24"/>
        </w:rPr>
        <w:t xml:space="preserve">d permission into their caves. </w:t>
      </w:r>
      <w:r w:rsidRPr="0087009D">
        <w:rPr>
          <w:rFonts w:ascii="Times New Roman" w:hAnsi="Times New Roman" w:cs="Times New Roman"/>
          <w:sz w:val="24"/>
          <w:szCs w:val="24"/>
        </w:rPr>
        <w:t xml:space="preserve">Funding for </w:t>
      </w:r>
      <w:r>
        <w:rPr>
          <w:rFonts w:ascii="Times New Roman" w:hAnsi="Times New Roman" w:cs="Times New Roman"/>
          <w:sz w:val="24"/>
          <w:szCs w:val="24"/>
        </w:rPr>
        <w:t xml:space="preserve">the project was provided by a grant from the National Speleological Society.  </w:t>
      </w:r>
    </w:p>
    <w:p w:rsidR="0005065D" w:rsidRDefault="0005065D" w:rsidP="00C73FEE">
      <w:pPr>
        <w:spacing w:line="480" w:lineRule="auto"/>
        <w:contextualSpacing/>
        <w:rPr>
          <w:rFonts w:ascii="Times New Roman" w:hAnsi="Times New Roman" w:cs="Times New Roman"/>
          <w:sz w:val="24"/>
          <w:szCs w:val="24"/>
        </w:rPr>
      </w:pPr>
      <w:r w:rsidRPr="0005065D">
        <w:rPr>
          <w:rFonts w:ascii="Times New Roman" w:hAnsi="Times New Roman" w:cs="Times New Roman"/>
          <w:b/>
          <w:sz w:val="28"/>
          <w:szCs w:val="28"/>
        </w:rPr>
        <w:t>References</w:t>
      </w:r>
    </w:p>
    <w:p w:rsidR="002B7ADB" w:rsidRDefault="002B7ADB" w:rsidP="002B7AD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ASTM Standard D2974. 2013. </w:t>
      </w:r>
      <w:r w:rsidR="00F11CB7">
        <w:rPr>
          <w:rFonts w:ascii="Times New Roman" w:hAnsi="Times New Roman" w:cs="Times New Roman"/>
          <w:sz w:val="24"/>
          <w:szCs w:val="24"/>
        </w:rPr>
        <w:t xml:space="preserve">Standard test methods for moisture, ash and organic </w:t>
      </w:r>
    </w:p>
    <w:p w:rsidR="002B7ADB" w:rsidRDefault="0022747C" w:rsidP="002274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11CB7">
        <w:rPr>
          <w:rFonts w:ascii="Times New Roman" w:hAnsi="Times New Roman" w:cs="Times New Roman"/>
          <w:sz w:val="24"/>
          <w:szCs w:val="24"/>
        </w:rPr>
        <w:t>ma</w:t>
      </w:r>
      <w:r w:rsidR="002B7ADB">
        <w:rPr>
          <w:rFonts w:ascii="Times New Roman" w:hAnsi="Times New Roman" w:cs="Times New Roman"/>
          <w:sz w:val="24"/>
          <w:szCs w:val="24"/>
        </w:rPr>
        <w:t>tter</w:t>
      </w:r>
      <w:proofErr w:type="gramEnd"/>
      <w:r w:rsidR="002B7ADB">
        <w:rPr>
          <w:rFonts w:ascii="Times New Roman" w:hAnsi="Times New Roman" w:cs="Times New Roman"/>
          <w:sz w:val="24"/>
          <w:szCs w:val="24"/>
        </w:rPr>
        <w:t xml:space="preserve"> of peat and organic soils.</w:t>
      </w:r>
      <w:r w:rsidR="00F11CB7">
        <w:rPr>
          <w:rFonts w:ascii="Times New Roman" w:hAnsi="Times New Roman" w:cs="Times New Roman"/>
          <w:sz w:val="24"/>
          <w:szCs w:val="24"/>
        </w:rPr>
        <w:t xml:space="preserve"> ASTM Inter</w:t>
      </w:r>
      <w:r w:rsidR="002B7ADB">
        <w:rPr>
          <w:rFonts w:ascii="Times New Roman" w:hAnsi="Times New Roman" w:cs="Times New Roman"/>
          <w:sz w:val="24"/>
          <w:szCs w:val="24"/>
        </w:rPr>
        <w:t>national, West Conshohocken, PA.</w:t>
      </w:r>
      <w:r w:rsidR="00F11CB7">
        <w:rPr>
          <w:rFonts w:ascii="Times New Roman" w:hAnsi="Times New Roman" w:cs="Times New Roman"/>
          <w:sz w:val="24"/>
          <w:szCs w:val="24"/>
        </w:rPr>
        <w:t xml:space="preserve">  </w:t>
      </w:r>
    </w:p>
    <w:p w:rsidR="003017C5" w:rsidRDefault="003017C5" w:rsidP="00F11CB7">
      <w:pPr>
        <w:spacing w:line="480" w:lineRule="auto"/>
        <w:contextualSpacing/>
        <w:rPr>
          <w:rFonts w:ascii="Times New Roman" w:hAnsi="Times New Roman" w:cs="Times New Roman"/>
          <w:sz w:val="24"/>
          <w:szCs w:val="24"/>
        </w:rPr>
      </w:pPr>
      <w:r w:rsidRPr="00E43BC8">
        <w:rPr>
          <w:rFonts w:ascii="Times New Roman" w:hAnsi="Times New Roman" w:cs="Times New Roman"/>
          <w:color w:val="7030A0"/>
          <w:sz w:val="24"/>
          <w:szCs w:val="24"/>
        </w:rPr>
        <w:t>Anderson MJ</w:t>
      </w:r>
      <w:r w:rsidR="0022747C" w:rsidRPr="00E43BC8">
        <w:rPr>
          <w:rFonts w:ascii="Times New Roman" w:hAnsi="Times New Roman" w:cs="Times New Roman"/>
          <w:color w:val="7030A0"/>
          <w:sz w:val="24"/>
          <w:szCs w:val="24"/>
        </w:rPr>
        <w:t xml:space="preserve">, </w:t>
      </w:r>
      <w:del w:id="95" w:author="jenise" w:date="2016-09-19T14:35:00Z">
        <w:r w:rsidRPr="00E43BC8" w:rsidDel="00282DA0">
          <w:rPr>
            <w:rFonts w:ascii="Times New Roman" w:hAnsi="Times New Roman" w:cs="Times New Roman"/>
            <w:color w:val="7030A0"/>
            <w:sz w:val="24"/>
            <w:szCs w:val="24"/>
          </w:rPr>
          <w:delText>Cajo J</w:delText>
        </w:r>
        <w:r w:rsidR="0022747C" w:rsidRPr="00E43BC8" w:rsidDel="00282DA0">
          <w:rPr>
            <w:rFonts w:ascii="Times New Roman" w:hAnsi="Times New Roman" w:cs="Times New Roman"/>
            <w:color w:val="7030A0"/>
            <w:sz w:val="24"/>
            <w:szCs w:val="24"/>
          </w:rPr>
          <w:delText xml:space="preserve">F. </w:delText>
        </w:r>
      </w:del>
      <w:proofErr w:type="spellStart"/>
      <w:r w:rsidR="0022747C" w:rsidRPr="00E43BC8">
        <w:rPr>
          <w:rFonts w:ascii="Times New Roman" w:hAnsi="Times New Roman" w:cs="Times New Roman"/>
          <w:color w:val="7030A0"/>
          <w:sz w:val="24"/>
          <w:szCs w:val="24"/>
        </w:rPr>
        <w:t>ter</w:t>
      </w:r>
      <w:proofErr w:type="spellEnd"/>
      <w:r w:rsidR="0022747C" w:rsidRPr="00E43BC8">
        <w:rPr>
          <w:rFonts w:ascii="Times New Roman" w:hAnsi="Times New Roman" w:cs="Times New Roman"/>
          <w:color w:val="7030A0"/>
          <w:sz w:val="24"/>
          <w:szCs w:val="24"/>
        </w:rPr>
        <w:t xml:space="preserve"> </w:t>
      </w:r>
      <w:proofErr w:type="spellStart"/>
      <w:r w:rsidR="0022747C" w:rsidRPr="00E43BC8">
        <w:rPr>
          <w:rFonts w:ascii="Times New Roman" w:hAnsi="Times New Roman" w:cs="Times New Roman"/>
          <w:color w:val="7030A0"/>
          <w:sz w:val="24"/>
          <w:szCs w:val="24"/>
        </w:rPr>
        <w:t>Braak</w:t>
      </w:r>
      <w:proofErr w:type="spellEnd"/>
      <w:ins w:id="96" w:author="jenise" w:date="2016-09-19T14:35:00Z">
        <w:r w:rsidR="00282DA0">
          <w:rPr>
            <w:rFonts w:ascii="Times New Roman" w:hAnsi="Times New Roman" w:cs="Times New Roman"/>
            <w:color w:val="7030A0"/>
            <w:sz w:val="24"/>
            <w:szCs w:val="24"/>
          </w:rPr>
          <w:t xml:space="preserve"> CJF</w:t>
        </w:r>
      </w:ins>
      <w:r w:rsidR="0022747C" w:rsidRPr="00E43BC8">
        <w:rPr>
          <w:rFonts w:ascii="Times New Roman" w:hAnsi="Times New Roman" w:cs="Times New Roman"/>
          <w:color w:val="7030A0"/>
          <w:sz w:val="24"/>
          <w:szCs w:val="24"/>
        </w:rPr>
        <w:t>.</w:t>
      </w:r>
      <w:r w:rsidRPr="00E43BC8">
        <w:rPr>
          <w:rFonts w:ascii="Times New Roman" w:hAnsi="Times New Roman" w:cs="Times New Roman"/>
          <w:color w:val="7030A0"/>
          <w:sz w:val="24"/>
          <w:szCs w:val="24"/>
        </w:rPr>
        <w:t xml:space="preserve"> 2003</w:t>
      </w:r>
      <w:r>
        <w:rPr>
          <w:rFonts w:ascii="Times New Roman" w:hAnsi="Times New Roman" w:cs="Times New Roman"/>
          <w:sz w:val="24"/>
          <w:szCs w:val="24"/>
        </w:rPr>
        <w:t xml:space="preserve">. </w:t>
      </w:r>
      <w:r w:rsidR="0022747C">
        <w:rPr>
          <w:rFonts w:ascii="Times New Roman" w:hAnsi="Times New Roman" w:cs="Times New Roman"/>
          <w:sz w:val="24"/>
          <w:szCs w:val="24"/>
        </w:rPr>
        <w:t>Permutation tests for m</w:t>
      </w:r>
      <w:r w:rsidR="006D1F33" w:rsidRPr="006D1F33">
        <w:rPr>
          <w:rFonts w:ascii="Times New Roman" w:hAnsi="Times New Roman" w:cs="Times New Roman"/>
          <w:sz w:val="24"/>
          <w:szCs w:val="24"/>
        </w:rPr>
        <w:t>ulti-</w:t>
      </w:r>
      <w:r>
        <w:rPr>
          <w:rFonts w:ascii="Times New Roman" w:hAnsi="Times New Roman" w:cs="Times New Roman"/>
          <w:sz w:val="24"/>
          <w:szCs w:val="24"/>
        </w:rPr>
        <w:t xml:space="preserve">factorial </w:t>
      </w:r>
    </w:p>
    <w:p w:rsidR="006D1F33" w:rsidRPr="00F11CB7" w:rsidRDefault="0022747C" w:rsidP="002274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of v</w:t>
      </w:r>
      <w:r w:rsidR="003017C5">
        <w:rPr>
          <w:rFonts w:ascii="Times New Roman" w:hAnsi="Times New Roman" w:cs="Times New Roman"/>
          <w:sz w:val="24"/>
          <w:szCs w:val="24"/>
        </w:rPr>
        <w:t>ariance.</w:t>
      </w:r>
      <w:r w:rsidR="006D1F33" w:rsidRPr="006D1F33">
        <w:rPr>
          <w:rFonts w:ascii="Times New Roman" w:hAnsi="Times New Roman" w:cs="Times New Roman"/>
          <w:sz w:val="24"/>
          <w:szCs w:val="24"/>
        </w:rPr>
        <w:t xml:space="preserve">  </w:t>
      </w:r>
      <w:r w:rsidR="006D1F33" w:rsidRPr="003017C5">
        <w:rPr>
          <w:rFonts w:ascii="Times New Roman" w:hAnsi="Times New Roman" w:cs="Times New Roman"/>
          <w:sz w:val="24"/>
          <w:szCs w:val="24"/>
        </w:rPr>
        <w:t>Journal of Statistical Computation and Simulation</w:t>
      </w:r>
      <w:r w:rsidR="003017C5">
        <w:rPr>
          <w:rFonts w:ascii="Times New Roman" w:hAnsi="Times New Roman" w:cs="Times New Roman"/>
          <w:sz w:val="24"/>
          <w:szCs w:val="24"/>
        </w:rPr>
        <w:t xml:space="preserve"> 73:</w:t>
      </w:r>
      <w:r w:rsidR="006D1F33" w:rsidRPr="006D1F33">
        <w:rPr>
          <w:rFonts w:ascii="Times New Roman" w:hAnsi="Times New Roman" w:cs="Times New Roman"/>
          <w:sz w:val="24"/>
          <w:szCs w:val="24"/>
        </w:rPr>
        <w:t>85-113.</w:t>
      </w:r>
      <w:r w:rsidR="006D1F33">
        <w:rPr>
          <w:rFonts w:ascii="Times New Roman" w:hAnsi="Times New Roman" w:cs="Times New Roman"/>
          <w:sz w:val="24"/>
          <w:szCs w:val="24"/>
        </w:rPr>
        <w:t xml:space="preserve"> </w:t>
      </w:r>
    </w:p>
    <w:p w:rsidR="00F11CB7" w:rsidRDefault="0022747C" w:rsidP="00F11CB7">
      <w:pPr>
        <w:autoSpaceDE w:val="0"/>
        <w:autoSpaceDN w:val="0"/>
        <w:adjustRightInd w:val="0"/>
        <w:spacing w:after="0" w:line="480" w:lineRule="auto"/>
        <w:contextualSpacing/>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Brack</w:t>
      </w:r>
      <w:proofErr w:type="spellEnd"/>
      <w:r>
        <w:rPr>
          <w:rFonts w:ascii="Times New Roman" w:hAnsi="Times New Roman" w:cs="Times New Roman"/>
          <w:color w:val="000000"/>
          <w:sz w:val="24"/>
          <w:szCs w:val="24"/>
        </w:rPr>
        <w:t xml:space="preserve"> V, Whitaker JO. 2001.</w:t>
      </w:r>
      <w:r w:rsidR="00F11CB7">
        <w:rPr>
          <w:rFonts w:ascii="Times New Roman" w:hAnsi="Times New Roman" w:cs="Times New Roman"/>
          <w:color w:val="000000"/>
          <w:sz w:val="24"/>
          <w:szCs w:val="24"/>
        </w:rPr>
        <w:t xml:space="preserve"> Foods of the northern </w:t>
      </w:r>
      <w:proofErr w:type="spellStart"/>
      <w:r w:rsidR="00F11CB7">
        <w:rPr>
          <w:rFonts w:ascii="Times New Roman" w:hAnsi="Times New Roman" w:cs="Times New Roman"/>
          <w:color w:val="000000"/>
          <w:sz w:val="24"/>
          <w:szCs w:val="24"/>
        </w:rPr>
        <w:t>myotis</w:t>
      </w:r>
      <w:proofErr w:type="spellEnd"/>
      <w:r w:rsidR="00F11CB7">
        <w:rPr>
          <w:rFonts w:ascii="Times New Roman" w:hAnsi="Times New Roman" w:cs="Times New Roman"/>
          <w:color w:val="000000"/>
          <w:sz w:val="24"/>
          <w:szCs w:val="24"/>
        </w:rPr>
        <w:t xml:space="preserve">, </w:t>
      </w:r>
      <w:proofErr w:type="spellStart"/>
      <w:r w:rsidR="00F11CB7" w:rsidRPr="0022747C">
        <w:rPr>
          <w:rFonts w:ascii="Times New Roman" w:hAnsi="Times New Roman" w:cs="Times New Roman"/>
          <w:i/>
          <w:color w:val="000000"/>
          <w:sz w:val="24"/>
          <w:szCs w:val="24"/>
        </w:rPr>
        <w:t>Myotis</w:t>
      </w:r>
      <w:proofErr w:type="spellEnd"/>
      <w:r w:rsidR="00F11CB7" w:rsidRPr="0022747C">
        <w:rPr>
          <w:rFonts w:ascii="Times New Roman" w:hAnsi="Times New Roman" w:cs="Times New Roman"/>
          <w:i/>
          <w:color w:val="000000"/>
          <w:sz w:val="24"/>
          <w:szCs w:val="24"/>
        </w:rPr>
        <w:t xml:space="preserve"> </w:t>
      </w:r>
      <w:proofErr w:type="spellStart"/>
      <w:r w:rsidR="00F11CB7" w:rsidRPr="0022747C">
        <w:rPr>
          <w:rFonts w:ascii="Times New Roman" w:hAnsi="Times New Roman" w:cs="Times New Roman"/>
          <w:i/>
          <w:color w:val="000000"/>
          <w:sz w:val="24"/>
          <w:szCs w:val="24"/>
        </w:rPr>
        <w:t>septentrionalis</w:t>
      </w:r>
      <w:proofErr w:type="spellEnd"/>
      <w:r w:rsidR="00F11CB7">
        <w:rPr>
          <w:rFonts w:ascii="Times New Roman" w:hAnsi="Times New Roman" w:cs="Times New Roman"/>
          <w:color w:val="000000"/>
          <w:sz w:val="24"/>
          <w:szCs w:val="24"/>
        </w:rPr>
        <w:t xml:space="preserve">,     </w:t>
      </w:r>
    </w:p>
    <w:p w:rsidR="00F11CB7" w:rsidRPr="00F11CB7" w:rsidRDefault="0022747C" w:rsidP="0022747C">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Missouri and Indiana. </w:t>
      </w:r>
      <w:proofErr w:type="spellStart"/>
      <w:r>
        <w:rPr>
          <w:rFonts w:ascii="Times New Roman" w:hAnsi="Times New Roman" w:cs="Times New Roman"/>
          <w:color w:val="000000"/>
          <w:sz w:val="24"/>
          <w:szCs w:val="24"/>
        </w:rPr>
        <w:t>Acta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Chiropterologica</w:t>
      </w:r>
      <w:proofErr w:type="spellEnd"/>
      <w:r>
        <w:rPr>
          <w:rFonts w:ascii="Times New Roman" w:hAnsi="Times New Roman" w:cs="Times New Roman"/>
          <w:color w:val="000000"/>
          <w:sz w:val="24"/>
          <w:szCs w:val="24"/>
        </w:rPr>
        <w:t xml:space="preserve"> 3:</w:t>
      </w:r>
      <w:r w:rsidR="00F11CB7">
        <w:rPr>
          <w:rFonts w:ascii="Times New Roman" w:hAnsi="Times New Roman" w:cs="Times New Roman"/>
          <w:color w:val="000000"/>
          <w:sz w:val="24"/>
          <w:szCs w:val="24"/>
        </w:rPr>
        <w:t>203-210.</w:t>
      </w:r>
    </w:p>
    <w:p w:rsidR="0022747C" w:rsidRDefault="0022747C" w:rsidP="00F11CB7">
      <w:pPr>
        <w:widowControl w:val="0"/>
        <w:autoSpaceDE w:val="0"/>
        <w:autoSpaceDN w:val="0"/>
        <w:adjustRightInd w:val="0"/>
        <w:spacing w:line="480" w:lineRule="auto"/>
        <w:contextualSpacing/>
        <w:rPr>
          <w:rFonts w:ascii="Times New Roman" w:hAnsi="Times New Roman" w:cs="Helvetica"/>
          <w:sz w:val="24"/>
          <w:szCs w:val="24"/>
        </w:rPr>
      </w:pPr>
      <w:proofErr w:type="spellStart"/>
      <w:r>
        <w:rPr>
          <w:rFonts w:ascii="Times New Roman" w:hAnsi="Times New Roman" w:cs="Helvetica"/>
          <w:sz w:val="24"/>
          <w:szCs w:val="24"/>
        </w:rPr>
        <w:t>Brasso</w:t>
      </w:r>
      <w:proofErr w:type="spellEnd"/>
      <w:r>
        <w:rPr>
          <w:rFonts w:ascii="Times New Roman" w:hAnsi="Times New Roman" w:cs="Helvetica"/>
          <w:sz w:val="24"/>
          <w:szCs w:val="24"/>
        </w:rPr>
        <w:t xml:space="preserve"> RL, </w:t>
      </w:r>
      <w:proofErr w:type="spellStart"/>
      <w:r w:rsidR="00F11CB7" w:rsidRPr="007D4A03">
        <w:rPr>
          <w:rFonts w:ascii="Times New Roman" w:hAnsi="Times New Roman" w:cs="Helvetica"/>
          <w:sz w:val="24"/>
          <w:szCs w:val="24"/>
        </w:rPr>
        <w:t>Cristol</w:t>
      </w:r>
      <w:proofErr w:type="spellEnd"/>
      <w:r>
        <w:rPr>
          <w:rFonts w:ascii="Times New Roman" w:hAnsi="Times New Roman" w:cs="Helvetica"/>
          <w:sz w:val="24"/>
          <w:szCs w:val="24"/>
        </w:rPr>
        <w:t xml:space="preserve"> DA.</w:t>
      </w:r>
      <w:r w:rsidR="00F11CB7" w:rsidRPr="007D4A03">
        <w:rPr>
          <w:rFonts w:ascii="Times New Roman" w:hAnsi="Times New Roman" w:cs="Helvetica"/>
          <w:sz w:val="24"/>
          <w:szCs w:val="24"/>
        </w:rPr>
        <w:t xml:space="preserve"> 2008. Effects of mercu</w:t>
      </w:r>
      <w:r w:rsidR="00F11CB7">
        <w:rPr>
          <w:rFonts w:ascii="Times New Roman" w:hAnsi="Times New Roman" w:cs="Helvetica"/>
          <w:sz w:val="24"/>
          <w:szCs w:val="24"/>
        </w:rPr>
        <w:t xml:space="preserve">ry exposure on the reproductive </w:t>
      </w:r>
      <w:r w:rsidR="00F11CB7" w:rsidRPr="007D4A03">
        <w:rPr>
          <w:rFonts w:ascii="Times New Roman" w:hAnsi="Times New Roman" w:cs="Helvetica"/>
          <w:sz w:val="24"/>
          <w:szCs w:val="24"/>
        </w:rPr>
        <w:t xml:space="preserve">success of </w:t>
      </w:r>
      <w:r>
        <w:rPr>
          <w:rFonts w:ascii="Times New Roman" w:hAnsi="Times New Roman" w:cs="Helvetica"/>
          <w:sz w:val="24"/>
          <w:szCs w:val="24"/>
        </w:rPr>
        <w:t xml:space="preserve">  </w:t>
      </w:r>
    </w:p>
    <w:p w:rsidR="009A1020" w:rsidRPr="00F11CB7" w:rsidRDefault="0022747C" w:rsidP="00F11CB7">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proofErr w:type="gramStart"/>
      <w:r w:rsidR="00F11CB7" w:rsidRPr="007D4A03">
        <w:rPr>
          <w:rFonts w:ascii="Times New Roman" w:hAnsi="Times New Roman" w:cs="Helvetica"/>
          <w:sz w:val="24"/>
          <w:szCs w:val="24"/>
        </w:rPr>
        <w:t>tree</w:t>
      </w:r>
      <w:proofErr w:type="gramEnd"/>
      <w:r w:rsidR="00F11CB7" w:rsidRPr="007D4A03">
        <w:rPr>
          <w:rFonts w:ascii="Times New Roman" w:hAnsi="Times New Roman" w:cs="Helvetica"/>
          <w:sz w:val="24"/>
          <w:szCs w:val="24"/>
        </w:rPr>
        <w:t xml:space="preserve"> swallows (</w:t>
      </w:r>
      <w:proofErr w:type="spellStart"/>
      <w:r w:rsidR="00F11CB7" w:rsidRPr="007D4A03">
        <w:rPr>
          <w:rFonts w:ascii="Times New Roman" w:hAnsi="Times New Roman" w:cs="Helvetica"/>
          <w:sz w:val="24"/>
          <w:szCs w:val="24"/>
        </w:rPr>
        <w:t>Tachycineta</w:t>
      </w:r>
      <w:proofErr w:type="spellEnd"/>
      <w:r w:rsidR="00F11CB7" w:rsidRPr="007D4A03">
        <w:rPr>
          <w:rFonts w:ascii="Times New Roman" w:hAnsi="Times New Roman" w:cs="Helvetica"/>
          <w:sz w:val="24"/>
          <w:szCs w:val="24"/>
        </w:rPr>
        <w:t xml:space="preserve"> bicolor). </w:t>
      </w:r>
      <w:r w:rsidR="00F11CB7" w:rsidRPr="0022747C">
        <w:rPr>
          <w:rFonts w:ascii="Times New Roman" w:hAnsi="Times New Roman" w:cs="Helvetica"/>
          <w:sz w:val="24"/>
          <w:szCs w:val="24"/>
        </w:rPr>
        <w:t>Ecotoxicology</w:t>
      </w:r>
      <w:r>
        <w:rPr>
          <w:rFonts w:ascii="Times New Roman" w:hAnsi="Times New Roman" w:cs="Helvetica"/>
          <w:sz w:val="24"/>
          <w:szCs w:val="24"/>
        </w:rPr>
        <w:t xml:space="preserve"> 17:</w:t>
      </w:r>
      <w:r w:rsidR="00F11CB7" w:rsidRPr="007D4A03">
        <w:rPr>
          <w:rFonts w:ascii="Times New Roman" w:hAnsi="Times New Roman" w:cs="Helvetica"/>
          <w:sz w:val="24"/>
          <w:szCs w:val="24"/>
        </w:rPr>
        <w:t>133-141.</w:t>
      </w:r>
    </w:p>
    <w:p w:rsidR="00447A2E" w:rsidRDefault="00447A2E" w:rsidP="00F11CB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Clark DR Jr, </w:t>
      </w:r>
      <w:proofErr w:type="spellStart"/>
      <w:r w:rsidR="00F11CB7" w:rsidRPr="0030569A">
        <w:rPr>
          <w:rFonts w:ascii="Times New Roman" w:hAnsi="Times New Roman" w:cs="Times New Roman"/>
          <w:sz w:val="24"/>
          <w:szCs w:val="24"/>
        </w:rPr>
        <w:t>Wenner</w:t>
      </w:r>
      <w:proofErr w:type="spellEnd"/>
      <w:r>
        <w:rPr>
          <w:rFonts w:ascii="Times New Roman" w:hAnsi="Times New Roman" w:cs="Times New Roman"/>
          <w:sz w:val="24"/>
          <w:szCs w:val="24"/>
        </w:rPr>
        <w:t xml:space="preserve"> AS, </w:t>
      </w:r>
      <w:r w:rsidR="00F11CB7" w:rsidRPr="0030569A">
        <w:rPr>
          <w:rFonts w:ascii="Times New Roman" w:hAnsi="Times New Roman" w:cs="Times New Roman"/>
          <w:sz w:val="24"/>
          <w:szCs w:val="24"/>
        </w:rPr>
        <w:t>Moore</w:t>
      </w:r>
      <w:r>
        <w:rPr>
          <w:rFonts w:ascii="Times New Roman" w:hAnsi="Times New Roman" w:cs="Times New Roman"/>
          <w:sz w:val="24"/>
          <w:szCs w:val="24"/>
        </w:rPr>
        <w:t xml:space="preserve"> JF. 1986. Metal residues in bat c</w:t>
      </w:r>
      <w:r w:rsidR="00F11CB7" w:rsidRPr="0030569A">
        <w:rPr>
          <w:rFonts w:ascii="Times New Roman" w:hAnsi="Times New Roman" w:cs="Times New Roman"/>
          <w:sz w:val="24"/>
          <w:szCs w:val="24"/>
        </w:rPr>
        <w:t>olonies, Jacks</w:t>
      </w:r>
      <w:r>
        <w:rPr>
          <w:rFonts w:ascii="Times New Roman" w:hAnsi="Times New Roman" w:cs="Times New Roman"/>
          <w:sz w:val="24"/>
          <w:szCs w:val="24"/>
        </w:rPr>
        <w:t xml:space="preserve">on   </w:t>
      </w:r>
    </w:p>
    <w:p w:rsidR="00F11CB7" w:rsidRDefault="00447A2E" w:rsidP="00F11CB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County, Florida, 1981-1983. </w:t>
      </w:r>
      <w:r w:rsidR="00F11CB7" w:rsidRPr="00447A2E">
        <w:rPr>
          <w:rFonts w:ascii="Times New Roman" w:hAnsi="Times New Roman" w:cs="Times New Roman"/>
          <w:sz w:val="24"/>
          <w:szCs w:val="24"/>
        </w:rPr>
        <w:t>Florida Field Naturalist</w:t>
      </w:r>
      <w:r>
        <w:rPr>
          <w:rFonts w:ascii="Times New Roman" w:hAnsi="Times New Roman" w:cs="Times New Roman"/>
          <w:sz w:val="24"/>
          <w:szCs w:val="24"/>
        </w:rPr>
        <w:t xml:space="preserve"> 14:</w:t>
      </w:r>
      <w:r w:rsidR="00F11CB7" w:rsidRPr="0030569A">
        <w:rPr>
          <w:rFonts w:ascii="Times New Roman" w:hAnsi="Times New Roman" w:cs="Times New Roman"/>
          <w:sz w:val="24"/>
          <w:szCs w:val="24"/>
        </w:rPr>
        <w:t>38-45.</w:t>
      </w:r>
    </w:p>
    <w:p w:rsidR="008C2D08" w:rsidRDefault="008C2D08" w:rsidP="00F11CB7">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Clark DR Jr, </w:t>
      </w:r>
      <w:r w:rsidR="00F11CB7" w:rsidRPr="009F2E55">
        <w:rPr>
          <w:rFonts w:ascii="Times New Roman" w:hAnsi="Times New Roman" w:cs="Times New Roman"/>
          <w:color w:val="231F20"/>
          <w:sz w:val="24"/>
          <w:szCs w:val="24"/>
        </w:rPr>
        <w:t>Sh</w:t>
      </w:r>
      <w:r w:rsidR="00F11CB7">
        <w:rPr>
          <w:rFonts w:ascii="Times New Roman" w:hAnsi="Times New Roman" w:cs="Times New Roman"/>
          <w:color w:val="231F20"/>
          <w:sz w:val="24"/>
          <w:szCs w:val="24"/>
        </w:rPr>
        <w:t>ore</w:t>
      </w:r>
      <w:r>
        <w:rPr>
          <w:rFonts w:ascii="Times New Roman" w:hAnsi="Times New Roman" w:cs="Times New Roman"/>
          <w:color w:val="231F20"/>
          <w:sz w:val="24"/>
          <w:szCs w:val="24"/>
        </w:rPr>
        <w:t xml:space="preserve"> RF. </w:t>
      </w:r>
      <w:r w:rsidR="00755205">
        <w:rPr>
          <w:rFonts w:ascii="Times New Roman" w:hAnsi="Times New Roman" w:cs="Times New Roman"/>
          <w:color w:val="231F20"/>
          <w:sz w:val="24"/>
          <w:szCs w:val="24"/>
        </w:rPr>
        <w:t>2001.</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Chiroptera</w:t>
      </w:r>
      <w:proofErr w:type="spellEnd"/>
      <w:r>
        <w:rPr>
          <w:rFonts w:ascii="Times New Roman" w:hAnsi="Times New Roman" w:cs="Times New Roman"/>
          <w:color w:val="231F20"/>
          <w:sz w:val="24"/>
          <w:szCs w:val="24"/>
        </w:rPr>
        <w:t>. Pp.</w:t>
      </w:r>
      <w:r w:rsidR="00F11CB7">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 xml:space="preserve">159-214 </w:t>
      </w:r>
      <w:r w:rsidR="00F11CB7" w:rsidRPr="009F2E55">
        <w:rPr>
          <w:rFonts w:ascii="Times New Roman" w:hAnsi="Times New Roman" w:cs="Times New Roman"/>
          <w:i/>
          <w:iCs/>
          <w:color w:val="231F20"/>
          <w:sz w:val="24"/>
          <w:szCs w:val="24"/>
        </w:rPr>
        <w:t>in</w:t>
      </w:r>
      <w:r>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Shore</w:t>
      </w:r>
      <w:r>
        <w:rPr>
          <w:rFonts w:ascii="Times New Roman" w:hAnsi="Times New Roman" w:cs="Times New Roman"/>
          <w:color w:val="231F20"/>
          <w:sz w:val="24"/>
          <w:szCs w:val="24"/>
        </w:rPr>
        <w:t xml:space="preserve"> RF,</w:t>
      </w:r>
      <w:r w:rsidR="00F11CB7" w:rsidRPr="009F2E55">
        <w:rPr>
          <w:rFonts w:ascii="Times New Roman" w:hAnsi="Times New Roman" w:cs="Times New Roman"/>
          <w:color w:val="231F20"/>
          <w:sz w:val="24"/>
          <w:szCs w:val="24"/>
        </w:rPr>
        <w:t xml:space="preserve"> </w:t>
      </w:r>
      <w:proofErr w:type="spellStart"/>
      <w:r w:rsidR="00F11CB7">
        <w:rPr>
          <w:rFonts w:ascii="Times New Roman" w:hAnsi="Times New Roman" w:cs="Times New Roman"/>
          <w:color w:val="231F20"/>
          <w:sz w:val="24"/>
          <w:szCs w:val="24"/>
        </w:rPr>
        <w:t>Rattner</w:t>
      </w:r>
      <w:proofErr w:type="spellEnd"/>
      <w:r>
        <w:rPr>
          <w:rFonts w:ascii="Times New Roman" w:hAnsi="Times New Roman" w:cs="Times New Roman"/>
          <w:color w:val="231F20"/>
          <w:sz w:val="24"/>
          <w:szCs w:val="24"/>
        </w:rPr>
        <w:t xml:space="preserve"> BA, </w:t>
      </w:r>
      <w:proofErr w:type="gramStart"/>
      <w:r>
        <w:rPr>
          <w:rFonts w:ascii="Times New Roman" w:hAnsi="Times New Roman" w:cs="Times New Roman"/>
          <w:color w:val="231F20"/>
          <w:sz w:val="24"/>
          <w:szCs w:val="24"/>
        </w:rPr>
        <w:t>ed</w:t>
      </w:r>
      <w:proofErr w:type="gramEnd"/>
      <w:r>
        <w:rPr>
          <w:rFonts w:ascii="Times New Roman" w:hAnsi="Times New Roman" w:cs="Times New Roman"/>
          <w:color w:val="231F20"/>
          <w:sz w:val="24"/>
          <w:szCs w:val="24"/>
        </w:rPr>
        <w:t>.</w:t>
      </w:r>
      <w:r w:rsidR="00F11CB7">
        <w:rPr>
          <w:rFonts w:ascii="Times New Roman" w:hAnsi="Times New Roman" w:cs="Times New Roman"/>
          <w:color w:val="231F20"/>
          <w:sz w:val="24"/>
          <w:szCs w:val="24"/>
        </w:rPr>
        <w:t xml:space="preserve"> </w:t>
      </w:r>
    </w:p>
    <w:p w:rsidR="00F11CB7" w:rsidRDefault="008C2D08" w:rsidP="00F11CB7">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Ecotoxicology in wi</w:t>
      </w:r>
      <w:r>
        <w:rPr>
          <w:rFonts w:ascii="Times New Roman" w:hAnsi="Times New Roman" w:cs="Times New Roman"/>
          <w:color w:val="231F20"/>
          <w:sz w:val="24"/>
          <w:szCs w:val="24"/>
        </w:rPr>
        <w:t xml:space="preserve">ld mammals. </w:t>
      </w:r>
      <w:r w:rsidR="00F11CB7">
        <w:rPr>
          <w:rFonts w:ascii="Times New Roman" w:hAnsi="Times New Roman" w:cs="Times New Roman"/>
          <w:color w:val="231F20"/>
          <w:sz w:val="24"/>
          <w:szCs w:val="24"/>
        </w:rPr>
        <w:t xml:space="preserve">John Wiley &amp; Sons, </w:t>
      </w:r>
      <w:r>
        <w:rPr>
          <w:rFonts w:ascii="Times New Roman" w:hAnsi="Times New Roman" w:cs="Times New Roman"/>
          <w:color w:val="231F20"/>
          <w:sz w:val="24"/>
          <w:szCs w:val="24"/>
        </w:rPr>
        <w:t>New York.</w:t>
      </w:r>
    </w:p>
    <w:p w:rsidR="000B393E" w:rsidRDefault="000B393E" w:rsidP="00C93938">
      <w:pPr>
        <w:autoSpaceDE w:val="0"/>
        <w:autoSpaceDN w:val="0"/>
        <w:adjustRightInd w:val="0"/>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Cristol</w:t>
      </w:r>
      <w:proofErr w:type="spellEnd"/>
      <w:r>
        <w:rPr>
          <w:rFonts w:ascii="Times New Roman" w:hAnsi="Times New Roman" w:cs="Times New Roman"/>
          <w:sz w:val="24"/>
          <w:szCs w:val="24"/>
        </w:rPr>
        <w:t xml:space="preserve"> DA,</w:t>
      </w:r>
      <w:r w:rsidR="00F11CB7">
        <w:rPr>
          <w:rFonts w:ascii="Times New Roman" w:hAnsi="Times New Roman" w:cs="Times New Roman"/>
          <w:sz w:val="24"/>
          <w:szCs w:val="24"/>
        </w:rPr>
        <w:t xml:space="preserve"> </w:t>
      </w:r>
      <w:proofErr w:type="spellStart"/>
      <w:r>
        <w:rPr>
          <w:rFonts w:ascii="Times New Roman" w:hAnsi="Times New Roman" w:cs="Times New Roman"/>
          <w:sz w:val="24"/>
          <w:szCs w:val="24"/>
        </w:rPr>
        <w:t>Brasso</w:t>
      </w:r>
      <w:proofErr w:type="spellEnd"/>
      <w:r>
        <w:rPr>
          <w:rFonts w:ascii="Times New Roman" w:hAnsi="Times New Roman" w:cs="Times New Roman"/>
          <w:sz w:val="24"/>
          <w:szCs w:val="24"/>
        </w:rPr>
        <w:t xml:space="preserve"> RL, Condon AM, </w:t>
      </w:r>
      <w:proofErr w:type="spellStart"/>
      <w:r>
        <w:rPr>
          <w:rFonts w:ascii="Times New Roman" w:hAnsi="Times New Roman" w:cs="Times New Roman"/>
          <w:sz w:val="24"/>
          <w:szCs w:val="24"/>
        </w:rPr>
        <w:t>Fovargue</w:t>
      </w:r>
      <w:proofErr w:type="spellEnd"/>
      <w:r>
        <w:rPr>
          <w:rFonts w:ascii="Times New Roman" w:hAnsi="Times New Roman" w:cs="Times New Roman"/>
          <w:sz w:val="24"/>
          <w:szCs w:val="24"/>
        </w:rPr>
        <w:t xml:space="preserve"> RE, Friedman, SL, </w:t>
      </w:r>
      <w:proofErr w:type="spellStart"/>
      <w:r>
        <w:rPr>
          <w:rFonts w:ascii="Times New Roman" w:hAnsi="Times New Roman" w:cs="Times New Roman"/>
          <w:sz w:val="24"/>
          <w:szCs w:val="24"/>
        </w:rPr>
        <w:t>Hallinger</w:t>
      </w:r>
      <w:proofErr w:type="spellEnd"/>
      <w:r>
        <w:rPr>
          <w:rFonts w:ascii="Times New Roman" w:hAnsi="Times New Roman" w:cs="Times New Roman"/>
          <w:sz w:val="24"/>
          <w:szCs w:val="24"/>
        </w:rPr>
        <w:t xml:space="preserve"> KK, </w:t>
      </w:r>
    </w:p>
    <w:p w:rsidR="000B393E" w:rsidRDefault="000B393E" w:rsidP="00C93938">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Monroe AP,</w:t>
      </w:r>
      <w:r w:rsidR="00755205">
        <w:rPr>
          <w:rFonts w:ascii="Times New Roman" w:hAnsi="Times New Roman" w:cs="Times New Roman"/>
          <w:sz w:val="24"/>
          <w:szCs w:val="24"/>
        </w:rPr>
        <w:t xml:space="preserve"> White </w:t>
      </w:r>
      <w:r>
        <w:rPr>
          <w:rFonts w:ascii="Times New Roman" w:hAnsi="Times New Roman" w:cs="Times New Roman"/>
          <w:sz w:val="24"/>
          <w:szCs w:val="24"/>
        </w:rPr>
        <w:t>AE. 2008.</w:t>
      </w:r>
      <w:r w:rsidR="00F11CB7">
        <w:rPr>
          <w:rFonts w:ascii="Times New Roman" w:hAnsi="Times New Roman" w:cs="Times New Roman"/>
          <w:sz w:val="24"/>
          <w:szCs w:val="24"/>
        </w:rPr>
        <w:t xml:space="preserve"> The movement of aquatic mercury </w:t>
      </w:r>
      <w:r>
        <w:rPr>
          <w:rFonts w:ascii="Times New Roman" w:hAnsi="Times New Roman" w:cs="Times New Roman"/>
          <w:sz w:val="24"/>
          <w:szCs w:val="24"/>
        </w:rPr>
        <w:t xml:space="preserve">through terrestrial </w:t>
      </w:r>
    </w:p>
    <w:p w:rsidR="00F11CB7" w:rsidRPr="00125C08" w:rsidRDefault="000B393E" w:rsidP="00C93938">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food</w:t>
      </w:r>
      <w:proofErr w:type="gramEnd"/>
      <w:r>
        <w:rPr>
          <w:rFonts w:ascii="Times New Roman" w:hAnsi="Times New Roman" w:cs="Times New Roman"/>
          <w:sz w:val="24"/>
          <w:szCs w:val="24"/>
        </w:rPr>
        <w:t xml:space="preserve"> webs. </w:t>
      </w:r>
      <w:r w:rsidR="00755205">
        <w:rPr>
          <w:rFonts w:ascii="Times New Roman" w:hAnsi="Times New Roman" w:cs="Times New Roman"/>
          <w:sz w:val="24"/>
          <w:szCs w:val="24"/>
        </w:rPr>
        <w:t>Science 320:335.</w:t>
      </w:r>
    </w:p>
    <w:p w:rsidR="00F11CB7" w:rsidRPr="001C4407" w:rsidRDefault="003C5022" w:rsidP="00F11CB7">
      <w:pPr>
        <w:autoSpaceDE w:val="0"/>
        <w:autoSpaceDN w:val="0"/>
        <w:adjustRightInd w:val="0"/>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Cuculić</w:t>
      </w:r>
      <w:proofErr w:type="spellEnd"/>
      <w:r>
        <w:rPr>
          <w:rFonts w:ascii="Times New Roman" w:hAnsi="Times New Roman" w:cs="Times New Roman"/>
          <w:sz w:val="24"/>
          <w:szCs w:val="24"/>
        </w:rPr>
        <w:t xml:space="preserve"> V, </w:t>
      </w:r>
      <w:proofErr w:type="spellStart"/>
      <w:r w:rsidR="00F11CB7" w:rsidRPr="001C4407">
        <w:rPr>
          <w:rFonts w:ascii="Times New Roman" w:hAnsi="Times New Roman" w:cs="Times New Roman"/>
          <w:sz w:val="24"/>
          <w:szCs w:val="24"/>
        </w:rPr>
        <w:t>Cukrov</w:t>
      </w:r>
      <w:proofErr w:type="spellEnd"/>
      <w:r>
        <w:rPr>
          <w:rFonts w:ascii="Times New Roman" w:hAnsi="Times New Roman" w:cs="Times New Roman"/>
          <w:sz w:val="24"/>
          <w:szCs w:val="24"/>
        </w:rPr>
        <w:t xml:space="preserve"> N,</w:t>
      </w:r>
      <w:r w:rsidR="00F11CB7" w:rsidRPr="001C4407">
        <w:rPr>
          <w:rFonts w:ascii="Times New Roman" w:hAnsi="Times New Roman" w:cs="Times New Roman"/>
          <w:sz w:val="24"/>
          <w:szCs w:val="24"/>
        </w:rPr>
        <w:t xml:space="preserve"> </w:t>
      </w:r>
      <w:proofErr w:type="spellStart"/>
      <w:r w:rsidR="00F11CB7" w:rsidRPr="001C4407">
        <w:rPr>
          <w:rFonts w:ascii="Times New Roman" w:hAnsi="Times New Roman" w:cs="Times New Roman"/>
          <w:sz w:val="24"/>
          <w:szCs w:val="24"/>
        </w:rPr>
        <w:t>Kwokal</w:t>
      </w:r>
      <w:proofErr w:type="spellEnd"/>
      <w:r>
        <w:rPr>
          <w:rFonts w:ascii="Times New Roman" w:hAnsi="Times New Roman" w:cs="Times New Roman"/>
          <w:sz w:val="24"/>
          <w:szCs w:val="24"/>
        </w:rPr>
        <w:t xml:space="preserve"> </w:t>
      </w:r>
      <w:r w:rsidRPr="001C4407">
        <w:rPr>
          <w:rFonts w:ascii="Times New Roman" w:hAnsi="Times New Roman" w:cs="Times New Roman"/>
          <w:sz w:val="24"/>
          <w:szCs w:val="24"/>
        </w:rPr>
        <w:t>Ž</w:t>
      </w:r>
      <w:r>
        <w:rPr>
          <w:rFonts w:ascii="Times New Roman" w:hAnsi="Times New Roman" w:cs="Times New Roman"/>
          <w:sz w:val="24"/>
          <w:szCs w:val="24"/>
        </w:rPr>
        <w:t xml:space="preserve">, </w:t>
      </w:r>
      <w:proofErr w:type="spellStart"/>
      <w:r w:rsidR="00F11CB7" w:rsidRPr="001C4407">
        <w:rPr>
          <w:rFonts w:ascii="Times New Roman" w:hAnsi="Times New Roman" w:cs="Times New Roman"/>
          <w:sz w:val="24"/>
          <w:szCs w:val="24"/>
        </w:rPr>
        <w:t>Mlakar</w:t>
      </w:r>
      <w:proofErr w:type="spellEnd"/>
      <w:r>
        <w:rPr>
          <w:rFonts w:ascii="Times New Roman" w:hAnsi="Times New Roman" w:cs="Times New Roman"/>
          <w:sz w:val="24"/>
          <w:szCs w:val="24"/>
        </w:rPr>
        <w:t xml:space="preserve"> M. 2011. </w:t>
      </w:r>
      <w:r w:rsidR="00F11CB7" w:rsidRPr="001C4407">
        <w:rPr>
          <w:rFonts w:ascii="Times New Roman" w:hAnsi="Times New Roman" w:cs="Times New Roman"/>
          <w:sz w:val="24"/>
          <w:szCs w:val="24"/>
        </w:rPr>
        <w:t xml:space="preserve">Distribution of trace metals in </w:t>
      </w:r>
    </w:p>
    <w:p w:rsidR="003C5022" w:rsidRDefault="003C5022" w:rsidP="003C5022">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F11CB7" w:rsidRPr="001C4407">
        <w:rPr>
          <w:rFonts w:ascii="Times New Roman" w:hAnsi="Times New Roman" w:cs="Times New Roman"/>
          <w:sz w:val="24"/>
          <w:szCs w:val="24"/>
        </w:rPr>
        <w:t>anchialine</w:t>
      </w:r>
      <w:proofErr w:type="spellEnd"/>
      <w:proofErr w:type="gramEnd"/>
      <w:r w:rsidR="00F11CB7" w:rsidRPr="001C4407">
        <w:rPr>
          <w:rFonts w:ascii="Times New Roman" w:hAnsi="Times New Roman" w:cs="Times New Roman"/>
          <w:sz w:val="24"/>
          <w:szCs w:val="24"/>
        </w:rPr>
        <w:t xml:space="preserve"> c</w:t>
      </w:r>
      <w:r>
        <w:rPr>
          <w:rFonts w:ascii="Times New Roman" w:hAnsi="Times New Roman" w:cs="Times New Roman"/>
          <w:sz w:val="24"/>
          <w:szCs w:val="24"/>
        </w:rPr>
        <w:t xml:space="preserve">aves of Adriatic Sea, Croatia. </w:t>
      </w:r>
      <w:r w:rsidR="00F11CB7" w:rsidRPr="003C5022">
        <w:rPr>
          <w:rFonts w:ascii="Times New Roman" w:hAnsi="Times New Roman" w:cs="Times New Roman"/>
          <w:sz w:val="24"/>
          <w:szCs w:val="24"/>
        </w:rPr>
        <w:t>Estuarine, Coastal and Shelf Science</w:t>
      </w:r>
      <w:r>
        <w:rPr>
          <w:rFonts w:ascii="Times New Roman" w:hAnsi="Times New Roman" w:cs="Times New Roman"/>
          <w:sz w:val="24"/>
          <w:szCs w:val="24"/>
        </w:rPr>
        <w:t xml:space="preserve"> </w:t>
      </w:r>
    </w:p>
    <w:p w:rsidR="00F11CB7" w:rsidRDefault="003C5022" w:rsidP="003C5022">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95:</w:t>
      </w:r>
      <w:r w:rsidR="00F11CB7" w:rsidRPr="001C4407">
        <w:rPr>
          <w:rFonts w:ascii="Times New Roman" w:hAnsi="Times New Roman" w:cs="Times New Roman"/>
          <w:sz w:val="24"/>
          <w:szCs w:val="24"/>
        </w:rPr>
        <w:t>253-263.</w:t>
      </w:r>
    </w:p>
    <w:p w:rsidR="00027715" w:rsidRDefault="00027715" w:rsidP="00C93938">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Edwards AE, </w:t>
      </w:r>
      <w:r w:rsidR="00F11CB7" w:rsidRPr="00381DC1">
        <w:rPr>
          <w:rFonts w:ascii="Times New Roman" w:hAnsi="Times New Roman" w:cs="Times New Roman"/>
          <w:sz w:val="24"/>
          <w:szCs w:val="24"/>
        </w:rPr>
        <w:t>Johnson</w:t>
      </w:r>
      <w:r>
        <w:rPr>
          <w:rFonts w:ascii="Times New Roman" w:hAnsi="Times New Roman" w:cs="Times New Roman"/>
          <w:sz w:val="24"/>
          <w:szCs w:val="24"/>
        </w:rPr>
        <w:t xml:space="preserve"> E, </w:t>
      </w:r>
      <w:proofErr w:type="spellStart"/>
      <w:r w:rsidR="00F11CB7" w:rsidRPr="00381DC1">
        <w:rPr>
          <w:rFonts w:ascii="Times New Roman" w:hAnsi="Times New Roman" w:cs="Times New Roman"/>
          <w:sz w:val="24"/>
          <w:szCs w:val="24"/>
        </w:rPr>
        <w:t>Coor</w:t>
      </w:r>
      <w:proofErr w:type="spellEnd"/>
      <w:r>
        <w:rPr>
          <w:rFonts w:ascii="Times New Roman" w:hAnsi="Times New Roman" w:cs="Times New Roman"/>
          <w:sz w:val="24"/>
          <w:szCs w:val="24"/>
        </w:rPr>
        <w:t xml:space="preserve"> JL, </w:t>
      </w:r>
      <w:proofErr w:type="spellStart"/>
      <w:r w:rsidR="00F11CB7" w:rsidRPr="00381DC1">
        <w:rPr>
          <w:rFonts w:ascii="Times New Roman" w:hAnsi="Times New Roman" w:cs="Times New Roman"/>
          <w:sz w:val="24"/>
          <w:szCs w:val="24"/>
        </w:rPr>
        <w:t>Jagoe</w:t>
      </w:r>
      <w:proofErr w:type="spellEnd"/>
      <w:r>
        <w:rPr>
          <w:rFonts w:ascii="Times New Roman" w:hAnsi="Times New Roman" w:cs="Times New Roman"/>
          <w:sz w:val="24"/>
          <w:szCs w:val="24"/>
        </w:rPr>
        <w:t xml:space="preserve"> CH, </w:t>
      </w:r>
      <w:proofErr w:type="spellStart"/>
      <w:r w:rsidR="00F11CB7" w:rsidRPr="00381DC1">
        <w:rPr>
          <w:rFonts w:ascii="Times New Roman" w:hAnsi="Times New Roman" w:cs="Times New Roman"/>
          <w:sz w:val="24"/>
          <w:szCs w:val="24"/>
        </w:rPr>
        <w:t>Sac</w:t>
      </w:r>
      <w:r w:rsidR="00F11CB7">
        <w:rPr>
          <w:rFonts w:ascii="Times New Roman" w:hAnsi="Times New Roman" w:cs="Times New Roman"/>
          <w:sz w:val="24"/>
          <w:szCs w:val="24"/>
        </w:rPr>
        <w:t>hi</w:t>
      </w:r>
      <w:proofErr w:type="spellEnd"/>
      <w:r w:rsidR="00F11CB7">
        <w:rPr>
          <w:rFonts w:ascii="Times New Roman" w:hAnsi="Times New Roman" w:cs="Times New Roman"/>
          <w:sz w:val="24"/>
          <w:szCs w:val="24"/>
        </w:rPr>
        <w:t>-Kocher</w:t>
      </w:r>
      <w:r>
        <w:rPr>
          <w:rFonts w:ascii="Times New Roman" w:hAnsi="Times New Roman" w:cs="Times New Roman"/>
          <w:sz w:val="24"/>
          <w:szCs w:val="24"/>
        </w:rPr>
        <w:t xml:space="preserve"> A, </w:t>
      </w:r>
      <w:r w:rsidR="00F11CB7">
        <w:rPr>
          <w:rFonts w:ascii="Times New Roman" w:hAnsi="Times New Roman" w:cs="Times New Roman"/>
          <w:sz w:val="24"/>
          <w:szCs w:val="24"/>
        </w:rPr>
        <w:t>Kenney</w:t>
      </w:r>
      <w:r>
        <w:rPr>
          <w:rFonts w:ascii="Times New Roman" w:hAnsi="Times New Roman" w:cs="Times New Roman"/>
          <w:sz w:val="24"/>
          <w:szCs w:val="24"/>
        </w:rPr>
        <w:t xml:space="preserve"> WF.</w:t>
      </w:r>
      <w:r w:rsidR="00F11CB7">
        <w:rPr>
          <w:rFonts w:ascii="Times New Roman" w:hAnsi="Times New Roman" w:cs="Times New Roman"/>
          <w:sz w:val="24"/>
          <w:szCs w:val="24"/>
        </w:rPr>
        <w:t xml:space="preserve"> 2016</w:t>
      </w:r>
      <w:r>
        <w:rPr>
          <w:rFonts w:ascii="Times New Roman" w:hAnsi="Times New Roman" w:cs="Times New Roman"/>
          <w:sz w:val="24"/>
          <w:szCs w:val="24"/>
        </w:rPr>
        <w:t>.</w:t>
      </w:r>
      <w:r w:rsidR="00F11CB7" w:rsidRPr="00381DC1">
        <w:rPr>
          <w:rFonts w:ascii="Times New Roman" w:hAnsi="Times New Roman" w:cs="Times New Roman"/>
          <w:sz w:val="24"/>
          <w:szCs w:val="24"/>
        </w:rPr>
        <w:t xml:space="preserve"> </w:t>
      </w:r>
    </w:p>
    <w:p w:rsidR="00027715" w:rsidRDefault="00027715" w:rsidP="00C93938">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381DC1">
        <w:rPr>
          <w:rFonts w:ascii="Times New Roman" w:hAnsi="Times New Roman" w:cs="Times New Roman"/>
          <w:sz w:val="24"/>
          <w:szCs w:val="24"/>
        </w:rPr>
        <w:t>Historical record of atmospheric</w:t>
      </w:r>
      <w:r w:rsidR="00F11CB7">
        <w:rPr>
          <w:rFonts w:ascii="Times New Roman" w:hAnsi="Times New Roman" w:cs="Times New Roman"/>
          <w:sz w:val="24"/>
          <w:szCs w:val="24"/>
        </w:rPr>
        <w:t xml:space="preserve"> deposition of metals and δ</w:t>
      </w:r>
      <w:r w:rsidR="00F11CB7" w:rsidRPr="00381DC1">
        <w:rPr>
          <w:rFonts w:ascii="Times New Roman" w:hAnsi="Times New Roman" w:cs="Times New Roman"/>
          <w:sz w:val="24"/>
          <w:szCs w:val="24"/>
        </w:rPr>
        <w:t xml:space="preserve">15N in an </w:t>
      </w:r>
      <w:proofErr w:type="spellStart"/>
      <w:r w:rsidR="00F11CB7" w:rsidRPr="00381DC1">
        <w:rPr>
          <w:rFonts w:ascii="Times New Roman" w:hAnsi="Times New Roman" w:cs="Times New Roman"/>
          <w:sz w:val="24"/>
          <w:szCs w:val="24"/>
        </w:rPr>
        <w:t>ombrotrophic</w:t>
      </w:r>
      <w:proofErr w:type="spellEnd"/>
      <w:r w:rsidR="00F11CB7" w:rsidRPr="00381DC1">
        <w:rPr>
          <w:rFonts w:ascii="Times New Roman" w:hAnsi="Times New Roman" w:cs="Times New Roman"/>
          <w:sz w:val="24"/>
          <w:szCs w:val="24"/>
        </w:rPr>
        <w:t xml:space="preserve"> </w:t>
      </w:r>
    </w:p>
    <w:p w:rsidR="00027715" w:rsidRDefault="00027715" w:rsidP="00C93938">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11CB7" w:rsidRPr="00381DC1">
        <w:rPr>
          <w:rFonts w:ascii="Times New Roman" w:hAnsi="Times New Roman" w:cs="Times New Roman"/>
          <w:sz w:val="24"/>
          <w:szCs w:val="24"/>
        </w:rPr>
        <w:t>karst</w:t>
      </w:r>
      <w:proofErr w:type="gramEnd"/>
      <w:r w:rsidR="00F11CB7" w:rsidRPr="00381DC1">
        <w:rPr>
          <w:rFonts w:ascii="Times New Roman" w:hAnsi="Times New Roman" w:cs="Times New Roman"/>
          <w:sz w:val="24"/>
          <w:szCs w:val="24"/>
        </w:rPr>
        <w:t xml:space="preserve"> sinkhole fen, South Carolina, USA. </w:t>
      </w:r>
      <w:r w:rsidR="00F11CB7" w:rsidRPr="00027715">
        <w:rPr>
          <w:rFonts w:ascii="Times New Roman" w:hAnsi="Times New Roman" w:cs="Times New Roman"/>
          <w:sz w:val="24"/>
          <w:szCs w:val="24"/>
        </w:rPr>
        <w:t>Journal of Cave and Karst Studies</w:t>
      </w:r>
      <w:r w:rsidR="00F11CB7">
        <w:rPr>
          <w:rFonts w:ascii="Times New Roman" w:hAnsi="Times New Roman" w:cs="Times New Roman"/>
          <w:sz w:val="24"/>
          <w:szCs w:val="24"/>
        </w:rPr>
        <w:t xml:space="preserve"> </w:t>
      </w:r>
    </w:p>
    <w:p w:rsidR="00F11CB7" w:rsidRPr="00027715" w:rsidRDefault="00027715" w:rsidP="00C93938">
      <w:pPr>
        <w:autoSpaceDE w:val="0"/>
        <w:autoSpaceDN w:val="0"/>
        <w:adjustRightInd w:val="0"/>
        <w:spacing w:line="480" w:lineRule="auto"/>
        <w:contextualSpacing/>
        <w:rPr>
          <w:rFonts w:ascii="Times New Roman" w:hAnsi="Times New Roman" w:cs="Times New Roman"/>
          <w:color w:val="C0504D" w:themeColor="accent2"/>
          <w:sz w:val="24"/>
          <w:szCs w:val="24"/>
        </w:rPr>
      </w:pPr>
      <w:r>
        <w:rPr>
          <w:rFonts w:ascii="Times New Roman" w:hAnsi="Times New Roman" w:cs="Times New Roman"/>
          <w:sz w:val="24"/>
          <w:szCs w:val="24"/>
        </w:rPr>
        <w:t xml:space="preserve">       </w:t>
      </w:r>
      <w:r w:rsidR="00F11CB7" w:rsidRPr="00027715">
        <w:rPr>
          <w:rFonts w:ascii="Times New Roman" w:hAnsi="Times New Roman" w:cs="Times New Roman"/>
          <w:color w:val="C0504D" w:themeColor="accent2"/>
          <w:sz w:val="24"/>
          <w:szCs w:val="24"/>
        </w:rPr>
        <w:t>Accepted for publication</w:t>
      </w:r>
      <w:r w:rsidR="00C93938" w:rsidRPr="00027715">
        <w:rPr>
          <w:rFonts w:ascii="Times New Roman" w:hAnsi="Times New Roman" w:cs="Times New Roman"/>
          <w:color w:val="C0504D" w:themeColor="accent2"/>
          <w:sz w:val="24"/>
          <w:szCs w:val="24"/>
        </w:rPr>
        <w:t xml:space="preserve"> X/X/2016</w:t>
      </w:r>
      <w:r w:rsidR="00F11CB7" w:rsidRPr="00027715">
        <w:rPr>
          <w:rFonts w:ascii="Times New Roman" w:hAnsi="Times New Roman" w:cs="Times New Roman"/>
          <w:color w:val="C0504D" w:themeColor="accent2"/>
          <w:sz w:val="24"/>
          <w:szCs w:val="24"/>
        </w:rPr>
        <w:t>.</w:t>
      </w:r>
    </w:p>
    <w:p w:rsidR="00F11CB7" w:rsidRPr="00477FED" w:rsidRDefault="00027715" w:rsidP="00F11CB7">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Fenolio</w:t>
      </w:r>
      <w:proofErr w:type="spellEnd"/>
      <w:r>
        <w:rPr>
          <w:rFonts w:ascii="Times New Roman" w:hAnsi="Times New Roman" w:cs="Times New Roman"/>
          <w:sz w:val="24"/>
          <w:szCs w:val="24"/>
        </w:rPr>
        <w:t xml:space="preserve"> DB, </w:t>
      </w:r>
      <w:proofErr w:type="spellStart"/>
      <w:r w:rsidR="00F11CB7" w:rsidRPr="00477FED">
        <w:rPr>
          <w:rFonts w:ascii="Times New Roman" w:hAnsi="Times New Roman" w:cs="Times New Roman"/>
          <w:sz w:val="24"/>
          <w:szCs w:val="24"/>
        </w:rPr>
        <w:t>Graening</w:t>
      </w:r>
      <w:proofErr w:type="spellEnd"/>
      <w:r>
        <w:rPr>
          <w:rFonts w:ascii="Times New Roman" w:hAnsi="Times New Roman" w:cs="Times New Roman"/>
          <w:sz w:val="24"/>
          <w:szCs w:val="24"/>
        </w:rPr>
        <w:t xml:space="preserve"> GO, </w:t>
      </w:r>
      <w:r w:rsidR="00F11CB7" w:rsidRPr="00477FED">
        <w:rPr>
          <w:rFonts w:ascii="Times New Roman" w:hAnsi="Times New Roman" w:cs="Times New Roman"/>
          <w:sz w:val="24"/>
          <w:szCs w:val="24"/>
        </w:rPr>
        <w:t>Collier</w:t>
      </w:r>
      <w:r>
        <w:rPr>
          <w:rFonts w:ascii="Times New Roman" w:hAnsi="Times New Roman" w:cs="Times New Roman"/>
          <w:sz w:val="24"/>
          <w:szCs w:val="24"/>
        </w:rPr>
        <w:t xml:space="preserve"> BA, </w:t>
      </w:r>
      <w:r w:rsidR="00F11CB7" w:rsidRPr="00477FED">
        <w:rPr>
          <w:rFonts w:ascii="Times New Roman" w:hAnsi="Times New Roman" w:cs="Times New Roman"/>
          <w:sz w:val="24"/>
          <w:szCs w:val="24"/>
        </w:rPr>
        <w:t>Stout</w:t>
      </w:r>
      <w:r>
        <w:rPr>
          <w:rFonts w:ascii="Times New Roman" w:hAnsi="Times New Roman" w:cs="Times New Roman"/>
          <w:sz w:val="24"/>
          <w:szCs w:val="24"/>
        </w:rPr>
        <w:t xml:space="preserve"> JF. 2006. </w:t>
      </w:r>
      <w:proofErr w:type="spellStart"/>
      <w:r w:rsidR="00F11CB7" w:rsidRPr="00477FED">
        <w:rPr>
          <w:rFonts w:ascii="Times New Roman" w:hAnsi="Times New Roman" w:cs="Times New Roman"/>
          <w:sz w:val="24"/>
          <w:szCs w:val="24"/>
        </w:rPr>
        <w:t>Coprophagy</w:t>
      </w:r>
      <w:proofErr w:type="spellEnd"/>
      <w:r w:rsidR="00F11CB7" w:rsidRPr="00477FED">
        <w:rPr>
          <w:rFonts w:ascii="Times New Roman" w:hAnsi="Times New Roman" w:cs="Times New Roman"/>
          <w:sz w:val="24"/>
          <w:szCs w:val="24"/>
        </w:rPr>
        <w:t xml:space="preserve"> in a cave-adapted </w:t>
      </w:r>
    </w:p>
    <w:p w:rsidR="00F11CB7" w:rsidRDefault="00F11CB7" w:rsidP="00E71598">
      <w:pPr>
        <w:spacing w:line="480" w:lineRule="auto"/>
        <w:ind w:left="720"/>
        <w:contextualSpacing/>
        <w:rPr>
          <w:rFonts w:ascii="Times New Roman" w:hAnsi="Times New Roman" w:cs="Times New Roman"/>
          <w:sz w:val="24"/>
          <w:szCs w:val="24"/>
        </w:rPr>
      </w:pPr>
      <w:proofErr w:type="gramStart"/>
      <w:r w:rsidRPr="00477FED">
        <w:rPr>
          <w:rFonts w:ascii="Times New Roman" w:hAnsi="Times New Roman" w:cs="Times New Roman"/>
          <w:sz w:val="24"/>
          <w:szCs w:val="24"/>
        </w:rPr>
        <w:t>salamander</w:t>
      </w:r>
      <w:proofErr w:type="gramEnd"/>
      <w:r w:rsidRPr="00477FED">
        <w:rPr>
          <w:rFonts w:ascii="Times New Roman" w:hAnsi="Times New Roman" w:cs="Times New Roman"/>
          <w:sz w:val="24"/>
          <w:szCs w:val="24"/>
        </w:rPr>
        <w:t xml:space="preserve">; the importance of bat guano examined through nutritional and stable isotope analyses. </w:t>
      </w:r>
      <w:r w:rsidRPr="00027715">
        <w:rPr>
          <w:rFonts w:ascii="Times New Roman" w:hAnsi="Times New Roman" w:cs="Times New Roman"/>
          <w:sz w:val="24"/>
          <w:szCs w:val="24"/>
        </w:rPr>
        <w:t>Proc</w:t>
      </w:r>
      <w:r w:rsidR="00027715" w:rsidRPr="00027715">
        <w:rPr>
          <w:rFonts w:ascii="Times New Roman" w:hAnsi="Times New Roman" w:cs="Times New Roman"/>
          <w:sz w:val="24"/>
          <w:szCs w:val="24"/>
        </w:rPr>
        <w:t xml:space="preserve">eedings of the </w:t>
      </w:r>
      <w:r w:rsidRPr="00027715">
        <w:rPr>
          <w:rFonts w:ascii="Times New Roman" w:hAnsi="Times New Roman" w:cs="Times New Roman"/>
          <w:sz w:val="24"/>
          <w:szCs w:val="24"/>
        </w:rPr>
        <w:t>R</w:t>
      </w:r>
      <w:r w:rsidR="00027715" w:rsidRPr="00027715">
        <w:rPr>
          <w:rFonts w:ascii="Times New Roman" w:hAnsi="Times New Roman" w:cs="Times New Roman"/>
          <w:sz w:val="24"/>
          <w:szCs w:val="24"/>
        </w:rPr>
        <w:t>oyal</w:t>
      </w:r>
      <w:r w:rsidR="00027715">
        <w:rPr>
          <w:rFonts w:ascii="Times New Roman" w:hAnsi="Times New Roman" w:cs="Times New Roman"/>
          <w:sz w:val="24"/>
          <w:szCs w:val="24"/>
        </w:rPr>
        <w:t xml:space="preserve"> </w:t>
      </w:r>
      <w:r w:rsidRPr="00027715">
        <w:rPr>
          <w:rFonts w:ascii="Times New Roman" w:hAnsi="Times New Roman" w:cs="Times New Roman"/>
          <w:sz w:val="24"/>
          <w:szCs w:val="24"/>
        </w:rPr>
        <w:t>Soc</w:t>
      </w:r>
      <w:r w:rsidR="00027715" w:rsidRPr="00027715">
        <w:rPr>
          <w:rFonts w:ascii="Times New Roman" w:hAnsi="Times New Roman" w:cs="Times New Roman"/>
          <w:sz w:val="24"/>
          <w:szCs w:val="24"/>
        </w:rPr>
        <w:t>iety</w:t>
      </w:r>
      <w:r w:rsidR="00027715">
        <w:rPr>
          <w:rFonts w:ascii="Times New Roman" w:hAnsi="Times New Roman" w:cs="Times New Roman"/>
          <w:sz w:val="24"/>
          <w:szCs w:val="24"/>
        </w:rPr>
        <w:t xml:space="preserve"> </w:t>
      </w:r>
      <w:r w:rsidRPr="00027715">
        <w:rPr>
          <w:rFonts w:ascii="Times New Roman" w:hAnsi="Times New Roman" w:cs="Times New Roman"/>
          <w:sz w:val="24"/>
          <w:szCs w:val="24"/>
        </w:rPr>
        <w:t>B</w:t>
      </w:r>
      <w:r w:rsidR="00027715">
        <w:rPr>
          <w:rFonts w:ascii="Times New Roman" w:hAnsi="Times New Roman" w:cs="Times New Roman"/>
          <w:sz w:val="24"/>
          <w:szCs w:val="24"/>
        </w:rPr>
        <w:t xml:space="preserve"> 273:439-443.</w:t>
      </w:r>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FCS. 2016. Florida Cave Survey. </w:t>
      </w:r>
      <w:r w:rsidR="002B3A47">
        <w:fldChar w:fldCharType="begin"/>
      </w:r>
      <w:r w:rsidR="002B3A47">
        <w:instrText xml:space="preserve"> HYPERLINK "http://www.nssio.org/find_survey_overview.cfm" </w:instrText>
      </w:r>
      <w:r w:rsidR="002B3A47">
        <w:fldChar w:fldCharType="separate"/>
      </w:r>
      <w:r w:rsidRPr="00C56F76">
        <w:rPr>
          <w:rStyle w:val="Hyperlink"/>
          <w:rFonts w:ascii="Times New Roman" w:hAnsi="Times New Roman" w:cs="Times New Roman"/>
          <w:sz w:val="24"/>
          <w:szCs w:val="24"/>
        </w:rPr>
        <w:t>http://www.nssio.org/find_survey_overview.cfm</w:t>
      </w:r>
      <w:r w:rsidR="002B3A47">
        <w:rPr>
          <w:rStyle w:val="Hyperlink"/>
          <w:rFonts w:ascii="Times New Roman" w:hAnsi="Times New Roman" w:cs="Times New Roman"/>
          <w:sz w:val="24"/>
          <w:szCs w:val="24"/>
        </w:rPr>
        <w:fldChar w:fldCharType="end"/>
      </w:r>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GSS. 2016.  Georgia Speleological Survey.</w:t>
      </w:r>
      <w:r w:rsidRPr="00F950CB">
        <w:rPr>
          <w:rFonts w:ascii="Times New Roman" w:hAnsi="Times New Roman" w:cs="Times New Roman"/>
          <w:sz w:val="24"/>
          <w:szCs w:val="24"/>
        </w:rPr>
        <w:t xml:space="preserve"> </w:t>
      </w:r>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3A47">
        <w:fldChar w:fldCharType="begin"/>
      </w:r>
      <w:r w:rsidR="002B3A47">
        <w:instrText xml:space="preserve"> HYPERLINK "http://www.nssio.org/find_survey_overview.cfm" </w:instrText>
      </w:r>
      <w:r w:rsidR="002B3A47">
        <w:fldChar w:fldCharType="separate"/>
      </w:r>
      <w:r w:rsidRPr="00C56F76">
        <w:rPr>
          <w:rStyle w:val="Hyperlink"/>
          <w:rFonts w:ascii="Times New Roman" w:hAnsi="Times New Roman" w:cs="Times New Roman"/>
          <w:sz w:val="24"/>
          <w:szCs w:val="24"/>
        </w:rPr>
        <w:t>http://www.nssio.org/find_survey_overview.cfm</w:t>
      </w:r>
      <w:r w:rsidR="002B3A47">
        <w:rPr>
          <w:rStyle w:val="Hyperlink"/>
          <w:rFonts w:ascii="Times New Roman" w:hAnsi="Times New Roman" w:cs="Times New Roman"/>
          <w:sz w:val="24"/>
          <w:szCs w:val="24"/>
        </w:rPr>
        <w:fldChar w:fldCharType="end"/>
      </w:r>
    </w:p>
    <w:p w:rsidR="00525DFA" w:rsidRDefault="00525DFA" w:rsidP="00F11CB7">
      <w:pPr>
        <w:spacing w:line="480" w:lineRule="auto"/>
        <w:ind w:left="720" w:hanging="720"/>
        <w:contextualSpacing/>
        <w:rPr>
          <w:rFonts w:ascii="Times New Roman" w:hAnsi="Times New Roman" w:cs="Times New Roman"/>
          <w:color w:val="000000"/>
          <w:sz w:val="24"/>
          <w:szCs w:val="24"/>
        </w:rPr>
      </w:pPr>
      <w:r>
        <w:rPr>
          <w:rFonts w:ascii="Times New Roman" w:hAnsi="Times New Roman" w:cs="Times New Roman"/>
          <w:sz w:val="24"/>
          <w:szCs w:val="24"/>
        </w:rPr>
        <w:t xml:space="preserve">Gore JA, </w:t>
      </w:r>
      <w:proofErr w:type="spellStart"/>
      <w:r w:rsidR="00F11CB7" w:rsidRPr="002319B1">
        <w:rPr>
          <w:rFonts w:ascii="Times New Roman" w:hAnsi="Times New Roman" w:cs="Times New Roman"/>
          <w:sz w:val="24"/>
          <w:szCs w:val="24"/>
        </w:rPr>
        <w:t>Lazure</w:t>
      </w:r>
      <w:proofErr w:type="spellEnd"/>
      <w:r>
        <w:rPr>
          <w:rFonts w:ascii="Times New Roman" w:hAnsi="Times New Roman" w:cs="Times New Roman"/>
          <w:sz w:val="24"/>
          <w:szCs w:val="24"/>
        </w:rPr>
        <w:t xml:space="preserve"> L, </w:t>
      </w:r>
      <w:r w:rsidR="00F11CB7" w:rsidRPr="002319B1">
        <w:rPr>
          <w:rFonts w:ascii="Times New Roman" w:hAnsi="Times New Roman" w:cs="Times New Roman"/>
          <w:sz w:val="24"/>
          <w:szCs w:val="24"/>
        </w:rPr>
        <w:t>Ludlow</w:t>
      </w:r>
      <w:r>
        <w:rPr>
          <w:rFonts w:ascii="Times New Roman" w:hAnsi="Times New Roman" w:cs="Times New Roman"/>
          <w:sz w:val="24"/>
          <w:szCs w:val="24"/>
        </w:rPr>
        <w:t xml:space="preserve"> ME. </w:t>
      </w:r>
      <w:r w:rsidR="00F11CB7" w:rsidRPr="00A75EBB">
        <w:rPr>
          <w:rFonts w:ascii="Times New Roman" w:hAnsi="Times New Roman" w:cs="Times New Roman"/>
          <w:color w:val="000000"/>
          <w:sz w:val="24"/>
          <w:szCs w:val="24"/>
        </w:rPr>
        <w:t>2012.</w:t>
      </w:r>
      <w:r>
        <w:rPr>
          <w:rFonts w:ascii="Times New Roman" w:hAnsi="Times New Roman" w:cs="Times New Roman"/>
          <w:sz w:val="24"/>
          <w:szCs w:val="24"/>
        </w:rPr>
        <w:t xml:space="preserve"> </w:t>
      </w:r>
      <w:r w:rsidR="00F11CB7" w:rsidRPr="00A75EBB">
        <w:rPr>
          <w:rFonts w:ascii="Times New Roman" w:hAnsi="Times New Roman" w:cs="Times New Roman"/>
          <w:color w:val="000000"/>
          <w:sz w:val="24"/>
          <w:szCs w:val="24"/>
        </w:rPr>
        <w:t xml:space="preserve">Decline in the winter population of gray bats </w:t>
      </w:r>
    </w:p>
    <w:p w:rsidR="00F11CB7" w:rsidRDefault="00525DFA" w:rsidP="00F11CB7">
      <w:pPr>
        <w:spacing w:line="480" w:lineRule="auto"/>
        <w:ind w:left="720" w:hanging="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11CB7" w:rsidRPr="00A75EBB">
        <w:rPr>
          <w:rFonts w:ascii="Times New Roman" w:hAnsi="Times New Roman" w:cs="Times New Roman"/>
          <w:color w:val="000000"/>
          <w:sz w:val="24"/>
          <w:szCs w:val="24"/>
        </w:rPr>
        <w:t>(</w:t>
      </w:r>
      <w:proofErr w:type="spellStart"/>
      <w:r w:rsidR="00F11CB7" w:rsidRPr="006F5622">
        <w:rPr>
          <w:rFonts w:ascii="Times New Roman" w:hAnsi="Times New Roman" w:cs="Times New Roman"/>
          <w:i/>
          <w:color w:val="000000"/>
          <w:sz w:val="24"/>
          <w:szCs w:val="24"/>
        </w:rPr>
        <w:t>Myotis</w:t>
      </w:r>
      <w:proofErr w:type="spellEnd"/>
      <w:r w:rsidR="00F11CB7" w:rsidRPr="006F5622">
        <w:rPr>
          <w:rFonts w:ascii="Times New Roman" w:hAnsi="Times New Roman" w:cs="Times New Roman"/>
          <w:i/>
          <w:color w:val="000000"/>
          <w:sz w:val="24"/>
          <w:szCs w:val="24"/>
        </w:rPr>
        <w:t xml:space="preserve"> </w:t>
      </w:r>
      <w:proofErr w:type="spellStart"/>
      <w:r w:rsidR="00F11CB7" w:rsidRPr="006F5622">
        <w:rPr>
          <w:rFonts w:ascii="Times New Roman" w:hAnsi="Times New Roman" w:cs="Times New Roman"/>
          <w:i/>
          <w:color w:val="000000"/>
          <w:sz w:val="24"/>
          <w:szCs w:val="24"/>
        </w:rPr>
        <w:t>grisescens</w:t>
      </w:r>
      <w:proofErr w:type="spellEnd"/>
      <w:r>
        <w:rPr>
          <w:rFonts w:ascii="Times New Roman" w:hAnsi="Times New Roman" w:cs="Times New Roman"/>
          <w:color w:val="000000"/>
          <w:sz w:val="24"/>
          <w:szCs w:val="24"/>
        </w:rPr>
        <w:t xml:space="preserve">) in Florida. </w:t>
      </w:r>
      <w:r w:rsidR="00F11CB7" w:rsidRPr="00A75EBB">
        <w:rPr>
          <w:rFonts w:ascii="Times New Roman" w:hAnsi="Times New Roman" w:cs="Times New Roman"/>
          <w:color w:val="000000"/>
          <w:sz w:val="24"/>
          <w:szCs w:val="24"/>
        </w:rPr>
        <w:t>Southeastern Naturalist</w:t>
      </w:r>
      <w:r w:rsidR="00F11CB7">
        <w:rPr>
          <w:rFonts w:ascii="Times New Roman" w:hAnsi="Times New Roman" w:cs="Times New Roman"/>
          <w:color w:val="000000"/>
          <w:sz w:val="24"/>
          <w:szCs w:val="24"/>
        </w:rPr>
        <w:t xml:space="preserve"> 11:89-98.</w:t>
      </w:r>
    </w:p>
    <w:p w:rsidR="00F11CB7" w:rsidRDefault="00525DFA" w:rsidP="00F11CB7">
      <w:pPr>
        <w:tabs>
          <w:tab w:val="left" w:pos="0"/>
          <w:tab w:val="left" w:pos="630"/>
          <w:tab w:val="left" w:pos="198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rPr>
          <w:rFonts w:ascii="Times New Roman" w:hAnsi="Times New Roman" w:cs="Times New Roman"/>
          <w:sz w:val="24"/>
          <w:szCs w:val="24"/>
        </w:rPr>
      </w:pPr>
      <w:r>
        <w:rPr>
          <w:rFonts w:ascii="Times New Roman" w:hAnsi="Times New Roman" w:cs="Times New Roman"/>
          <w:sz w:val="24"/>
          <w:szCs w:val="24"/>
        </w:rPr>
        <w:t>Gore JA</w:t>
      </w:r>
      <w:r w:rsidR="00F11CB7" w:rsidRPr="002A684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11CB7">
        <w:rPr>
          <w:rFonts w:ascii="Times New Roman" w:hAnsi="Times New Roman" w:cs="Times New Roman"/>
          <w:sz w:val="24"/>
          <w:szCs w:val="24"/>
        </w:rPr>
        <w:t>Hovis</w:t>
      </w:r>
      <w:proofErr w:type="spellEnd"/>
      <w:r>
        <w:rPr>
          <w:rFonts w:ascii="Times New Roman" w:hAnsi="Times New Roman" w:cs="Times New Roman"/>
          <w:sz w:val="24"/>
          <w:szCs w:val="24"/>
        </w:rPr>
        <w:t xml:space="preserve"> JA</w:t>
      </w:r>
      <w:r w:rsidR="007F0A77">
        <w:rPr>
          <w:rFonts w:ascii="Times New Roman" w:hAnsi="Times New Roman" w:cs="Times New Roman"/>
          <w:sz w:val="24"/>
          <w:szCs w:val="24"/>
        </w:rPr>
        <w:t xml:space="preserve">. 1998. </w:t>
      </w:r>
      <w:r w:rsidR="00F11CB7">
        <w:rPr>
          <w:rFonts w:ascii="Times New Roman" w:hAnsi="Times New Roman" w:cs="Times New Roman"/>
          <w:sz w:val="24"/>
          <w:szCs w:val="24"/>
        </w:rPr>
        <w:t xml:space="preserve">Status and conservation of southeastern </w:t>
      </w:r>
      <w:proofErr w:type="spellStart"/>
      <w:r w:rsidR="00F11CB7">
        <w:rPr>
          <w:rFonts w:ascii="Times New Roman" w:hAnsi="Times New Roman" w:cs="Times New Roman"/>
          <w:sz w:val="24"/>
          <w:szCs w:val="24"/>
        </w:rPr>
        <w:t>myotis</w:t>
      </w:r>
      <w:proofErr w:type="spellEnd"/>
      <w:r w:rsidR="00F11CB7">
        <w:rPr>
          <w:rFonts w:ascii="Times New Roman" w:hAnsi="Times New Roman" w:cs="Times New Roman"/>
          <w:sz w:val="24"/>
          <w:szCs w:val="24"/>
        </w:rPr>
        <w:t xml:space="preserve"> maternity </w:t>
      </w:r>
    </w:p>
    <w:p w:rsidR="00F11CB7" w:rsidRPr="00E71598" w:rsidRDefault="007F0A77" w:rsidP="00E71598">
      <w:pPr>
        <w:spacing w:line="480" w:lineRule="auto"/>
        <w:ind w:left="720" w:hanging="720"/>
        <w:contextualSpacing/>
        <w:rPr>
          <w:rFonts w:ascii="Times New Roman" w:hAnsi="Times New Roman" w:cs="Times New Roman"/>
          <w:bCs/>
          <w:sz w:val="24"/>
          <w:szCs w:val="24"/>
        </w:rPr>
      </w:pPr>
      <w:r>
        <w:rPr>
          <w:rFonts w:ascii="Times New Roman" w:hAnsi="Times New Roman" w:cs="Times New Roman"/>
          <w:sz w:val="24"/>
          <w:szCs w:val="24"/>
        </w:rPr>
        <w:t xml:space="preserve">       </w:t>
      </w:r>
      <w:proofErr w:type="gramStart"/>
      <w:r w:rsidR="00F11CB7">
        <w:rPr>
          <w:rFonts w:ascii="Times New Roman" w:hAnsi="Times New Roman" w:cs="Times New Roman"/>
          <w:sz w:val="24"/>
          <w:szCs w:val="24"/>
        </w:rPr>
        <w:t>colonies</w:t>
      </w:r>
      <w:proofErr w:type="gramEnd"/>
      <w:r w:rsidR="00F11CB7">
        <w:rPr>
          <w:rFonts w:ascii="Times New Roman" w:hAnsi="Times New Roman" w:cs="Times New Roman"/>
          <w:sz w:val="24"/>
          <w:szCs w:val="24"/>
        </w:rPr>
        <w:t xml:space="preserve"> in Florida caves. Florida Scientist 61:160</w:t>
      </w:r>
      <w:r w:rsidR="00F11CB7">
        <w:rPr>
          <w:rFonts w:ascii="Times New Roman" w:hAnsi="Times New Roman" w:cs="Times New Roman"/>
          <w:sz w:val="24"/>
          <w:szCs w:val="24"/>
        </w:rPr>
        <w:noBreakHyphen/>
        <w:t>169.</w:t>
      </w:r>
    </w:p>
    <w:p w:rsidR="007F0A7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Hagan S. 2014.</w:t>
      </w:r>
      <w:r w:rsidR="00F11CB7">
        <w:rPr>
          <w:rFonts w:ascii="Times New Roman" w:hAnsi="Times New Roman" w:cs="Times New Roman"/>
          <w:sz w:val="24"/>
          <w:szCs w:val="24"/>
        </w:rPr>
        <w:t xml:space="preserve"> Mercury bioaccumulation in bat populations </w:t>
      </w:r>
      <w:r>
        <w:rPr>
          <w:rFonts w:ascii="Times New Roman" w:hAnsi="Times New Roman" w:cs="Times New Roman"/>
          <w:sz w:val="24"/>
          <w:szCs w:val="24"/>
        </w:rPr>
        <w:t xml:space="preserve">in Mammoth Cave National </w:t>
      </w:r>
    </w:p>
    <w:p w:rsidR="007F0A7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Park: </w:t>
      </w:r>
      <w:r w:rsidR="00F11CB7">
        <w:rPr>
          <w:rFonts w:ascii="Times New Roman" w:hAnsi="Times New Roman" w:cs="Times New Roman"/>
          <w:sz w:val="24"/>
          <w:szCs w:val="24"/>
        </w:rPr>
        <w:t>Modern, Historical, and Ancient Samples</w:t>
      </w:r>
      <w:r>
        <w:rPr>
          <w:rFonts w:ascii="Times New Roman" w:hAnsi="Times New Roman" w:cs="Times New Roman"/>
          <w:sz w:val="24"/>
          <w:szCs w:val="24"/>
        </w:rPr>
        <w:t xml:space="preserve">. Thesis. Western Kentucky </w:t>
      </w:r>
    </w:p>
    <w:p w:rsidR="00F11CB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University. Kentucky.</w:t>
      </w:r>
    </w:p>
    <w:p w:rsidR="00AD397A" w:rsidRDefault="00AD397A" w:rsidP="00E71598">
      <w:pPr>
        <w:pStyle w:val="References"/>
        <w:spacing w:line="480" w:lineRule="auto"/>
        <w:ind w:left="0" w:firstLine="0"/>
        <w:contextualSpacing/>
      </w:pPr>
      <w:proofErr w:type="spellStart"/>
      <w:r>
        <w:t>Hettwer</w:t>
      </w:r>
      <w:proofErr w:type="spellEnd"/>
      <w:r>
        <w:t xml:space="preserve"> K, </w:t>
      </w:r>
      <w:proofErr w:type="spellStart"/>
      <w:r>
        <w:t>Deicke</w:t>
      </w:r>
      <w:proofErr w:type="spellEnd"/>
      <w:r>
        <w:t xml:space="preserve"> M, </w:t>
      </w:r>
      <w:proofErr w:type="spellStart"/>
      <w:r>
        <w:t>Ruppert</w:t>
      </w:r>
      <w:proofErr w:type="spellEnd"/>
      <w:r>
        <w:t xml:space="preserve"> H. 2003.</w:t>
      </w:r>
      <w:r w:rsidR="00F11CB7">
        <w:t xml:space="preserve"> Fens in karst sinkholes – archives for          </w:t>
      </w:r>
    </w:p>
    <w:p w:rsidR="00F11CB7" w:rsidRPr="00E71598" w:rsidRDefault="00AD397A" w:rsidP="00E71598">
      <w:pPr>
        <w:pStyle w:val="References"/>
        <w:spacing w:line="480" w:lineRule="auto"/>
        <w:ind w:left="0" w:firstLine="0"/>
        <w:contextualSpacing/>
      </w:pPr>
      <w:r>
        <w:t xml:space="preserve">       </w:t>
      </w:r>
      <w:proofErr w:type="gramStart"/>
      <w:r w:rsidR="00F11CB7">
        <w:t>long</w:t>
      </w:r>
      <w:proofErr w:type="gramEnd"/>
      <w:r w:rsidR="00F11CB7">
        <w:t xml:space="preserve"> la</w:t>
      </w:r>
      <w:r>
        <w:t>sting ‘</w:t>
      </w:r>
      <w:proofErr w:type="spellStart"/>
      <w:r>
        <w:t>immission</w:t>
      </w:r>
      <w:proofErr w:type="spellEnd"/>
      <w:r>
        <w:t xml:space="preserve">’ chronologies. </w:t>
      </w:r>
      <w:r w:rsidR="00F11CB7">
        <w:t>Wat</w:t>
      </w:r>
      <w:r>
        <w:t>er, Air, and Soil Pollution 149:</w:t>
      </w:r>
      <w:r w:rsidR="00F11CB7">
        <w:t>363-384.</w:t>
      </w:r>
    </w:p>
    <w:p w:rsidR="00F11CB7" w:rsidRPr="00173346" w:rsidRDefault="00E7750C"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Hickey MBC</w:t>
      </w:r>
      <w:r w:rsidR="00F11CB7" w:rsidRPr="00173346">
        <w:rPr>
          <w:rFonts w:ascii="TimesNewRomanPSMT" w:hAnsi="TimesNewRomanPSMT" w:cs="TimesNewRomanPSMT"/>
          <w:sz w:val="24"/>
          <w:szCs w:val="24"/>
        </w:rPr>
        <w:t>,</w:t>
      </w:r>
      <w:r>
        <w:rPr>
          <w:rFonts w:ascii="TimesNewRomanPSMT" w:hAnsi="TimesNewRomanPSMT" w:cs="TimesNewRomanPSMT"/>
          <w:sz w:val="24"/>
          <w:szCs w:val="24"/>
        </w:rPr>
        <w:t xml:space="preserve"> </w:t>
      </w:r>
      <w:r w:rsidR="00F11CB7" w:rsidRPr="00173346">
        <w:rPr>
          <w:rFonts w:ascii="TimesNewRomanPSMT" w:hAnsi="TimesNewRomanPSMT" w:cs="TimesNewRomanPSMT"/>
          <w:sz w:val="24"/>
          <w:szCs w:val="24"/>
        </w:rPr>
        <w:t>Fenton</w:t>
      </w:r>
      <w:r>
        <w:rPr>
          <w:rFonts w:ascii="TimesNewRomanPSMT" w:hAnsi="TimesNewRomanPSMT" w:cs="TimesNewRomanPSMT"/>
          <w:sz w:val="24"/>
          <w:szCs w:val="24"/>
        </w:rPr>
        <w:t xml:space="preserve"> MB, </w:t>
      </w:r>
      <w:r w:rsidR="00F11CB7" w:rsidRPr="00173346">
        <w:rPr>
          <w:rFonts w:ascii="TimesNewRomanPSMT" w:hAnsi="TimesNewRomanPSMT" w:cs="TimesNewRomanPSMT"/>
          <w:sz w:val="24"/>
          <w:szCs w:val="24"/>
        </w:rPr>
        <w:t>MacDonald</w:t>
      </w:r>
      <w:r>
        <w:rPr>
          <w:rFonts w:ascii="TimesNewRomanPSMT" w:hAnsi="TimesNewRomanPSMT" w:cs="TimesNewRomanPSMT"/>
          <w:sz w:val="24"/>
          <w:szCs w:val="24"/>
        </w:rPr>
        <w:t xml:space="preserve"> KC, </w:t>
      </w:r>
      <w:proofErr w:type="spellStart"/>
      <w:r w:rsidR="00F11CB7" w:rsidRPr="00173346">
        <w:rPr>
          <w:rFonts w:ascii="TimesNewRomanPSMT" w:hAnsi="TimesNewRomanPSMT" w:cs="TimesNewRomanPSMT"/>
          <w:sz w:val="24"/>
          <w:szCs w:val="24"/>
        </w:rPr>
        <w:t>Soulliere</w:t>
      </w:r>
      <w:proofErr w:type="spellEnd"/>
      <w:r>
        <w:rPr>
          <w:rFonts w:ascii="TimesNewRomanPSMT" w:hAnsi="TimesNewRomanPSMT" w:cs="TimesNewRomanPSMT"/>
          <w:sz w:val="24"/>
          <w:szCs w:val="24"/>
        </w:rPr>
        <w:t xml:space="preserve"> C.</w:t>
      </w:r>
      <w:r w:rsidR="00F11CB7" w:rsidRPr="00173346">
        <w:rPr>
          <w:rFonts w:ascii="TimesNewRomanPSMT" w:hAnsi="TimesNewRomanPSMT" w:cs="TimesNewRomanPSMT"/>
          <w:sz w:val="24"/>
          <w:szCs w:val="24"/>
        </w:rPr>
        <w:t xml:space="preserve"> 2001. Trace elements</w:t>
      </w:r>
    </w:p>
    <w:p w:rsidR="00E7750C" w:rsidRDefault="00E7750C" w:rsidP="00E7750C">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00F11CB7" w:rsidRPr="00173346">
        <w:rPr>
          <w:rFonts w:ascii="TimesNewRomanPSMT" w:hAnsi="TimesNewRomanPSMT" w:cs="TimesNewRomanPSMT"/>
          <w:sz w:val="24"/>
          <w:szCs w:val="24"/>
        </w:rPr>
        <w:t>in</w:t>
      </w:r>
      <w:proofErr w:type="gramEnd"/>
      <w:r w:rsidR="00F11CB7" w:rsidRPr="00173346">
        <w:rPr>
          <w:rFonts w:ascii="TimesNewRomanPSMT" w:hAnsi="TimesNewRomanPSMT" w:cs="TimesNewRomanPSMT"/>
          <w:sz w:val="24"/>
          <w:szCs w:val="24"/>
        </w:rPr>
        <w:t xml:space="preserve"> the fur of bats (</w:t>
      </w:r>
      <w:proofErr w:type="spellStart"/>
      <w:r w:rsidR="00F11CB7" w:rsidRPr="00E7750C">
        <w:rPr>
          <w:rFonts w:ascii="TimesNewRomanPSMT" w:hAnsi="TimesNewRomanPSMT" w:cs="TimesNewRomanPSMT"/>
          <w:i/>
          <w:sz w:val="24"/>
          <w:szCs w:val="24"/>
        </w:rPr>
        <w:t>Chiroptera</w:t>
      </w:r>
      <w:proofErr w:type="spellEnd"/>
      <w:r w:rsidR="00F11CB7" w:rsidRPr="00E7750C">
        <w:rPr>
          <w:rFonts w:ascii="TimesNewRomanPSMT" w:hAnsi="TimesNewRomanPSMT" w:cs="TimesNewRomanPSMT"/>
          <w:i/>
          <w:sz w:val="24"/>
          <w:szCs w:val="24"/>
        </w:rPr>
        <w:t xml:space="preserve">: </w:t>
      </w:r>
      <w:proofErr w:type="spellStart"/>
      <w:r w:rsidR="00F11CB7" w:rsidRPr="00E7750C">
        <w:rPr>
          <w:rFonts w:ascii="TimesNewRomanPSMT" w:hAnsi="TimesNewRomanPSMT" w:cs="TimesNewRomanPSMT"/>
          <w:i/>
          <w:sz w:val="24"/>
          <w:szCs w:val="24"/>
        </w:rPr>
        <w:t>Vespertilionidae</w:t>
      </w:r>
      <w:proofErr w:type="spellEnd"/>
      <w:r>
        <w:rPr>
          <w:rFonts w:ascii="TimesNewRomanPSMT" w:hAnsi="TimesNewRomanPSMT" w:cs="TimesNewRomanPSMT"/>
          <w:sz w:val="24"/>
          <w:szCs w:val="24"/>
        </w:rPr>
        <w:t>) from Ontario and Quebec. Canadian</w:t>
      </w:r>
      <w:r w:rsidR="00F11CB7" w:rsidRPr="00E7750C">
        <w:rPr>
          <w:rFonts w:ascii="TimesNewRomanPSMT" w:hAnsi="TimesNewRomanPSMT" w:cs="TimesNewRomanPSMT"/>
          <w:sz w:val="24"/>
          <w:szCs w:val="24"/>
        </w:rPr>
        <w:t xml:space="preserve"> </w:t>
      </w:r>
    </w:p>
    <w:p w:rsidR="00F11CB7" w:rsidRDefault="00E7750C" w:rsidP="00E7750C">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sidRPr="00E7750C">
        <w:rPr>
          <w:rFonts w:ascii="TimesNewRomanPSMT" w:hAnsi="TimesNewRomanPSMT" w:cs="TimesNewRomanPSMT"/>
          <w:sz w:val="24"/>
          <w:szCs w:val="24"/>
        </w:rPr>
        <w:t>Bull</w:t>
      </w:r>
      <w:r>
        <w:rPr>
          <w:rFonts w:ascii="TimesNewRomanPSMT" w:hAnsi="TimesNewRomanPSMT" w:cs="TimesNewRomanPSMT"/>
          <w:sz w:val="24"/>
          <w:szCs w:val="24"/>
        </w:rPr>
        <w:t>etin of</w:t>
      </w:r>
      <w:r w:rsidR="00F11CB7" w:rsidRPr="00E7750C">
        <w:rPr>
          <w:rFonts w:ascii="TimesNewRomanPSMT" w:hAnsi="TimesNewRomanPSMT" w:cs="TimesNewRomanPSMT"/>
          <w:sz w:val="24"/>
          <w:szCs w:val="24"/>
        </w:rPr>
        <w:t xml:space="preserve"> Environmental Contamination and Toxicology</w:t>
      </w:r>
      <w:r>
        <w:rPr>
          <w:rFonts w:ascii="TimesNewRomanPSMT" w:hAnsi="TimesNewRomanPSMT" w:cs="TimesNewRomanPSMT"/>
          <w:sz w:val="24"/>
          <w:szCs w:val="24"/>
        </w:rPr>
        <w:t xml:space="preserve"> 66:</w:t>
      </w:r>
      <w:r w:rsidR="00F11CB7" w:rsidRPr="00173346">
        <w:rPr>
          <w:rFonts w:ascii="TimesNewRomanPSMT" w:hAnsi="TimesNewRomanPSMT" w:cs="TimesNewRomanPSMT"/>
          <w:sz w:val="24"/>
          <w:szCs w:val="24"/>
        </w:rPr>
        <w:t>699-706.</w:t>
      </w:r>
    </w:p>
    <w:p w:rsidR="003D5603" w:rsidRDefault="00F0612C" w:rsidP="00F11CB7">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Humphrey SR, </w:t>
      </w:r>
      <w:r w:rsidR="00F11CB7">
        <w:rPr>
          <w:rFonts w:ascii="TimesNewRomanPSMT" w:hAnsi="TimesNewRomanPSMT" w:cs="TimesNewRomanPSMT"/>
          <w:sz w:val="24"/>
          <w:szCs w:val="24"/>
        </w:rPr>
        <w:t>Tuttle</w:t>
      </w:r>
      <w:r>
        <w:rPr>
          <w:rFonts w:ascii="TimesNewRomanPSMT" w:hAnsi="TimesNewRomanPSMT" w:cs="TimesNewRomanPSMT"/>
          <w:sz w:val="24"/>
          <w:szCs w:val="24"/>
        </w:rPr>
        <w:t xml:space="preserve"> MD. 1978. Gray Bat. Pp 1-3 </w:t>
      </w:r>
      <w:r w:rsidRPr="00F0612C">
        <w:rPr>
          <w:rFonts w:ascii="TimesNewRomanPSMT" w:hAnsi="TimesNewRomanPSMT" w:cs="TimesNewRomanPSMT"/>
          <w:i/>
          <w:sz w:val="24"/>
          <w:szCs w:val="24"/>
        </w:rPr>
        <w:t>in</w:t>
      </w:r>
      <w:r w:rsidR="00F11CB7">
        <w:rPr>
          <w:rFonts w:ascii="TimesNewRomanPSMT" w:hAnsi="TimesNewRomanPSMT" w:cs="TimesNewRomanPSMT"/>
          <w:sz w:val="24"/>
          <w:szCs w:val="24"/>
        </w:rPr>
        <w:t xml:space="preserve"> </w:t>
      </w:r>
      <w:r>
        <w:rPr>
          <w:rFonts w:ascii="TimesNewRomanPSMT" w:hAnsi="TimesNewRomanPSMT" w:cs="TimesNewRomanPSMT"/>
          <w:sz w:val="24"/>
          <w:szCs w:val="24"/>
        </w:rPr>
        <w:t xml:space="preserve">Layne JN, ed. </w:t>
      </w:r>
      <w:r w:rsidR="00F11CB7">
        <w:rPr>
          <w:rFonts w:ascii="TimesNewRomanPSMT" w:hAnsi="TimesNewRomanPSMT" w:cs="TimesNewRomanPSMT"/>
          <w:sz w:val="24"/>
          <w:szCs w:val="24"/>
        </w:rPr>
        <w:t xml:space="preserve">Rare and endangered </w:t>
      </w:r>
    </w:p>
    <w:p w:rsidR="00F11CB7" w:rsidRDefault="003D5603" w:rsidP="00F11CB7">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00F11CB7">
        <w:rPr>
          <w:rFonts w:ascii="TimesNewRomanPSMT" w:hAnsi="TimesNewRomanPSMT" w:cs="TimesNewRomanPSMT"/>
          <w:sz w:val="24"/>
          <w:szCs w:val="24"/>
        </w:rPr>
        <w:t>biota</w:t>
      </w:r>
      <w:proofErr w:type="gramEnd"/>
      <w:r w:rsidR="00F11CB7">
        <w:rPr>
          <w:rFonts w:ascii="TimesNewRomanPSMT" w:hAnsi="TimesNewRomanPSMT" w:cs="TimesNewRomanPSMT"/>
          <w:sz w:val="24"/>
          <w:szCs w:val="24"/>
        </w:rPr>
        <w:t xml:space="preserve"> of </w:t>
      </w:r>
      <w:r w:rsidR="00F0612C">
        <w:rPr>
          <w:rFonts w:ascii="TimesNewRomanPSMT" w:hAnsi="TimesNewRomanPSMT" w:cs="TimesNewRomanPSMT"/>
          <w:sz w:val="24"/>
          <w:szCs w:val="24"/>
        </w:rPr>
        <w:t xml:space="preserve">Florida, Volume 1. </w:t>
      </w:r>
      <w:r w:rsidR="00F11CB7">
        <w:rPr>
          <w:rFonts w:ascii="TimesNewRomanPSMT" w:hAnsi="TimesNewRomanPSMT" w:cs="TimesNewRomanPSMT"/>
          <w:sz w:val="24"/>
          <w:szCs w:val="24"/>
        </w:rPr>
        <w:t>University presses of Florida</w:t>
      </w:r>
      <w:r w:rsidR="00F0612C">
        <w:rPr>
          <w:rFonts w:ascii="TimesNewRomanPSMT" w:hAnsi="TimesNewRomanPSMT" w:cs="TimesNewRomanPSMT"/>
          <w:sz w:val="24"/>
          <w:szCs w:val="24"/>
        </w:rPr>
        <w:t>, Gainesville</w:t>
      </w:r>
      <w:r w:rsidR="00F11CB7">
        <w:rPr>
          <w:rFonts w:ascii="TimesNewRomanPSMT" w:hAnsi="TimesNewRomanPSMT" w:cs="TimesNewRomanPSMT"/>
          <w:sz w:val="24"/>
          <w:szCs w:val="24"/>
        </w:rPr>
        <w:t>.</w:t>
      </w:r>
    </w:p>
    <w:p w:rsidR="00D82EE8" w:rsidRDefault="00664010" w:rsidP="003D5603">
      <w:pPr>
        <w:spacing w:line="480" w:lineRule="auto"/>
        <w:contextualSpacing/>
        <w:rPr>
          <w:rFonts w:ascii="TimesNewRomanPSMT" w:hAnsi="TimesNewRomanPSMT" w:cs="TimesNewRomanPSMT"/>
          <w:sz w:val="24"/>
          <w:szCs w:val="24"/>
        </w:rPr>
      </w:pPr>
      <w:proofErr w:type="spellStart"/>
      <w:r>
        <w:rPr>
          <w:rFonts w:ascii="TimesNewRomanPSMT" w:hAnsi="TimesNewRomanPSMT" w:cs="TimesNewRomanPSMT"/>
          <w:sz w:val="24"/>
          <w:szCs w:val="24"/>
        </w:rPr>
        <w:t>Iskali</w:t>
      </w:r>
      <w:proofErr w:type="spellEnd"/>
      <w:r>
        <w:rPr>
          <w:rFonts w:ascii="TimesNewRomanPSMT" w:hAnsi="TimesNewRomanPSMT" w:cs="TimesNewRomanPSMT"/>
          <w:sz w:val="24"/>
          <w:szCs w:val="24"/>
        </w:rPr>
        <w:t xml:space="preserve"> G, Zhang Y. 2015.</w:t>
      </w:r>
      <w:r w:rsidR="00F11CB7">
        <w:rPr>
          <w:rFonts w:ascii="TimesNewRomanPSMT" w:hAnsi="TimesNewRomanPSMT" w:cs="TimesNewRomanPSMT"/>
          <w:sz w:val="24"/>
          <w:szCs w:val="24"/>
        </w:rPr>
        <w:t xml:space="preserve"> Guano subsidy and the invertebrate commu</w:t>
      </w:r>
      <w:r>
        <w:rPr>
          <w:rFonts w:ascii="TimesNewRomanPSMT" w:hAnsi="TimesNewRomanPSMT" w:cs="TimesNewRomanPSMT"/>
          <w:sz w:val="24"/>
          <w:szCs w:val="24"/>
        </w:rPr>
        <w:t xml:space="preserve">nity in Bracken </w:t>
      </w:r>
    </w:p>
    <w:p w:rsidR="00D82EE8" w:rsidRDefault="00D82EE8"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664010">
        <w:rPr>
          <w:rFonts w:ascii="TimesNewRomanPSMT" w:hAnsi="TimesNewRomanPSMT" w:cs="TimesNewRomanPSMT"/>
          <w:sz w:val="24"/>
          <w:szCs w:val="24"/>
        </w:rPr>
        <w:t xml:space="preserve">Cave: </w:t>
      </w:r>
      <w:r w:rsidR="00F11CB7">
        <w:rPr>
          <w:rFonts w:ascii="TimesNewRomanPSMT" w:hAnsi="TimesNewRomanPSMT" w:cs="TimesNewRomanPSMT"/>
          <w:sz w:val="24"/>
          <w:szCs w:val="24"/>
        </w:rPr>
        <w:t xml:space="preserve">The </w:t>
      </w:r>
      <w:r w:rsidR="00664010">
        <w:rPr>
          <w:rFonts w:ascii="TimesNewRomanPSMT" w:hAnsi="TimesNewRomanPSMT" w:cs="TimesNewRomanPSMT"/>
          <w:sz w:val="24"/>
          <w:szCs w:val="24"/>
        </w:rPr>
        <w:t>World’s largest colony of bats.</w:t>
      </w:r>
      <w:r w:rsidR="00F11CB7">
        <w:rPr>
          <w:rFonts w:ascii="TimesNewRomanPSMT" w:hAnsi="TimesNewRomanPSMT" w:cs="TimesNewRomanPSMT"/>
          <w:sz w:val="24"/>
          <w:szCs w:val="24"/>
        </w:rPr>
        <w:t xml:space="preserve"> Journa</w:t>
      </w:r>
      <w:r w:rsidR="00664010">
        <w:rPr>
          <w:rFonts w:ascii="TimesNewRomanPSMT" w:hAnsi="TimesNewRomanPSMT" w:cs="TimesNewRomanPSMT"/>
          <w:sz w:val="24"/>
          <w:szCs w:val="24"/>
        </w:rPr>
        <w:t>l of Cave and Karst Studies 77:</w:t>
      </w:r>
      <w:r w:rsidR="00F11CB7">
        <w:rPr>
          <w:rFonts w:ascii="TimesNewRomanPSMT" w:hAnsi="TimesNewRomanPSMT" w:cs="TimesNewRomanPSMT"/>
          <w:sz w:val="24"/>
          <w:szCs w:val="24"/>
        </w:rPr>
        <w:t>28-</w:t>
      </w:r>
    </w:p>
    <w:p w:rsidR="003D5603" w:rsidRDefault="00D82EE8"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Pr>
          <w:rFonts w:ascii="TimesNewRomanPSMT" w:hAnsi="TimesNewRomanPSMT" w:cs="TimesNewRomanPSMT"/>
          <w:sz w:val="24"/>
          <w:szCs w:val="24"/>
        </w:rPr>
        <w:t xml:space="preserve">36.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Johnston VE, </w:t>
      </w:r>
      <w:r w:rsidR="00F11CB7" w:rsidRPr="00ED6612">
        <w:rPr>
          <w:rFonts w:ascii="Times New Roman" w:hAnsi="Times New Roman" w:cs="Times New Roman"/>
          <w:sz w:val="24"/>
          <w:szCs w:val="24"/>
        </w:rPr>
        <w:t>McDermott</w:t>
      </w:r>
      <w:r>
        <w:rPr>
          <w:rFonts w:ascii="Times New Roman" w:hAnsi="Times New Roman" w:cs="Times New Roman"/>
          <w:sz w:val="24"/>
          <w:szCs w:val="24"/>
        </w:rPr>
        <w:t xml:space="preserve"> F, </w:t>
      </w:r>
      <w:proofErr w:type="spellStart"/>
      <w:r w:rsidR="00F11CB7" w:rsidRPr="00ED6612">
        <w:rPr>
          <w:rFonts w:ascii="Times New Roman" w:hAnsi="Times New Roman" w:cs="Times New Roman"/>
          <w:sz w:val="24"/>
          <w:szCs w:val="24"/>
        </w:rPr>
        <w:t>Tặmaş</w:t>
      </w:r>
      <w:proofErr w:type="spellEnd"/>
      <w:r>
        <w:rPr>
          <w:rFonts w:ascii="Times New Roman" w:hAnsi="Times New Roman" w:cs="Times New Roman"/>
          <w:sz w:val="24"/>
          <w:szCs w:val="24"/>
        </w:rPr>
        <w:t>.</w:t>
      </w:r>
      <w:r w:rsidR="00F11CB7">
        <w:rPr>
          <w:rFonts w:ascii="Times New Roman" w:hAnsi="Times New Roman" w:cs="Times New Roman"/>
          <w:sz w:val="24"/>
          <w:szCs w:val="24"/>
        </w:rPr>
        <w:t xml:space="preserve"> 2010.</w:t>
      </w:r>
      <w:r w:rsidR="00F11CB7" w:rsidRPr="00ED6612">
        <w:rPr>
          <w:rFonts w:ascii="Times New Roman" w:hAnsi="Times New Roman" w:cs="Times New Roman"/>
          <w:sz w:val="24"/>
          <w:szCs w:val="24"/>
        </w:rPr>
        <w:t xml:space="preserve"> A radiocarbon dated bat guano deposit from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ED6612">
        <w:rPr>
          <w:rFonts w:ascii="Times New Roman" w:hAnsi="Times New Roman" w:cs="Times New Roman"/>
          <w:sz w:val="24"/>
          <w:szCs w:val="24"/>
        </w:rPr>
        <w:t>N.W. Romania: Implications for the timing of the Little Ice Age</w:t>
      </w:r>
      <w:r>
        <w:rPr>
          <w:rFonts w:ascii="Times New Roman" w:hAnsi="Times New Roman" w:cs="Times New Roman"/>
          <w:sz w:val="24"/>
          <w:szCs w:val="24"/>
        </w:rPr>
        <w:t xml:space="preserve"> and Medieval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Climate Anomaly. </w:t>
      </w:r>
      <w:proofErr w:type="spellStart"/>
      <w:r w:rsidR="00F11CB7" w:rsidRPr="00D82EE8">
        <w:rPr>
          <w:rFonts w:ascii="Times New Roman" w:hAnsi="Times New Roman" w:cs="Times New Roman"/>
          <w:sz w:val="24"/>
          <w:szCs w:val="24"/>
        </w:rPr>
        <w:t>Palaeogeography</w:t>
      </w:r>
      <w:proofErr w:type="spellEnd"/>
      <w:r w:rsidR="00F11CB7" w:rsidRPr="00D82EE8">
        <w:rPr>
          <w:rFonts w:ascii="Times New Roman" w:hAnsi="Times New Roman" w:cs="Times New Roman"/>
          <w:sz w:val="24"/>
          <w:szCs w:val="24"/>
        </w:rPr>
        <w:t xml:space="preserve">, </w:t>
      </w:r>
      <w:proofErr w:type="spellStart"/>
      <w:r w:rsidR="00F11CB7" w:rsidRPr="00D82EE8">
        <w:rPr>
          <w:rFonts w:ascii="Times New Roman" w:hAnsi="Times New Roman" w:cs="Times New Roman"/>
          <w:sz w:val="24"/>
          <w:szCs w:val="24"/>
        </w:rPr>
        <w:t>Palaeoclimatology</w:t>
      </w:r>
      <w:proofErr w:type="spellEnd"/>
      <w:r w:rsidR="00F11CB7" w:rsidRPr="00D82EE8">
        <w:rPr>
          <w:rFonts w:ascii="Times New Roman" w:hAnsi="Times New Roman" w:cs="Times New Roman"/>
          <w:sz w:val="24"/>
          <w:szCs w:val="24"/>
        </w:rPr>
        <w:t xml:space="preserve">, </w:t>
      </w:r>
      <w:proofErr w:type="spellStart"/>
      <w:r w:rsidR="00F11CB7" w:rsidRPr="00D82EE8">
        <w:rPr>
          <w:rFonts w:ascii="Times New Roman" w:hAnsi="Times New Roman" w:cs="Times New Roman"/>
          <w:sz w:val="24"/>
          <w:szCs w:val="24"/>
        </w:rPr>
        <w:t>Palaeoecology</w:t>
      </w:r>
      <w:proofErr w:type="spellEnd"/>
      <w:r>
        <w:rPr>
          <w:rFonts w:ascii="Times New Roman" w:hAnsi="Times New Roman" w:cs="Times New Roman"/>
          <w:sz w:val="24"/>
          <w:szCs w:val="24"/>
        </w:rPr>
        <w:t xml:space="preserve"> 291:</w:t>
      </w:r>
      <w:r w:rsidR="00F11CB7" w:rsidRPr="00ED6612">
        <w:rPr>
          <w:rFonts w:ascii="Times New Roman" w:hAnsi="Times New Roman" w:cs="Times New Roman"/>
          <w:sz w:val="24"/>
          <w:szCs w:val="24"/>
        </w:rPr>
        <w:t>217-</w:t>
      </w:r>
    </w:p>
    <w:p w:rsidR="00F11CB7"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ED6612">
        <w:rPr>
          <w:rFonts w:ascii="Times New Roman" w:hAnsi="Times New Roman" w:cs="Times New Roman"/>
          <w:sz w:val="24"/>
          <w:szCs w:val="24"/>
        </w:rPr>
        <w:t>227.</w:t>
      </w:r>
    </w:p>
    <w:p w:rsidR="0070432D"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Kannan K, </w:t>
      </w:r>
      <w:r w:rsidR="00F11CB7" w:rsidRPr="00850E91">
        <w:rPr>
          <w:rFonts w:ascii="Times New Roman" w:hAnsi="Times New Roman" w:cs="Times New Roman"/>
          <w:color w:val="231F20"/>
          <w:sz w:val="24"/>
          <w:szCs w:val="24"/>
        </w:rPr>
        <w:t>Yun</w:t>
      </w:r>
      <w:r>
        <w:rPr>
          <w:rFonts w:ascii="Times New Roman" w:hAnsi="Times New Roman" w:cs="Times New Roman"/>
          <w:color w:val="231F20"/>
          <w:sz w:val="24"/>
          <w:szCs w:val="24"/>
        </w:rPr>
        <w:t xml:space="preserve"> SH, </w:t>
      </w:r>
      <w:r w:rsidR="00F11CB7">
        <w:rPr>
          <w:rFonts w:ascii="Times New Roman" w:hAnsi="Times New Roman" w:cs="Times New Roman"/>
          <w:color w:val="231F20"/>
          <w:sz w:val="24"/>
          <w:szCs w:val="24"/>
        </w:rPr>
        <w:t>Rudd</w:t>
      </w:r>
      <w:r>
        <w:rPr>
          <w:rFonts w:ascii="Times New Roman" w:hAnsi="Times New Roman" w:cs="Times New Roman"/>
          <w:color w:val="231F20"/>
          <w:sz w:val="24"/>
          <w:szCs w:val="24"/>
        </w:rPr>
        <w:t xml:space="preserve"> RJ, </w:t>
      </w:r>
      <w:r w:rsidR="00F11CB7">
        <w:rPr>
          <w:rFonts w:ascii="Times New Roman" w:hAnsi="Times New Roman" w:cs="Times New Roman"/>
          <w:color w:val="231F20"/>
          <w:sz w:val="24"/>
          <w:szCs w:val="24"/>
        </w:rPr>
        <w:t>Behr</w:t>
      </w:r>
      <w:r>
        <w:rPr>
          <w:rFonts w:ascii="Times New Roman" w:hAnsi="Times New Roman" w:cs="Times New Roman"/>
          <w:color w:val="231F20"/>
          <w:sz w:val="24"/>
          <w:szCs w:val="24"/>
        </w:rPr>
        <w:t xml:space="preserve"> M. 2010. </w:t>
      </w:r>
      <w:r w:rsidR="00F11CB7">
        <w:rPr>
          <w:rFonts w:ascii="Times New Roman" w:hAnsi="Times New Roman" w:cs="Times New Roman"/>
          <w:color w:val="231F20"/>
          <w:sz w:val="24"/>
          <w:szCs w:val="24"/>
        </w:rPr>
        <w:t xml:space="preserve">High concentrations of persistent </w:t>
      </w:r>
      <w:r w:rsidR="00F11CB7" w:rsidRPr="00850E91">
        <w:rPr>
          <w:rFonts w:ascii="Times New Roman" w:hAnsi="Times New Roman" w:cs="Times New Roman"/>
          <w:color w:val="231F20"/>
          <w:sz w:val="24"/>
          <w:szCs w:val="24"/>
        </w:rPr>
        <w:t xml:space="preserve">organic </w:t>
      </w:r>
    </w:p>
    <w:p w:rsidR="0070432D"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proofErr w:type="gramStart"/>
      <w:r w:rsidR="00F11CB7" w:rsidRPr="00850E91">
        <w:rPr>
          <w:rFonts w:ascii="Times New Roman" w:hAnsi="Times New Roman" w:cs="Times New Roman"/>
          <w:color w:val="231F20"/>
          <w:sz w:val="24"/>
          <w:szCs w:val="24"/>
        </w:rPr>
        <w:t>pollutants</w:t>
      </w:r>
      <w:proofErr w:type="gramEnd"/>
      <w:r w:rsidR="00F11CB7" w:rsidRPr="00850E91">
        <w:rPr>
          <w:rFonts w:ascii="Times New Roman" w:hAnsi="Times New Roman" w:cs="Times New Roman"/>
          <w:color w:val="231F20"/>
          <w:sz w:val="24"/>
          <w:szCs w:val="24"/>
        </w:rPr>
        <w:t xml:space="preserve"> including PCBs, DDT, PBDEs and PFOs in little brown bats with white-</w:t>
      </w:r>
    </w:p>
    <w:p w:rsidR="00F11CB7" w:rsidRPr="00850E91"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proofErr w:type="gramStart"/>
      <w:r w:rsidR="00F11CB7" w:rsidRPr="00850E91">
        <w:rPr>
          <w:rFonts w:ascii="Times New Roman" w:hAnsi="Times New Roman" w:cs="Times New Roman"/>
          <w:color w:val="231F20"/>
          <w:sz w:val="24"/>
          <w:szCs w:val="24"/>
        </w:rPr>
        <w:t>n</w:t>
      </w:r>
      <w:r>
        <w:rPr>
          <w:rFonts w:ascii="Times New Roman" w:hAnsi="Times New Roman" w:cs="Times New Roman"/>
          <w:color w:val="231F20"/>
          <w:sz w:val="24"/>
          <w:szCs w:val="24"/>
        </w:rPr>
        <w:t>ose</w:t>
      </w:r>
      <w:proofErr w:type="gramEnd"/>
      <w:r>
        <w:rPr>
          <w:rFonts w:ascii="Times New Roman" w:hAnsi="Times New Roman" w:cs="Times New Roman"/>
          <w:color w:val="231F20"/>
          <w:sz w:val="24"/>
          <w:szCs w:val="24"/>
        </w:rPr>
        <w:t xml:space="preserve"> syndrome in New York, USA. </w:t>
      </w:r>
      <w:r w:rsidR="00F11CB7" w:rsidRPr="00850E91">
        <w:rPr>
          <w:rFonts w:ascii="Times New Roman" w:hAnsi="Times New Roman" w:cs="Times New Roman"/>
          <w:color w:val="231F20"/>
          <w:sz w:val="24"/>
          <w:szCs w:val="24"/>
        </w:rPr>
        <w:t>Chemosphere</w:t>
      </w:r>
      <w:r w:rsidR="00F11CB7">
        <w:rPr>
          <w:rFonts w:ascii="Times New Roman" w:hAnsi="Times New Roman" w:cs="Times New Roman"/>
          <w:color w:val="231F20"/>
          <w:sz w:val="24"/>
          <w:szCs w:val="24"/>
        </w:rPr>
        <w:t xml:space="preserve"> </w:t>
      </w:r>
      <w:r w:rsidR="00F11CB7" w:rsidRPr="00850E91">
        <w:rPr>
          <w:rFonts w:ascii="Times New Roman" w:hAnsi="Times New Roman" w:cs="Times New Roman"/>
          <w:color w:val="231F20"/>
          <w:sz w:val="24"/>
          <w:szCs w:val="24"/>
        </w:rPr>
        <w:t>80:613-618.</w:t>
      </w:r>
    </w:p>
    <w:p w:rsidR="00FA4D9E" w:rsidRDefault="00FA4D9E" w:rsidP="003D5603">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Kasso</w:t>
      </w:r>
      <w:proofErr w:type="spellEnd"/>
      <w:r>
        <w:rPr>
          <w:rFonts w:ascii="Times New Roman" w:hAnsi="Times New Roman" w:cs="Times New Roman"/>
          <w:sz w:val="24"/>
          <w:szCs w:val="24"/>
        </w:rPr>
        <w:t xml:space="preserve"> M, </w:t>
      </w:r>
      <w:proofErr w:type="spellStart"/>
      <w:r w:rsidR="00F11CB7">
        <w:rPr>
          <w:rFonts w:ascii="Times New Roman" w:hAnsi="Times New Roman" w:cs="Times New Roman"/>
          <w:sz w:val="24"/>
          <w:szCs w:val="24"/>
        </w:rPr>
        <w:t>Balakrishnan</w:t>
      </w:r>
      <w:proofErr w:type="spellEnd"/>
      <w:r>
        <w:rPr>
          <w:rFonts w:ascii="Times New Roman" w:hAnsi="Times New Roman" w:cs="Times New Roman"/>
          <w:sz w:val="24"/>
          <w:szCs w:val="24"/>
        </w:rPr>
        <w:t xml:space="preserve"> M. 2013. Ecological and economic importance of b</w:t>
      </w:r>
      <w:r w:rsidR="00F11CB7">
        <w:rPr>
          <w:rFonts w:ascii="Times New Roman" w:hAnsi="Times New Roman" w:cs="Times New Roman"/>
          <w:sz w:val="24"/>
          <w:szCs w:val="24"/>
        </w:rPr>
        <w:t xml:space="preserve">ats (Order </w:t>
      </w:r>
    </w:p>
    <w:p w:rsidR="00F11CB7" w:rsidRDefault="00FA4D9E"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11CB7" w:rsidRPr="00FA4D9E">
        <w:rPr>
          <w:rFonts w:ascii="Times New Roman" w:hAnsi="Times New Roman" w:cs="Times New Roman"/>
          <w:i/>
          <w:sz w:val="24"/>
          <w:szCs w:val="24"/>
        </w:rPr>
        <w:t>Chiroptera</w:t>
      </w:r>
      <w:proofErr w:type="spellEnd"/>
      <w:r>
        <w:rPr>
          <w:rFonts w:ascii="Times New Roman" w:hAnsi="Times New Roman" w:cs="Times New Roman"/>
          <w:sz w:val="24"/>
          <w:szCs w:val="24"/>
        </w:rPr>
        <w:t>). Biodiversity 2013.</w:t>
      </w:r>
    </w:p>
    <w:p w:rsidR="00FA4D9E"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Maher LJ Jr. 2006. </w:t>
      </w:r>
      <w:r w:rsidR="00F11CB7" w:rsidRPr="00E74CCF">
        <w:rPr>
          <w:rFonts w:ascii="Times New Roman" w:hAnsi="Times New Roman" w:cs="Times New Roman"/>
          <w:sz w:val="24"/>
          <w:szCs w:val="24"/>
        </w:rPr>
        <w:t xml:space="preserve">Environmental information from guano palynology of insectivorous </w:t>
      </w:r>
    </w:p>
    <w:p w:rsidR="00FA4D9E"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11CB7" w:rsidRPr="00E74CCF">
        <w:rPr>
          <w:rFonts w:ascii="Times New Roman" w:hAnsi="Times New Roman" w:cs="Times New Roman"/>
          <w:sz w:val="24"/>
          <w:szCs w:val="24"/>
        </w:rPr>
        <w:t>bats</w:t>
      </w:r>
      <w:proofErr w:type="gramEnd"/>
      <w:r w:rsidR="00F11CB7" w:rsidRPr="00E74CCF">
        <w:rPr>
          <w:rFonts w:ascii="Times New Roman" w:hAnsi="Times New Roman" w:cs="Times New Roman"/>
          <w:sz w:val="24"/>
          <w:szCs w:val="24"/>
        </w:rPr>
        <w:t xml:space="preserve"> of the central part of the United States of </w:t>
      </w:r>
      <w:r w:rsidR="007D5448" w:rsidRPr="00E74CCF">
        <w:rPr>
          <w:rFonts w:ascii="Times New Roman" w:hAnsi="Times New Roman" w:cs="Times New Roman"/>
          <w:sz w:val="24"/>
          <w:szCs w:val="24"/>
        </w:rPr>
        <w:t>America</w:t>
      </w:r>
      <w:r>
        <w:rPr>
          <w:rFonts w:ascii="Times New Roman" w:hAnsi="Times New Roman" w:cs="Times New Roman"/>
          <w:sz w:val="24"/>
          <w:szCs w:val="24"/>
        </w:rPr>
        <w:t>.</w:t>
      </w:r>
      <w:r w:rsidR="00F11CB7" w:rsidRPr="00E74CCF">
        <w:rPr>
          <w:rFonts w:ascii="Times New Roman" w:hAnsi="Times New Roman" w:cs="Times New Roman"/>
          <w:sz w:val="24"/>
          <w:szCs w:val="24"/>
        </w:rPr>
        <w:t xml:space="preserve"> </w:t>
      </w:r>
      <w:proofErr w:type="spellStart"/>
      <w:r>
        <w:rPr>
          <w:rFonts w:ascii="Times New Roman" w:hAnsi="Times New Roman" w:cs="Times New Roman"/>
          <w:sz w:val="24"/>
          <w:szCs w:val="24"/>
        </w:rPr>
        <w:t>Palaeogeography</w:t>
      </w:r>
      <w:proofErr w:type="spellEnd"/>
      <w:r>
        <w:rPr>
          <w:rFonts w:ascii="Times New Roman" w:hAnsi="Times New Roman" w:cs="Times New Roman"/>
          <w:sz w:val="24"/>
          <w:szCs w:val="24"/>
        </w:rPr>
        <w:t xml:space="preserve">, </w:t>
      </w:r>
    </w:p>
    <w:p w:rsidR="00F11CB7"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F11CB7" w:rsidRPr="00FA4D9E">
        <w:rPr>
          <w:rFonts w:ascii="Times New Roman" w:hAnsi="Times New Roman" w:cs="Times New Roman"/>
          <w:sz w:val="24"/>
          <w:szCs w:val="24"/>
        </w:rPr>
        <w:t>Palaeoclimatology</w:t>
      </w:r>
      <w:proofErr w:type="spellEnd"/>
      <w:r w:rsidR="00F11CB7" w:rsidRPr="00FA4D9E">
        <w:rPr>
          <w:rFonts w:ascii="Times New Roman" w:hAnsi="Times New Roman" w:cs="Times New Roman"/>
          <w:sz w:val="24"/>
          <w:szCs w:val="24"/>
        </w:rPr>
        <w:t xml:space="preserve">, </w:t>
      </w:r>
      <w:proofErr w:type="spellStart"/>
      <w:r w:rsidR="00F11CB7" w:rsidRPr="00FA4D9E">
        <w:rPr>
          <w:rFonts w:ascii="Times New Roman" w:hAnsi="Times New Roman" w:cs="Times New Roman"/>
          <w:sz w:val="24"/>
          <w:szCs w:val="24"/>
        </w:rPr>
        <w:t>Palaeoecology</w:t>
      </w:r>
      <w:proofErr w:type="spellEnd"/>
      <w:r>
        <w:rPr>
          <w:rFonts w:ascii="Times New Roman" w:hAnsi="Times New Roman" w:cs="Times New Roman"/>
          <w:sz w:val="24"/>
          <w:szCs w:val="24"/>
        </w:rPr>
        <w:t xml:space="preserve"> 237:</w:t>
      </w:r>
      <w:r w:rsidR="00F11CB7" w:rsidRPr="00E74CCF">
        <w:rPr>
          <w:rFonts w:ascii="Times New Roman" w:hAnsi="Times New Roman" w:cs="Times New Roman"/>
          <w:sz w:val="24"/>
          <w:szCs w:val="24"/>
        </w:rPr>
        <w:t>19-31.</w:t>
      </w:r>
    </w:p>
    <w:p w:rsidR="002A293B" w:rsidRDefault="00F11CB7" w:rsidP="003D5603">
      <w:pPr>
        <w:spacing w:line="480" w:lineRule="auto"/>
        <w:contextualSpacing/>
        <w:rPr>
          <w:rFonts w:ascii="Times New Roman" w:hAnsi="Times New Roman" w:cs="Times New Roman"/>
          <w:sz w:val="24"/>
          <w:szCs w:val="24"/>
        </w:rPr>
      </w:pPr>
      <w:proofErr w:type="spellStart"/>
      <w:r w:rsidRPr="001A21AE">
        <w:rPr>
          <w:rFonts w:ascii="Times New Roman" w:hAnsi="Times New Roman" w:cs="Times New Roman"/>
          <w:sz w:val="24"/>
          <w:szCs w:val="24"/>
        </w:rPr>
        <w:t>Mickleburgh</w:t>
      </w:r>
      <w:proofErr w:type="spellEnd"/>
      <w:r w:rsidR="002A293B">
        <w:rPr>
          <w:rFonts w:ascii="Times New Roman" w:hAnsi="Times New Roman" w:cs="Times New Roman"/>
          <w:sz w:val="24"/>
          <w:szCs w:val="24"/>
        </w:rPr>
        <w:t xml:space="preserve"> SP, Hutson AM, </w:t>
      </w:r>
      <w:proofErr w:type="spellStart"/>
      <w:r w:rsidR="002A293B">
        <w:rPr>
          <w:rFonts w:ascii="Times New Roman" w:hAnsi="Times New Roman" w:cs="Times New Roman"/>
          <w:sz w:val="24"/>
          <w:szCs w:val="24"/>
        </w:rPr>
        <w:t>Racey</w:t>
      </w:r>
      <w:proofErr w:type="spellEnd"/>
      <w:r w:rsidR="002A293B">
        <w:rPr>
          <w:rFonts w:ascii="Times New Roman" w:hAnsi="Times New Roman" w:cs="Times New Roman"/>
          <w:sz w:val="24"/>
          <w:szCs w:val="24"/>
        </w:rPr>
        <w:t xml:space="preserve"> PA. 2002.</w:t>
      </w:r>
      <w:r w:rsidRPr="001A21AE">
        <w:rPr>
          <w:rFonts w:ascii="Times New Roman" w:hAnsi="Times New Roman" w:cs="Times New Roman"/>
          <w:sz w:val="24"/>
          <w:szCs w:val="24"/>
        </w:rPr>
        <w:t xml:space="preserve"> A review of the global conservation </w:t>
      </w:r>
    </w:p>
    <w:p w:rsidR="00F11CB7" w:rsidRPr="001A21AE" w:rsidRDefault="002A293B"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of bats. Oryx 36:</w:t>
      </w:r>
      <w:r w:rsidR="00F11CB7" w:rsidRPr="001A21AE">
        <w:rPr>
          <w:rFonts w:ascii="Times New Roman" w:hAnsi="Times New Roman" w:cs="Times New Roman"/>
          <w:sz w:val="24"/>
          <w:szCs w:val="24"/>
        </w:rPr>
        <w:t>18-34.</w:t>
      </w:r>
    </w:p>
    <w:p w:rsidR="002A293B" w:rsidRDefault="002A293B" w:rsidP="003D5603">
      <w:pPr>
        <w:autoSpaceDE w:val="0"/>
        <w:autoSpaceDN w:val="0"/>
        <w:adjustRightInd w:val="0"/>
        <w:spacing w:after="0"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Miura T, </w:t>
      </w:r>
      <w:r w:rsidR="00F11CB7" w:rsidRPr="009A3627">
        <w:rPr>
          <w:rFonts w:ascii="TimesNewRomanPSMT" w:hAnsi="TimesNewRomanPSMT" w:cs="TimesNewRomanPSMT"/>
          <w:color w:val="000000" w:themeColor="text1"/>
          <w:sz w:val="24"/>
          <w:szCs w:val="24"/>
        </w:rPr>
        <w:t>Koyama</w:t>
      </w:r>
      <w:r>
        <w:rPr>
          <w:rFonts w:ascii="TimesNewRomanPSMT" w:hAnsi="TimesNewRomanPSMT" w:cs="TimesNewRomanPSMT"/>
          <w:color w:val="000000" w:themeColor="text1"/>
          <w:sz w:val="24"/>
          <w:szCs w:val="24"/>
        </w:rPr>
        <w:t xml:space="preserve"> T, </w:t>
      </w:r>
      <w:r w:rsidR="00F11CB7" w:rsidRPr="009A3627">
        <w:rPr>
          <w:rFonts w:ascii="TimesNewRomanPSMT" w:hAnsi="TimesNewRomanPSMT" w:cs="TimesNewRomanPSMT"/>
          <w:color w:val="000000" w:themeColor="text1"/>
          <w:sz w:val="24"/>
          <w:szCs w:val="24"/>
        </w:rPr>
        <w:t>Nakamura</w:t>
      </w:r>
      <w:r>
        <w:rPr>
          <w:rFonts w:ascii="TimesNewRomanPSMT" w:hAnsi="TimesNewRomanPSMT" w:cs="TimesNewRomanPSMT"/>
          <w:color w:val="000000" w:themeColor="text1"/>
          <w:sz w:val="24"/>
          <w:szCs w:val="24"/>
        </w:rPr>
        <w:t xml:space="preserve"> I. </w:t>
      </w:r>
      <w:r w:rsidR="00F11CB7" w:rsidRPr="009A3627">
        <w:rPr>
          <w:rFonts w:ascii="TimesNewRomanPSMT" w:hAnsi="TimesNewRomanPSMT" w:cs="TimesNewRomanPSMT"/>
          <w:color w:val="000000" w:themeColor="text1"/>
          <w:sz w:val="24"/>
          <w:szCs w:val="24"/>
        </w:rPr>
        <w:t>1978. Merc</w:t>
      </w:r>
      <w:r>
        <w:rPr>
          <w:rFonts w:ascii="TimesNewRomanPSMT" w:hAnsi="TimesNewRomanPSMT" w:cs="TimesNewRomanPSMT"/>
          <w:color w:val="000000" w:themeColor="text1"/>
          <w:sz w:val="24"/>
          <w:szCs w:val="24"/>
        </w:rPr>
        <w:t xml:space="preserve">ury content in museum and recent </w:t>
      </w:r>
    </w:p>
    <w:p w:rsidR="00F11CB7" w:rsidRPr="002A293B" w:rsidRDefault="002A293B" w:rsidP="003D5603">
      <w:pPr>
        <w:autoSpaceDE w:val="0"/>
        <w:autoSpaceDN w:val="0"/>
        <w:adjustRightInd w:val="0"/>
        <w:spacing w:after="0"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proofErr w:type="gramStart"/>
      <w:r w:rsidR="00F11CB7" w:rsidRPr="009A3627">
        <w:rPr>
          <w:rFonts w:ascii="TimesNewRomanPSMT" w:hAnsi="TimesNewRomanPSMT" w:cs="TimesNewRomanPSMT"/>
          <w:color w:val="000000" w:themeColor="text1"/>
          <w:sz w:val="24"/>
          <w:szCs w:val="24"/>
        </w:rPr>
        <w:t>specimens</w:t>
      </w:r>
      <w:proofErr w:type="gramEnd"/>
      <w:r w:rsidR="00F11CB7" w:rsidRPr="009A3627">
        <w:rPr>
          <w:rFonts w:ascii="TimesNewRomanPSMT" w:hAnsi="TimesNewRomanPSMT" w:cs="TimesNewRomanPSMT"/>
          <w:color w:val="000000" w:themeColor="text1"/>
          <w:sz w:val="24"/>
          <w:szCs w:val="24"/>
        </w:rPr>
        <w:t xml:space="preserve"> of </w:t>
      </w:r>
      <w:proofErr w:type="spellStart"/>
      <w:r w:rsidR="00F11CB7" w:rsidRPr="009A3627">
        <w:rPr>
          <w:rFonts w:ascii="TimesNewRomanPSMT" w:hAnsi="TimesNewRomanPSMT" w:cs="TimesNewRomanPSMT"/>
          <w:color w:val="000000" w:themeColor="text1"/>
          <w:sz w:val="24"/>
          <w:szCs w:val="24"/>
        </w:rPr>
        <w:t>chiroptera</w:t>
      </w:r>
      <w:proofErr w:type="spellEnd"/>
      <w:r w:rsidR="00F11CB7" w:rsidRPr="009A3627">
        <w:rPr>
          <w:rFonts w:ascii="TimesNewRomanPSMT" w:hAnsi="TimesNewRomanPSMT" w:cs="TimesNewRomanPSMT"/>
          <w:color w:val="000000" w:themeColor="text1"/>
          <w:sz w:val="24"/>
          <w:szCs w:val="24"/>
        </w:rPr>
        <w:t xml:space="preserve"> in Japan. </w:t>
      </w:r>
      <w:r w:rsidR="00F11CB7" w:rsidRPr="002A293B">
        <w:rPr>
          <w:rFonts w:ascii="TimesNewRomanPSMT" w:hAnsi="TimesNewRomanPSMT" w:cs="TimesNewRomanPSMT"/>
          <w:color w:val="000000" w:themeColor="text1"/>
          <w:sz w:val="24"/>
          <w:szCs w:val="24"/>
        </w:rPr>
        <w:t>Bull</w:t>
      </w:r>
      <w:r>
        <w:rPr>
          <w:rFonts w:ascii="TimesNewRomanPSMT" w:hAnsi="TimesNewRomanPSMT" w:cs="TimesNewRomanPSMT"/>
          <w:color w:val="000000" w:themeColor="text1"/>
          <w:sz w:val="24"/>
          <w:szCs w:val="24"/>
        </w:rPr>
        <w:t>etin of</w:t>
      </w:r>
      <w:r w:rsidR="00F11CB7" w:rsidRPr="002A293B">
        <w:rPr>
          <w:rFonts w:ascii="TimesNewRomanPSMT" w:hAnsi="TimesNewRomanPSMT" w:cs="TimesNewRomanPSMT"/>
          <w:color w:val="000000" w:themeColor="text1"/>
          <w:sz w:val="24"/>
          <w:szCs w:val="24"/>
        </w:rPr>
        <w:t xml:space="preserve"> Environmental Contamination and</w:t>
      </w:r>
    </w:p>
    <w:p w:rsidR="00F11CB7" w:rsidRDefault="002A293B" w:rsidP="003D5603">
      <w:pPr>
        <w:spacing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r w:rsidR="00F11CB7" w:rsidRPr="002A293B">
        <w:rPr>
          <w:rFonts w:ascii="TimesNewRomanPSMT" w:hAnsi="TimesNewRomanPSMT" w:cs="TimesNewRomanPSMT"/>
          <w:color w:val="000000" w:themeColor="text1"/>
          <w:sz w:val="24"/>
          <w:szCs w:val="24"/>
        </w:rPr>
        <w:t>Toxicology</w:t>
      </w:r>
      <w:r>
        <w:rPr>
          <w:rFonts w:ascii="TimesNewRomanPSMT" w:hAnsi="TimesNewRomanPSMT" w:cs="TimesNewRomanPSMT"/>
          <w:color w:val="000000" w:themeColor="text1"/>
          <w:sz w:val="24"/>
          <w:szCs w:val="24"/>
        </w:rPr>
        <w:t xml:space="preserve"> </w:t>
      </w:r>
      <w:r w:rsidR="00F11CB7" w:rsidRPr="009A3627">
        <w:rPr>
          <w:rFonts w:ascii="TimesNewRomanPSMT" w:hAnsi="TimesNewRomanPSMT" w:cs="TimesNewRomanPSMT"/>
          <w:color w:val="000000" w:themeColor="text1"/>
          <w:sz w:val="24"/>
          <w:szCs w:val="24"/>
        </w:rPr>
        <w:t>20</w:t>
      </w:r>
      <w:r>
        <w:rPr>
          <w:rFonts w:ascii="TimesNewRomanPSMT" w:hAnsi="TimesNewRomanPSMT" w:cs="TimesNewRomanPSMT"/>
          <w:color w:val="000000" w:themeColor="text1"/>
          <w:sz w:val="24"/>
          <w:szCs w:val="24"/>
        </w:rPr>
        <w:t>:</w:t>
      </w:r>
      <w:r w:rsidR="00F11CB7" w:rsidRPr="009A3627">
        <w:rPr>
          <w:rFonts w:ascii="TimesNewRomanPSMT" w:hAnsi="TimesNewRomanPSMT" w:cs="TimesNewRomanPSMT"/>
          <w:color w:val="000000" w:themeColor="text1"/>
          <w:sz w:val="24"/>
          <w:szCs w:val="24"/>
        </w:rPr>
        <w:t>696-701.</w:t>
      </w:r>
    </w:p>
    <w:p w:rsidR="002901CE" w:rsidRDefault="002901CE" w:rsidP="003D5603">
      <w:pPr>
        <w:spacing w:line="480" w:lineRule="auto"/>
        <w:contextualSpacing/>
        <w:rPr>
          <w:rFonts w:ascii="TimesNewRomanPSMT" w:hAnsi="TimesNewRomanPSMT" w:cs="TimesNewRomanPSMT"/>
          <w:color w:val="000000" w:themeColor="text1"/>
          <w:sz w:val="24"/>
          <w:szCs w:val="24"/>
        </w:rPr>
      </w:pPr>
      <w:proofErr w:type="spellStart"/>
      <w:r>
        <w:rPr>
          <w:rFonts w:ascii="TimesNewRomanPSMT" w:hAnsi="TimesNewRomanPSMT" w:cs="TimesNewRomanPSMT"/>
          <w:color w:val="000000" w:themeColor="text1"/>
          <w:sz w:val="24"/>
          <w:szCs w:val="24"/>
        </w:rPr>
        <w:t>Mizutani</w:t>
      </w:r>
      <w:proofErr w:type="spellEnd"/>
      <w:r>
        <w:rPr>
          <w:rFonts w:ascii="TimesNewRomanPSMT" w:hAnsi="TimesNewRomanPSMT" w:cs="TimesNewRomanPSMT"/>
          <w:color w:val="000000" w:themeColor="text1"/>
          <w:sz w:val="24"/>
          <w:szCs w:val="24"/>
        </w:rPr>
        <w:t xml:space="preserve"> H, </w:t>
      </w:r>
      <w:r w:rsidR="00F11CB7">
        <w:rPr>
          <w:rFonts w:ascii="TimesNewRomanPSMT" w:hAnsi="TimesNewRomanPSMT" w:cs="TimesNewRomanPSMT"/>
          <w:color w:val="000000" w:themeColor="text1"/>
          <w:sz w:val="24"/>
          <w:szCs w:val="24"/>
        </w:rPr>
        <w:t>McFarlane</w:t>
      </w:r>
      <w:r>
        <w:rPr>
          <w:rFonts w:ascii="TimesNewRomanPSMT" w:hAnsi="TimesNewRomanPSMT" w:cs="TimesNewRomanPSMT"/>
          <w:color w:val="000000" w:themeColor="text1"/>
          <w:sz w:val="24"/>
          <w:szCs w:val="24"/>
        </w:rPr>
        <w:t xml:space="preserve"> DA, </w:t>
      </w:r>
      <w:proofErr w:type="spellStart"/>
      <w:r w:rsidR="00F11CB7">
        <w:rPr>
          <w:rFonts w:ascii="TimesNewRomanPSMT" w:hAnsi="TimesNewRomanPSMT" w:cs="TimesNewRomanPSMT"/>
          <w:color w:val="000000" w:themeColor="text1"/>
          <w:sz w:val="24"/>
          <w:szCs w:val="24"/>
        </w:rPr>
        <w:t>Kabaya</w:t>
      </w:r>
      <w:proofErr w:type="spellEnd"/>
      <w:r>
        <w:rPr>
          <w:rFonts w:ascii="TimesNewRomanPSMT" w:hAnsi="TimesNewRomanPSMT" w:cs="TimesNewRomanPSMT"/>
          <w:color w:val="000000" w:themeColor="text1"/>
          <w:sz w:val="24"/>
          <w:szCs w:val="24"/>
        </w:rPr>
        <w:t xml:space="preserve"> Y. 1992. </w:t>
      </w:r>
      <w:r w:rsidR="00F11CB7">
        <w:rPr>
          <w:rFonts w:ascii="TimesNewRomanPSMT" w:hAnsi="TimesNewRomanPSMT" w:cs="TimesNewRomanPSMT"/>
          <w:color w:val="000000" w:themeColor="text1"/>
          <w:sz w:val="24"/>
          <w:szCs w:val="24"/>
        </w:rPr>
        <w:t xml:space="preserve">Nitrogen and carbon isotope study of bat </w:t>
      </w:r>
    </w:p>
    <w:p w:rsidR="00F11CB7" w:rsidRDefault="002901CE" w:rsidP="003D5603">
      <w:pPr>
        <w:spacing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proofErr w:type="gramStart"/>
      <w:r w:rsidR="00F11CB7">
        <w:rPr>
          <w:rFonts w:ascii="TimesNewRomanPSMT" w:hAnsi="TimesNewRomanPSMT" w:cs="TimesNewRomanPSMT"/>
          <w:color w:val="000000" w:themeColor="text1"/>
          <w:sz w:val="24"/>
          <w:szCs w:val="24"/>
        </w:rPr>
        <w:t>guano</w:t>
      </w:r>
      <w:proofErr w:type="gramEnd"/>
      <w:r w:rsidR="00F11CB7">
        <w:rPr>
          <w:rFonts w:ascii="TimesNewRomanPSMT" w:hAnsi="TimesNewRomanPSMT" w:cs="TimesNewRomanPSMT"/>
          <w:color w:val="000000" w:themeColor="text1"/>
          <w:sz w:val="24"/>
          <w:szCs w:val="24"/>
        </w:rPr>
        <w:t xml:space="preserve"> core from Eag</w:t>
      </w:r>
      <w:r>
        <w:rPr>
          <w:rFonts w:ascii="TimesNewRomanPSMT" w:hAnsi="TimesNewRomanPSMT" w:cs="TimesNewRomanPSMT"/>
          <w:color w:val="000000" w:themeColor="text1"/>
          <w:sz w:val="24"/>
          <w:szCs w:val="24"/>
        </w:rPr>
        <w:t xml:space="preserve">le Creek Cave, Arizona, U.S.A. </w:t>
      </w:r>
      <w:r w:rsidR="00F11CB7" w:rsidRPr="002901CE">
        <w:rPr>
          <w:rFonts w:ascii="TimesNewRomanPSMT" w:hAnsi="TimesNewRomanPSMT" w:cs="TimesNewRomanPSMT"/>
          <w:color w:val="000000" w:themeColor="text1"/>
          <w:sz w:val="24"/>
          <w:szCs w:val="24"/>
        </w:rPr>
        <w:t>Mass Spectroscopy</w:t>
      </w:r>
      <w:r>
        <w:rPr>
          <w:rFonts w:ascii="TimesNewRomanPSMT" w:hAnsi="TimesNewRomanPSMT" w:cs="TimesNewRomanPSMT"/>
          <w:color w:val="000000" w:themeColor="text1"/>
          <w:sz w:val="24"/>
          <w:szCs w:val="24"/>
        </w:rPr>
        <w:t xml:space="preserve"> 40:</w:t>
      </w:r>
      <w:r w:rsidR="00F11CB7">
        <w:rPr>
          <w:rFonts w:ascii="TimesNewRomanPSMT" w:hAnsi="TimesNewRomanPSMT" w:cs="TimesNewRomanPSMT"/>
          <w:color w:val="000000" w:themeColor="text1"/>
          <w:sz w:val="24"/>
          <w:szCs w:val="24"/>
        </w:rPr>
        <w:t>57-65.</w:t>
      </w:r>
    </w:p>
    <w:p w:rsidR="0035115A" w:rsidRDefault="0035115A" w:rsidP="003D5603">
      <w:pPr>
        <w:spacing w:line="480" w:lineRule="auto"/>
        <w:contextualSpacing/>
        <w:rPr>
          <w:rFonts w:ascii="TimesNewRomanPSMT" w:hAnsi="TimesNewRomanPSMT" w:cs="TimesNewRomanPSMT"/>
          <w:sz w:val="24"/>
          <w:szCs w:val="24"/>
        </w:rPr>
      </w:pPr>
      <w:proofErr w:type="spellStart"/>
      <w:r>
        <w:rPr>
          <w:rFonts w:ascii="TimesNewRomanPSMT" w:hAnsi="TimesNewRomanPSMT" w:cs="TimesNewRomanPSMT"/>
          <w:sz w:val="24"/>
          <w:szCs w:val="24"/>
        </w:rPr>
        <w:t>Moulds</w:t>
      </w:r>
      <w:proofErr w:type="spellEnd"/>
      <w:r>
        <w:rPr>
          <w:rFonts w:ascii="TimesNewRomanPSMT" w:hAnsi="TimesNewRomanPSMT" w:cs="TimesNewRomanPSMT"/>
          <w:sz w:val="24"/>
          <w:szCs w:val="24"/>
        </w:rPr>
        <w:t xml:space="preserve"> T.</w:t>
      </w:r>
      <w:r w:rsidR="00F11CB7">
        <w:rPr>
          <w:rFonts w:ascii="TimesNewRomanPSMT" w:hAnsi="TimesNewRomanPSMT" w:cs="TimesNewRomanPSMT"/>
          <w:sz w:val="24"/>
          <w:szCs w:val="24"/>
        </w:rPr>
        <w:t xml:space="preserve"> 2006</w:t>
      </w:r>
      <w:r>
        <w:rPr>
          <w:rFonts w:ascii="TimesNewRomanPSMT" w:hAnsi="TimesNewRomanPSMT" w:cs="TimesNewRomanPSMT"/>
          <w:sz w:val="24"/>
          <w:szCs w:val="24"/>
        </w:rPr>
        <w:t>.</w:t>
      </w:r>
      <w:r w:rsidR="00F11CB7">
        <w:rPr>
          <w:rFonts w:ascii="TimesNewRomanPSMT" w:hAnsi="TimesNewRomanPSMT" w:cs="TimesNewRomanPSMT"/>
          <w:sz w:val="24"/>
          <w:szCs w:val="24"/>
        </w:rPr>
        <w:t xml:space="preserve"> The first Australian record of subt</w:t>
      </w:r>
      <w:r>
        <w:rPr>
          <w:rFonts w:ascii="TimesNewRomanPSMT" w:hAnsi="TimesNewRomanPSMT" w:cs="TimesNewRomanPSMT"/>
          <w:sz w:val="24"/>
          <w:szCs w:val="24"/>
        </w:rPr>
        <w:t xml:space="preserve">erranean guano-collecting ants. </w:t>
      </w:r>
    </w:p>
    <w:p w:rsidR="00F11CB7" w:rsidRDefault="0035115A"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Helictite</w:t>
      </w:r>
      <w:proofErr w:type="spellEnd"/>
      <w:r>
        <w:rPr>
          <w:rFonts w:ascii="TimesNewRomanPSMT" w:hAnsi="TimesNewRomanPSMT" w:cs="TimesNewRomanPSMT"/>
          <w:sz w:val="24"/>
          <w:szCs w:val="24"/>
        </w:rPr>
        <w:t xml:space="preserve"> 39:</w:t>
      </w:r>
      <w:r w:rsidR="00F11CB7">
        <w:rPr>
          <w:rFonts w:ascii="TimesNewRomanPSMT" w:hAnsi="TimesNewRomanPSMT" w:cs="TimesNewRomanPSMT"/>
          <w:sz w:val="24"/>
          <w:szCs w:val="24"/>
        </w:rPr>
        <w:t>3-4.</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O’Shea TJ, </w:t>
      </w:r>
      <w:proofErr w:type="spellStart"/>
      <w:r w:rsidR="00F11CB7" w:rsidRPr="00331E8F">
        <w:rPr>
          <w:rFonts w:ascii="Times New Roman" w:hAnsi="Times New Roman" w:cs="Times New Roman"/>
          <w:sz w:val="24"/>
          <w:szCs w:val="24"/>
        </w:rPr>
        <w:t>Everette</w:t>
      </w:r>
      <w:proofErr w:type="spellEnd"/>
      <w:r>
        <w:rPr>
          <w:rFonts w:ascii="Times New Roman" w:hAnsi="Times New Roman" w:cs="Times New Roman"/>
          <w:sz w:val="24"/>
          <w:szCs w:val="24"/>
        </w:rPr>
        <w:t xml:space="preserve"> AL, </w:t>
      </w:r>
      <w:r w:rsidR="00F11CB7" w:rsidRPr="00331E8F">
        <w:rPr>
          <w:rFonts w:ascii="Times New Roman" w:hAnsi="Times New Roman" w:cs="Times New Roman"/>
          <w:sz w:val="24"/>
          <w:szCs w:val="24"/>
        </w:rPr>
        <w:t>Ellison</w:t>
      </w:r>
      <w:r>
        <w:rPr>
          <w:rFonts w:ascii="Times New Roman" w:hAnsi="Times New Roman" w:cs="Times New Roman"/>
          <w:sz w:val="24"/>
          <w:szCs w:val="24"/>
        </w:rPr>
        <w:t xml:space="preserve"> LE. 2001. </w:t>
      </w:r>
      <w:proofErr w:type="spellStart"/>
      <w:r w:rsidR="00F11CB7" w:rsidRPr="00331E8F">
        <w:rPr>
          <w:rFonts w:ascii="Times New Roman" w:hAnsi="Times New Roman" w:cs="Times New Roman"/>
          <w:sz w:val="24"/>
          <w:szCs w:val="24"/>
        </w:rPr>
        <w:t>Cyclodiene</w:t>
      </w:r>
      <w:proofErr w:type="spellEnd"/>
      <w:r w:rsidR="00F11CB7" w:rsidRPr="00331E8F">
        <w:rPr>
          <w:rFonts w:ascii="Times New Roman" w:hAnsi="Times New Roman" w:cs="Times New Roman"/>
          <w:sz w:val="24"/>
          <w:szCs w:val="24"/>
        </w:rPr>
        <w:t xml:space="preserve"> Insecticide, DDE, DDT, Arsenic, </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mercury c</w:t>
      </w:r>
      <w:r w:rsidR="00F11CB7" w:rsidRPr="00331E8F">
        <w:rPr>
          <w:rFonts w:ascii="Times New Roman" w:hAnsi="Times New Roman" w:cs="Times New Roman"/>
          <w:sz w:val="24"/>
          <w:szCs w:val="24"/>
        </w:rPr>
        <w:t>ontamination of Big Brown Bats (</w:t>
      </w:r>
      <w:proofErr w:type="spellStart"/>
      <w:r w:rsidR="00F11CB7" w:rsidRPr="00331E8F">
        <w:rPr>
          <w:rFonts w:ascii="Times New Roman" w:hAnsi="Times New Roman" w:cs="Times New Roman"/>
          <w:i/>
          <w:sz w:val="24"/>
          <w:szCs w:val="24"/>
        </w:rPr>
        <w:t>Eptesicus</w:t>
      </w:r>
      <w:proofErr w:type="spellEnd"/>
      <w:r w:rsidR="00F11CB7" w:rsidRPr="00331E8F">
        <w:rPr>
          <w:rFonts w:ascii="Times New Roman" w:hAnsi="Times New Roman" w:cs="Times New Roman"/>
          <w:i/>
          <w:sz w:val="24"/>
          <w:szCs w:val="24"/>
        </w:rPr>
        <w:t xml:space="preserve"> </w:t>
      </w:r>
      <w:proofErr w:type="spellStart"/>
      <w:r w:rsidR="00F11CB7" w:rsidRPr="00331E8F">
        <w:rPr>
          <w:rFonts w:ascii="Times New Roman" w:hAnsi="Times New Roman" w:cs="Times New Roman"/>
          <w:i/>
          <w:sz w:val="24"/>
          <w:szCs w:val="24"/>
        </w:rPr>
        <w:t>fuscus</w:t>
      </w:r>
      <w:proofErr w:type="spellEnd"/>
      <w:r>
        <w:rPr>
          <w:rFonts w:ascii="Times New Roman" w:hAnsi="Times New Roman" w:cs="Times New Roman"/>
          <w:sz w:val="24"/>
          <w:szCs w:val="24"/>
        </w:rPr>
        <w:t>) f</w:t>
      </w:r>
      <w:r w:rsidR="00F11CB7" w:rsidRPr="00331E8F">
        <w:rPr>
          <w:rFonts w:ascii="Times New Roman" w:hAnsi="Times New Roman" w:cs="Times New Roman"/>
          <w:sz w:val="24"/>
          <w:szCs w:val="24"/>
        </w:rPr>
        <w:t>o</w:t>
      </w:r>
      <w:r>
        <w:rPr>
          <w:rFonts w:ascii="Times New Roman" w:hAnsi="Times New Roman" w:cs="Times New Roman"/>
          <w:sz w:val="24"/>
          <w:szCs w:val="24"/>
        </w:rPr>
        <w:t xml:space="preserve">raging at a </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Colorado Superfund s</w:t>
      </w:r>
      <w:r w:rsidR="00F11CB7" w:rsidRPr="00331E8F">
        <w:rPr>
          <w:rFonts w:ascii="Times New Roman" w:hAnsi="Times New Roman" w:cs="Times New Roman"/>
          <w:sz w:val="24"/>
          <w:szCs w:val="24"/>
        </w:rPr>
        <w:t xml:space="preserve">ite.  </w:t>
      </w:r>
      <w:r w:rsidR="00F11CB7" w:rsidRPr="00AF739E">
        <w:rPr>
          <w:rFonts w:ascii="Times New Roman" w:hAnsi="Times New Roman" w:cs="Times New Roman"/>
          <w:sz w:val="24"/>
          <w:szCs w:val="24"/>
        </w:rPr>
        <w:t>Archives of Environmental Contamination and Toxicology</w:t>
      </w:r>
      <w:r>
        <w:rPr>
          <w:rFonts w:ascii="Times New Roman" w:hAnsi="Times New Roman" w:cs="Times New Roman"/>
          <w:sz w:val="24"/>
          <w:szCs w:val="24"/>
        </w:rPr>
        <w:t xml:space="preserve"> </w:t>
      </w:r>
    </w:p>
    <w:p w:rsidR="00F11CB7"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40:</w:t>
      </w:r>
      <w:r w:rsidR="00F11CB7" w:rsidRPr="00331E8F">
        <w:rPr>
          <w:rFonts w:ascii="Times New Roman" w:hAnsi="Times New Roman" w:cs="Times New Roman"/>
          <w:sz w:val="24"/>
          <w:szCs w:val="24"/>
        </w:rPr>
        <w:t xml:space="preserve">112-120.  </w:t>
      </w:r>
    </w:p>
    <w:p w:rsidR="00D47BD1" w:rsidRDefault="00D47BD1"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Petit MG. 1975. A Late Holocene c</w:t>
      </w:r>
      <w:r w:rsidR="00F11CB7" w:rsidRPr="001C4407">
        <w:rPr>
          <w:rFonts w:ascii="Times New Roman" w:hAnsi="Times New Roman" w:cs="Times New Roman"/>
          <w:sz w:val="24"/>
          <w:szCs w:val="24"/>
        </w:rPr>
        <w:t>hr</w:t>
      </w:r>
      <w:r>
        <w:rPr>
          <w:rFonts w:ascii="Times New Roman" w:hAnsi="Times New Roman" w:cs="Times New Roman"/>
          <w:sz w:val="24"/>
          <w:szCs w:val="24"/>
        </w:rPr>
        <w:t>onology of atmospheric m</w:t>
      </w:r>
      <w:r w:rsidR="003D5603">
        <w:rPr>
          <w:rFonts w:ascii="Times New Roman" w:hAnsi="Times New Roman" w:cs="Times New Roman"/>
          <w:sz w:val="24"/>
          <w:szCs w:val="24"/>
        </w:rPr>
        <w:t>ercury</w:t>
      </w:r>
      <w:r>
        <w:rPr>
          <w:rFonts w:ascii="Times New Roman" w:hAnsi="Times New Roman" w:cs="Times New Roman"/>
          <w:sz w:val="24"/>
          <w:szCs w:val="24"/>
        </w:rPr>
        <w:t xml:space="preserve">. </w:t>
      </w:r>
      <w:r w:rsidR="00F11CB7" w:rsidRPr="00D47BD1">
        <w:rPr>
          <w:rFonts w:ascii="Times New Roman" w:hAnsi="Times New Roman" w:cs="Times New Roman"/>
          <w:sz w:val="24"/>
          <w:szCs w:val="24"/>
        </w:rPr>
        <w:t xml:space="preserve">Environmental </w:t>
      </w:r>
    </w:p>
    <w:p w:rsidR="00F11CB7" w:rsidRDefault="00D47BD1"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D47BD1">
        <w:rPr>
          <w:rFonts w:ascii="Times New Roman" w:hAnsi="Times New Roman" w:cs="Times New Roman"/>
          <w:sz w:val="24"/>
          <w:szCs w:val="24"/>
        </w:rPr>
        <w:t>Research</w:t>
      </w:r>
      <w:r>
        <w:rPr>
          <w:rFonts w:ascii="Times New Roman" w:hAnsi="Times New Roman" w:cs="Times New Roman"/>
          <w:sz w:val="24"/>
          <w:szCs w:val="24"/>
        </w:rPr>
        <w:t xml:space="preserve"> 13:</w:t>
      </w:r>
      <w:r w:rsidR="00F11CB7" w:rsidRPr="001C4407">
        <w:rPr>
          <w:rFonts w:ascii="Times New Roman" w:hAnsi="Times New Roman" w:cs="Times New Roman"/>
          <w:sz w:val="24"/>
          <w:szCs w:val="24"/>
        </w:rPr>
        <w:t>94-101.</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Petit MG, </w:t>
      </w:r>
      <w:proofErr w:type="spellStart"/>
      <w:r w:rsidR="00F11CB7" w:rsidRPr="001C4407">
        <w:rPr>
          <w:rFonts w:ascii="Times New Roman" w:hAnsi="Times New Roman" w:cs="Times New Roman"/>
          <w:sz w:val="24"/>
          <w:szCs w:val="24"/>
        </w:rPr>
        <w:t>Altenbach</w:t>
      </w:r>
      <w:proofErr w:type="spellEnd"/>
      <w:r>
        <w:rPr>
          <w:rFonts w:ascii="Times New Roman" w:hAnsi="Times New Roman" w:cs="Times New Roman"/>
          <w:sz w:val="24"/>
          <w:szCs w:val="24"/>
        </w:rPr>
        <w:t xml:space="preserve"> JS. 1973. A chronological record of environmental c</w:t>
      </w:r>
      <w:r w:rsidR="00F11CB7" w:rsidRPr="001C4407">
        <w:rPr>
          <w:rFonts w:ascii="Times New Roman" w:hAnsi="Times New Roman" w:cs="Times New Roman"/>
          <w:sz w:val="24"/>
          <w:szCs w:val="24"/>
        </w:rPr>
        <w:t xml:space="preserve">hemicals </w:t>
      </w:r>
      <w:r>
        <w:rPr>
          <w:rFonts w:ascii="Times New Roman" w:hAnsi="Times New Roman" w:cs="Times New Roman"/>
          <w:sz w:val="24"/>
          <w:szCs w:val="24"/>
        </w:rPr>
        <w:t xml:space="preserve">from </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of s</w:t>
      </w:r>
      <w:r w:rsidR="00F11CB7" w:rsidRPr="001C4407">
        <w:rPr>
          <w:rFonts w:ascii="Times New Roman" w:hAnsi="Times New Roman" w:cs="Times New Roman"/>
          <w:sz w:val="24"/>
          <w:szCs w:val="24"/>
        </w:rPr>
        <w:t>tratifi</w:t>
      </w:r>
      <w:r>
        <w:rPr>
          <w:rFonts w:ascii="Times New Roman" w:hAnsi="Times New Roman" w:cs="Times New Roman"/>
          <w:sz w:val="24"/>
          <w:szCs w:val="24"/>
        </w:rPr>
        <w:t xml:space="preserve">ed vertebrate excretion deposited in a sheltered environment. </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0A1E16">
        <w:rPr>
          <w:rFonts w:ascii="Times New Roman" w:hAnsi="Times New Roman" w:cs="Times New Roman"/>
          <w:sz w:val="24"/>
          <w:szCs w:val="24"/>
        </w:rPr>
        <w:t>Environmental Research</w:t>
      </w:r>
      <w:r>
        <w:rPr>
          <w:rFonts w:ascii="Times New Roman" w:hAnsi="Times New Roman" w:cs="Times New Roman"/>
          <w:sz w:val="24"/>
          <w:szCs w:val="24"/>
        </w:rPr>
        <w:t xml:space="preserve"> 6:</w:t>
      </w:r>
      <w:r w:rsidR="00F11CB7" w:rsidRPr="001C4407">
        <w:rPr>
          <w:rFonts w:ascii="Times New Roman" w:hAnsi="Times New Roman" w:cs="Times New Roman"/>
          <w:sz w:val="24"/>
          <w:szCs w:val="24"/>
        </w:rPr>
        <w:t>339-343.</w:t>
      </w:r>
    </w:p>
    <w:p w:rsidR="00013B96" w:rsidRDefault="004C687B"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Poulson TL, Lavoie KH. </w:t>
      </w:r>
      <w:r w:rsidR="00F11CB7" w:rsidRPr="00C3334D">
        <w:rPr>
          <w:rFonts w:ascii="Times New Roman" w:hAnsi="Times New Roman" w:cs="Times New Roman"/>
          <w:color w:val="000000"/>
          <w:sz w:val="24"/>
          <w:szCs w:val="24"/>
        </w:rPr>
        <w:t>2000</w:t>
      </w:r>
      <w:r>
        <w:rPr>
          <w:rFonts w:ascii="Times New Roman" w:hAnsi="Times New Roman" w:cs="Times New Roman"/>
          <w:color w:val="000000"/>
          <w:sz w:val="24"/>
          <w:szCs w:val="24"/>
        </w:rPr>
        <w:t>.</w:t>
      </w:r>
      <w:r w:rsidR="00F11CB7" w:rsidRPr="00C3334D">
        <w:rPr>
          <w:rFonts w:ascii="Times New Roman" w:hAnsi="Times New Roman" w:cs="Times New Roman"/>
          <w:color w:val="000000"/>
          <w:sz w:val="24"/>
          <w:szCs w:val="24"/>
        </w:rPr>
        <w:t xml:space="preserve"> The trophic basis of subsurface ecosystems.</w:t>
      </w:r>
      <w:r>
        <w:rPr>
          <w:rFonts w:ascii="Times New Roman" w:hAnsi="Times New Roman" w:cs="Times New Roman"/>
          <w:color w:val="000000"/>
          <w:sz w:val="24"/>
          <w:szCs w:val="24"/>
        </w:rPr>
        <w:t xml:space="preserve"> Pp. 231-249 </w:t>
      </w:r>
    </w:p>
    <w:p w:rsidR="00013B96" w:rsidRDefault="00013B96"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C687B" w:rsidRPr="004C687B">
        <w:rPr>
          <w:rFonts w:ascii="Times New Roman" w:hAnsi="Times New Roman" w:cs="Times New Roman"/>
          <w:i/>
          <w:color w:val="000000"/>
          <w:sz w:val="24"/>
          <w:szCs w:val="24"/>
        </w:rPr>
        <w:t>in</w:t>
      </w:r>
      <w:r w:rsidR="00F11CB7" w:rsidRPr="00C3334D">
        <w:rPr>
          <w:rFonts w:ascii="Times New Roman" w:hAnsi="Times New Roman" w:cs="Times New Roman"/>
          <w:color w:val="000000"/>
          <w:sz w:val="24"/>
          <w:szCs w:val="24"/>
        </w:rPr>
        <w:t xml:space="preserve"> </w:t>
      </w:r>
      <w:r w:rsidR="000B2D62" w:rsidRPr="00C3334D">
        <w:rPr>
          <w:rFonts w:ascii="Times New Roman" w:hAnsi="Times New Roman" w:cs="Times New Roman"/>
          <w:color w:val="000000"/>
          <w:sz w:val="24"/>
          <w:szCs w:val="24"/>
        </w:rPr>
        <w:t>Wilkens</w:t>
      </w:r>
      <w:r w:rsidR="000B2D62">
        <w:rPr>
          <w:rFonts w:ascii="Times New Roman" w:hAnsi="Times New Roman" w:cs="Times New Roman"/>
          <w:color w:val="000000"/>
          <w:sz w:val="24"/>
          <w:szCs w:val="24"/>
        </w:rPr>
        <w:t xml:space="preserve"> H, Culver DC, Humphreys WF, ed. </w:t>
      </w:r>
      <w:r w:rsidR="00F11CB7">
        <w:rPr>
          <w:rFonts w:ascii="Times New Roman" w:hAnsi="Times New Roman" w:cs="Times New Roman"/>
          <w:color w:val="000000"/>
          <w:sz w:val="24"/>
          <w:szCs w:val="24"/>
        </w:rPr>
        <w:t>Ecosystems of the world</w:t>
      </w:r>
      <w:r>
        <w:rPr>
          <w:rFonts w:ascii="Times New Roman" w:hAnsi="Times New Roman" w:cs="Times New Roman"/>
          <w:color w:val="000000"/>
          <w:sz w:val="24"/>
          <w:szCs w:val="24"/>
        </w:rPr>
        <w:t>,</w:t>
      </w:r>
      <w:r w:rsidR="00F11CB7">
        <w:rPr>
          <w:rFonts w:ascii="Times New Roman" w:hAnsi="Times New Roman" w:cs="Times New Roman"/>
          <w:color w:val="000000"/>
          <w:sz w:val="24"/>
          <w:szCs w:val="24"/>
        </w:rPr>
        <w:t xml:space="preserve"> </w:t>
      </w:r>
      <w:r>
        <w:rPr>
          <w:rFonts w:ascii="Times New Roman" w:hAnsi="Times New Roman" w:cs="Times New Roman"/>
          <w:color w:val="000000"/>
          <w:sz w:val="24"/>
          <w:szCs w:val="24"/>
        </w:rPr>
        <w:t>Volume 30:</w:t>
      </w:r>
      <w:r w:rsidR="00F11CB7">
        <w:rPr>
          <w:rFonts w:ascii="Times New Roman" w:hAnsi="Times New Roman" w:cs="Times New Roman"/>
          <w:color w:val="000000"/>
          <w:sz w:val="24"/>
          <w:szCs w:val="24"/>
        </w:rPr>
        <w:t xml:space="preserve"> </w:t>
      </w:r>
    </w:p>
    <w:p w:rsidR="00013B96" w:rsidRPr="00C3334D" w:rsidRDefault="00013B96"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B2D62">
        <w:rPr>
          <w:rFonts w:ascii="Times New Roman" w:hAnsi="Times New Roman" w:cs="Times New Roman"/>
          <w:color w:val="000000"/>
          <w:sz w:val="24"/>
          <w:szCs w:val="24"/>
        </w:rPr>
        <w:t>subterranean</w:t>
      </w:r>
      <w:proofErr w:type="gramEnd"/>
      <w:r w:rsidR="000B2D62">
        <w:rPr>
          <w:rFonts w:ascii="Times New Roman" w:hAnsi="Times New Roman" w:cs="Times New Roman"/>
          <w:color w:val="000000"/>
          <w:sz w:val="24"/>
          <w:szCs w:val="24"/>
        </w:rPr>
        <w:t xml:space="preserve"> ecosystems</w:t>
      </w:r>
      <w:r>
        <w:rPr>
          <w:rFonts w:ascii="Times New Roman" w:hAnsi="Times New Roman" w:cs="Times New Roman"/>
          <w:color w:val="000000"/>
          <w:sz w:val="24"/>
          <w:szCs w:val="24"/>
        </w:rPr>
        <w:t>. Elsevier, Amsterdam.</w:t>
      </w:r>
    </w:p>
    <w:p w:rsidR="00F11CB7" w:rsidRPr="00F664A0" w:rsidRDefault="007A6215"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lastRenderedPageBreak/>
        <w:t xml:space="preserve">Powell GVN. </w:t>
      </w:r>
      <w:r w:rsidR="00F11CB7" w:rsidRPr="00F664A0">
        <w:rPr>
          <w:rFonts w:ascii="TimesNewRomanPSMT" w:hAnsi="TimesNewRomanPSMT" w:cs="TimesNewRomanPSMT"/>
          <w:sz w:val="24"/>
          <w:szCs w:val="24"/>
        </w:rPr>
        <w:t>1983. Industrial effluents as a source of mercury contamination in</w:t>
      </w:r>
    </w:p>
    <w:p w:rsidR="007A6215" w:rsidRDefault="00F11CB7" w:rsidP="007A6215">
      <w:pPr>
        <w:spacing w:line="480" w:lineRule="auto"/>
        <w:ind w:firstLine="720"/>
        <w:contextualSpacing/>
        <w:rPr>
          <w:rFonts w:ascii="TimesNewRomanPSMT" w:hAnsi="TimesNewRomanPSMT" w:cs="TimesNewRomanPSMT"/>
          <w:sz w:val="24"/>
          <w:szCs w:val="24"/>
        </w:rPr>
      </w:pPr>
      <w:proofErr w:type="gramStart"/>
      <w:r w:rsidRPr="00F664A0">
        <w:rPr>
          <w:rFonts w:ascii="TimesNewRomanPSMT" w:hAnsi="TimesNewRomanPSMT" w:cs="TimesNewRomanPSMT"/>
          <w:sz w:val="24"/>
          <w:szCs w:val="24"/>
        </w:rPr>
        <w:t>terrestrial</w:t>
      </w:r>
      <w:proofErr w:type="gramEnd"/>
      <w:r w:rsidRPr="00F664A0">
        <w:rPr>
          <w:rFonts w:ascii="TimesNewRomanPSMT" w:hAnsi="TimesNewRomanPSMT" w:cs="TimesNewRomanPSMT"/>
          <w:sz w:val="24"/>
          <w:szCs w:val="24"/>
        </w:rPr>
        <w:t xml:space="preserve"> riparian vertebrates. </w:t>
      </w:r>
      <w:r w:rsidRPr="007A6215">
        <w:rPr>
          <w:rFonts w:ascii="TimesNewRomanPSMT" w:hAnsi="TimesNewRomanPSMT" w:cs="TimesNewRomanPSMT"/>
          <w:sz w:val="24"/>
          <w:szCs w:val="24"/>
        </w:rPr>
        <w:t>Environmental Pollution</w:t>
      </w:r>
      <w:r w:rsidR="007A6215">
        <w:rPr>
          <w:rFonts w:ascii="TimesNewRomanPSMT" w:hAnsi="TimesNewRomanPSMT" w:cs="TimesNewRomanPSMT"/>
          <w:sz w:val="24"/>
          <w:szCs w:val="24"/>
        </w:rPr>
        <w:t xml:space="preserve"> 5:</w:t>
      </w:r>
      <w:r w:rsidRPr="00F664A0">
        <w:rPr>
          <w:rFonts w:ascii="TimesNewRomanPSMT" w:hAnsi="TimesNewRomanPSMT" w:cs="TimesNewRomanPSMT"/>
          <w:sz w:val="24"/>
          <w:szCs w:val="24"/>
        </w:rPr>
        <w:t>51-57.</w:t>
      </w:r>
    </w:p>
    <w:p w:rsidR="007A6215" w:rsidRDefault="007A6215" w:rsidP="003D5603">
      <w:pPr>
        <w:widowControl w:val="0"/>
        <w:autoSpaceDE w:val="0"/>
        <w:autoSpaceDN w:val="0"/>
        <w:adjustRightInd w:val="0"/>
        <w:spacing w:line="480" w:lineRule="auto"/>
        <w:contextualSpacing/>
        <w:rPr>
          <w:rFonts w:ascii="Times New Roman" w:hAnsi="Times New Roman" w:cs="Helvetica"/>
          <w:sz w:val="24"/>
          <w:szCs w:val="24"/>
        </w:rPr>
      </w:pPr>
      <w:proofErr w:type="spellStart"/>
      <w:r>
        <w:rPr>
          <w:rFonts w:ascii="Times New Roman" w:hAnsi="Times New Roman" w:cs="Helvetica"/>
          <w:sz w:val="24"/>
          <w:szCs w:val="24"/>
        </w:rPr>
        <w:t>Prestbo</w:t>
      </w:r>
      <w:proofErr w:type="spellEnd"/>
      <w:r>
        <w:rPr>
          <w:rFonts w:ascii="Times New Roman" w:hAnsi="Times New Roman" w:cs="Helvetica"/>
          <w:sz w:val="24"/>
          <w:szCs w:val="24"/>
        </w:rPr>
        <w:t xml:space="preserve"> EM, </w:t>
      </w:r>
      <w:r w:rsidR="00F11CB7" w:rsidRPr="007D4A03">
        <w:rPr>
          <w:rFonts w:ascii="Times New Roman" w:hAnsi="Times New Roman" w:cs="Helvetica"/>
          <w:sz w:val="24"/>
          <w:szCs w:val="24"/>
        </w:rPr>
        <w:t>Gay</w:t>
      </w:r>
      <w:r>
        <w:rPr>
          <w:rFonts w:ascii="Times New Roman" w:hAnsi="Times New Roman" w:cs="Helvetica"/>
          <w:sz w:val="24"/>
          <w:szCs w:val="24"/>
        </w:rPr>
        <w:t xml:space="preserve"> DA.</w:t>
      </w:r>
      <w:r w:rsidR="00F11CB7" w:rsidRPr="007D4A03">
        <w:rPr>
          <w:rFonts w:ascii="Times New Roman" w:hAnsi="Times New Roman" w:cs="Helvetica"/>
          <w:sz w:val="24"/>
          <w:szCs w:val="24"/>
        </w:rPr>
        <w:t xml:space="preserve"> 2009. Wet deposition of mercury in the US and Canada, 1996-</w:t>
      </w:r>
    </w:p>
    <w:p w:rsidR="007A6215" w:rsidRDefault="007A6215" w:rsidP="003D5603">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F11CB7" w:rsidRPr="007D4A03">
        <w:rPr>
          <w:rFonts w:ascii="Times New Roman" w:hAnsi="Times New Roman" w:cs="Helvetica"/>
          <w:sz w:val="24"/>
          <w:szCs w:val="24"/>
        </w:rPr>
        <w:t>2005: Result</w:t>
      </w:r>
      <w:r w:rsidR="00F11CB7">
        <w:rPr>
          <w:rFonts w:ascii="Times New Roman" w:hAnsi="Times New Roman" w:cs="Helvetica"/>
          <w:sz w:val="24"/>
          <w:szCs w:val="24"/>
        </w:rPr>
        <w:t xml:space="preserve">s and analysis of the NADP mercury deposition network (MDN).  </w:t>
      </w:r>
    </w:p>
    <w:p w:rsidR="00F11CB7" w:rsidRDefault="007A6215" w:rsidP="003D5603">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7D5448" w:rsidRPr="007A6215">
        <w:rPr>
          <w:rFonts w:ascii="Times New Roman" w:hAnsi="Times New Roman" w:cs="Helvetica"/>
          <w:sz w:val="24"/>
          <w:szCs w:val="24"/>
        </w:rPr>
        <w:t>Atmospheric</w:t>
      </w:r>
      <w:r w:rsidR="00F11CB7" w:rsidRPr="007A6215">
        <w:rPr>
          <w:rFonts w:ascii="Times New Roman" w:hAnsi="Times New Roman" w:cs="Helvetica"/>
          <w:sz w:val="24"/>
          <w:szCs w:val="24"/>
        </w:rPr>
        <w:t xml:space="preserve"> Environment</w:t>
      </w:r>
      <w:r>
        <w:rPr>
          <w:rFonts w:ascii="Times New Roman" w:hAnsi="Times New Roman" w:cs="Helvetica"/>
          <w:sz w:val="24"/>
          <w:szCs w:val="24"/>
        </w:rPr>
        <w:t xml:space="preserve"> 43:</w:t>
      </w:r>
      <w:r w:rsidR="00F11CB7">
        <w:rPr>
          <w:rFonts w:ascii="Times New Roman" w:hAnsi="Times New Roman" w:cs="Helvetica"/>
          <w:sz w:val="24"/>
          <w:szCs w:val="24"/>
        </w:rPr>
        <w:t>4223-4233.</w:t>
      </w:r>
    </w:p>
    <w:p w:rsidR="00573DBB" w:rsidRDefault="00573DBB" w:rsidP="003D5603">
      <w:pPr>
        <w:spacing w:line="480" w:lineRule="auto"/>
        <w:contextualSpacing/>
        <w:rPr>
          <w:rFonts w:ascii="Times New Roman" w:hAnsi="Times New Roman" w:cs="Helvetica"/>
          <w:sz w:val="24"/>
          <w:szCs w:val="24"/>
        </w:rPr>
      </w:pPr>
      <w:proofErr w:type="spellStart"/>
      <w:r>
        <w:rPr>
          <w:rFonts w:ascii="Times New Roman" w:hAnsi="Times New Roman" w:cs="Helvetica"/>
          <w:sz w:val="24"/>
          <w:szCs w:val="24"/>
        </w:rPr>
        <w:t>Selin</w:t>
      </w:r>
      <w:proofErr w:type="spellEnd"/>
      <w:r>
        <w:rPr>
          <w:rFonts w:ascii="Times New Roman" w:hAnsi="Times New Roman" w:cs="Helvetica"/>
          <w:sz w:val="24"/>
          <w:szCs w:val="24"/>
        </w:rPr>
        <w:t xml:space="preserve"> NE.</w:t>
      </w:r>
      <w:r w:rsidR="00F11CB7" w:rsidRPr="007D4A03">
        <w:rPr>
          <w:rFonts w:ascii="Times New Roman" w:hAnsi="Times New Roman" w:cs="Helvetica"/>
          <w:sz w:val="24"/>
          <w:szCs w:val="24"/>
        </w:rPr>
        <w:t xml:space="preserve"> 2009. Global Biogeochemical Cycling of Mercury: A Review.  </w:t>
      </w:r>
      <w:r w:rsidR="00F11CB7" w:rsidRPr="00573DBB">
        <w:rPr>
          <w:rFonts w:ascii="Times New Roman" w:hAnsi="Times New Roman" w:cs="Helvetica"/>
          <w:sz w:val="24"/>
          <w:szCs w:val="24"/>
        </w:rPr>
        <w:t xml:space="preserve">Annual Review </w:t>
      </w:r>
    </w:p>
    <w:p w:rsidR="00573DBB" w:rsidRPr="00573DBB" w:rsidRDefault="00573DBB" w:rsidP="003D5603">
      <w:pPr>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proofErr w:type="gramStart"/>
      <w:r w:rsidR="00F11CB7" w:rsidRPr="00573DBB">
        <w:rPr>
          <w:rFonts w:ascii="Times New Roman" w:hAnsi="Times New Roman" w:cs="Helvetica"/>
          <w:sz w:val="24"/>
          <w:szCs w:val="24"/>
        </w:rPr>
        <w:t>of</w:t>
      </w:r>
      <w:proofErr w:type="gramEnd"/>
      <w:r w:rsidR="00F11CB7" w:rsidRPr="00573DBB">
        <w:rPr>
          <w:rFonts w:ascii="Times New Roman" w:hAnsi="Times New Roman" w:cs="Helvetica"/>
          <w:sz w:val="24"/>
          <w:szCs w:val="24"/>
        </w:rPr>
        <w:t xml:space="preserve"> Environment and Resources</w:t>
      </w:r>
      <w:r>
        <w:rPr>
          <w:rFonts w:ascii="Times New Roman" w:hAnsi="Times New Roman" w:cs="Helvetica"/>
          <w:sz w:val="24"/>
          <w:szCs w:val="24"/>
        </w:rPr>
        <w:t xml:space="preserve"> 34:</w:t>
      </w:r>
      <w:r w:rsidR="00F11CB7" w:rsidRPr="007D4A03">
        <w:rPr>
          <w:rFonts w:ascii="Times New Roman" w:hAnsi="Times New Roman" w:cs="Helvetica"/>
          <w:sz w:val="24"/>
          <w:szCs w:val="24"/>
        </w:rPr>
        <w:t>43-63.</w:t>
      </w:r>
    </w:p>
    <w:p w:rsidR="00851DE6" w:rsidRDefault="00A7707A" w:rsidP="00851DE6">
      <w:pPr>
        <w:spacing w:line="480" w:lineRule="auto"/>
        <w:contextualSpacing/>
        <w:rPr>
          <w:rFonts w:ascii="Times New Roman" w:hAnsi="Times New Roman" w:cs="Times New Roman"/>
          <w:sz w:val="24"/>
          <w:szCs w:val="24"/>
        </w:rPr>
      </w:pPr>
      <w:r>
        <w:rPr>
          <w:rFonts w:ascii="Times New Roman" w:hAnsi="Times New Roman" w:cs="Times New Roman"/>
          <w:sz w:val="24"/>
          <w:szCs w:val="24"/>
        </w:rPr>
        <w:t>Stephenson F.</w:t>
      </w:r>
      <w:r w:rsidR="00F11CB7" w:rsidRPr="00652673">
        <w:rPr>
          <w:rFonts w:ascii="Times New Roman" w:hAnsi="Times New Roman" w:cs="Times New Roman"/>
          <w:sz w:val="24"/>
          <w:szCs w:val="24"/>
        </w:rPr>
        <w:t xml:space="preserve"> 1</w:t>
      </w:r>
      <w:r w:rsidR="00851DE6">
        <w:rPr>
          <w:rFonts w:ascii="Times New Roman" w:hAnsi="Times New Roman" w:cs="Times New Roman"/>
          <w:sz w:val="24"/>
          <w:szCs w:val="24"/>
        </w:rPr>
        <w:t xml:space="preserve">997.  Florida’s Mercury Menace.    </w:t>
      </w:r>
    </w:p>
    <w:p w:rsidR="001E540F" w:rsidRDefault="00851DE6" w:rsidP="00A7707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3A47">
        <w:fldChar w:fldCharType="begin"/>
      </w:r>
      <w:r w:rsidR="002B3A47">
        <w:instrText xml:space="preserve"> HYPERLINK "http://rinr.fsu.edu/fallwinter97/features/mercury.html" </w:instrText>
      </w:r>
      <w:r w:rsidR="002B3A47">
        <w:fldChar w:fldCharType="separate"/>
      </w:r>
      <w:r w:rsidR="00F11CB7" w:rsidRPr="00083F66">
        <w:rPr>
          <w:rStyle w:val="Hyperlink"/>
          <w:rFonts w:ascii="Times New Roman" w:hAnsi="Times New Roman" w:cs="Times New Roman"/>
          <w:sz w:val="24"/>
          <w:szCs w:val="24"/>
        </w:rPr>
        <w:t>http://rinr.fsu.edu/fallwinter97/features/mercury.html</w:t>
      </w:r>
      <w:r w:rsidR="002B3A47">
        <w:rPr>
          <w:rStyle w:val="Hyperlink"/>
          <w:rFonts w:ascii="Times New Roman" w:hAnsi="Times New Roman" w:cs="Times New Roman"/>
          <w:sz w:val="24"/>
          <w:szCs w:val="24"/>
        </w:rPr>
        <w:fldChar w:fldCharType="end"/>
      </w:r>
      <w:r w:rsidR="00A7707A" w:rsidRPr="00A7707A">
        <w:rPr>
          <w:rStyle w:val="Hyperlink"/>
          <w:rFonts w:ascii="Times New Roman" w:hAnsi="Times New Roman" w:cs="Times New Roman"/>
          <w:sz w:val="24"/>
          <w:szCs w:val="24"/>
          <w:u w:val="none"/>
        </w:rPr>
        <w:t>.</w:t>
      </w:r>
      <w:r w:rsidR="00A7707A">
        <w:rPr>
          <w:rFonts w:ascii="Times New Roman" w:hAnsi="Times New Roman" w:cs="Times New Roman"/>
          <w:sz w:val="24"/>
          <w:szCs w:val="24"/>
        </w:rPr>
        <w:t xml:space="preserve"> Accessed: April 23</w:t>
      </w:r>
      <w:proofErr w:type="gramStart"/>
      <w:r w:rsidR="00A7707A">
        <w:rPr>
          <w:rFonts w:ascii="Times New Roman" w:hAnsi="Times New Roman" w:cs="Times New Roman"/>
          <w:sz w:val="24"/>
          <w:szCs w:val="24"/>
        </w:rPr>
        <w:t>,2013</w:t>
      </w:r>
      <w:proofErr w:type="gramEnd"/>
      <w:r w:rsidR="00F11CB7" w:rsidRPr="00652673">
        <w:rPr>
          <w:rFonts w:ascii="Times New Roman" w:hAnsi="Times New Roman" w:cs="Times New Roman"/>
          <w:sz w:val="24"/>
          <w:szCs w:val="24"/>
        </w:rPr>
        <w:t>.</w:t>
      </w:r>
    </w:p>
    <w:p w:rsidR="00F11CB7" w:rsidRPr="007E4E02" w:rsidRDefault="001E540F"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Wada H</w:t>
      </w:r>
      <w:r w:rsidR="00EE2D80">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Yates</w:t>
      </w:r>
      <w:r w:rsidR="00EE2D80">
        <w:rPr>
          <w:rFonts w:ascii="TimesNewRomanPSMT" w:hAnsi="TimesNewRomanPSMT" w:cs="TimesNewRomanPSMT"/>
          <w:sz w:val="24"/>
          <w:szCs w:val="24"/>
        </w:rPr>
        <w:t xml:space="preserve"> DE, </w:t>
      </w:r>
      <w:r w:rsidR="00F11CB7" w:rsidRPr="007E4E02">
        <w:rPr>
          <w:rFonts w:ascii="TimesNewRomanPSMT" w:hAnsi="TimesNewRomanPSMT" w:cs="TimesNewRomanPSMT"/>
          <w:sz w:val="24"/>
          <w:szCs w:val="24"/>
        </w:rPr>
        <w:t>Evers</w:t>
      </w:r>
      <w:r w:rsidR="00EE2D80">
        <w:rPr>
          <w:rFonts w:ascii="TimesNewRomanPSMT" w:hAnsi="TimesNewRomanPSMT" w:cs="TimesNewRomanPSMT"/>
          <w:sz w:val="24"/>
          <w:szCs w:val="24"/>
        </w:rPr>
        <w:t xml:space="preserve"> DC, </w:t>
      </w:r>
      <w:r w:rsidR="00F11CB7">
        <w:rPr>
          <w:rFonts w:ascii="TimesNewRomanPSMT" w:hAnsi="TimesNewRomanPSMT" w:cs="TimesNewRomanPSMT"/>
          <w:sz w:val="24"/>
          <w:szCs w:val="24"/>
        </w:rPr>
        <w:t>Taylor</w:t>
      </w:r>
      <w:r w:rsidR="00EE2D80">
        <w:rPr>
          <w:rFonts w:ascii="TimesNewRomanPSMT" w:hAnsi="TimesNewRomanPSMT" w:cs="TimesNewRomanPSMT"/>
          <w:sz w:val="24"/>
          <w:szCs w:val="24"/>
        </w:rPr>
        <w:t xml:space="preserve"> RJ, </w:t>
      </w:r>
      <w:r w:rsidR="00F11CB7">
        <w:rPr>
          <w:rFonts w:ascii="TimesNewRomanPSMT" w:hAnsi="TimesNewRomanPSMT" w:cs="TimesNewRomanPSMT"/>
          <w:sz w:val="24"/>
          <w:szCs w:val="24"/>
        </w:rPr>
        <w:t>Hopkins</w:t>
      </w:r>
      <w:r w:rsidR="00EE2D80">
        <w:rPr>
          <w:rFonts w:ascii="TimesNewRomanPSMT" w:hAnsi="TimesNewRomanPSMT" w:cs="TimesNewRomanPSMT"/>
          <w:sz w:val="24"/>
          <w:szCs w:val="24"/>
        </w:rPr>
        <w:t xml:space="preserve"> WA. </w:t>
      </w:r>
      <w:r w:rsidR="00F11CB7" w:rsidRPr="007E4E02">
        <w:rPr>
          <w:rFonts w:ascii="TimesNewRomanPSMT" w:hAnsi="TimesNewRomanPSMT" w:cs="TimesNewRomanPSMT"/>
          <w:sz w:val="24"/>
          <w:szCs w:val="24"/>
        </w:rPr>
        <w:t>2010. Tissue mercury</w:t>
      </w:r>
    </w:p>
    <w:p w:rsidR="00EE2D80" w:rsidRDefault="00EE2D80" w:rsidP="003D5603">
      <w:pPr>
        <w:autoSpaceDE w:val="0"/>
        <w:autoSpaceDN w:val="0"/>
        <w:adjustRightInd w:val="0"/>
        <w:spacing w:after="0" w:line="480" w:lineRule="auto"/>
        <w:contextualSpacing/>
        <w:rPr>
          <w:rFonts w:ascii="TimesNewRomanPSMT" w:hAnsi="TimesNewRomanPSMT" w:cs="TimesNewRomanPSMT"/>
          <w:i/>
          <w:sz w:val="24"/>
          <w:szCs w:val="24"/>
        </w:rPr>
      </w:pPr>
      <w:r>
        <w:rPr>
          <w:rFonts w:ascii="TimesNewRomanPSMT" w:hAnsi="TimesNewRomanPSMT" w:cs="TimesNewRomanPSMT"/>
          <w:sz w:val="24"/>
          <w:szCs w:val="24"/>
        </w:rPr>
        <w:t xml:space="preserve">       </w:t>
      </w:r>
      <w:proofErr w:type="gramStart"/>
      <w:r w:rsidR="00F11CB7" w:rsidRPr="007E4E02">
        <w:rPr>
          <w:rFonts w:ascii="TimesNewRomanPSMT" w:hAnsi="TimesNewRomanPSMT" w:cs="TimesNewRomanPSMT"/>
          <w:sz w:val="24"/>
          <w:szCs w:val="24"/>
        </w:rPr>
        <w:t>concentrations</w:t>
      </w:r>
      <w:proofErr w:type="gramEnd"/>
      <w:r w:rsidR="00F11CB7" w:rsidRPr="007E4E02">
        <w:rPr>
          <w:rFonts w:ascii="TimesNewRomanPSMT" w:hAnsi="TimesNewRomanPSMT" w:cs="TimesNewRomanPSMT"/>
          <w:sz w:val="24"/>
          <w:szCs w:val="24"/>
        </w:rPr>
        <w:t xml:space="preserve"> and adrenocortical responses of female big brown bats (</w:t>
      </w:r>
      <w:proofErr w:type="spellStart"/>
      <w:r w:rsidR="00F11CB7" w:rsidRPr="007E4E02">
        <w:rPr>
          <w:rFonts w:ascii="TimesNewRomanPSMT" w:hAnsi="TimesNewRomanPSMT" w:cs="TimesNewRomanPSMT"/>
          <w:i/>
          <w:sz w:val="24"/>
          <w:szCs w:val="24"/>
        </w:rPr>
        <w:t>Eptesicus</w:t>
      </w:r>
      <w:proofErr w:type="spellEnd"/>
      <w:r w:rsidR="003D5603">
        <w:rPr>
          <w:rFonts w:ascii="TimesNewRomanPSMT" w:hAnsi="TimesNewRomanPSMT" w:cs="TimesNewRomanPSMT"/>
          <w:i/>
          <w:sz w:val="24"/>
          <w:szCs w:val="24"/>
        </w:rPr>
        <w:t xml:space="preserve"> </w:t>
      </w:r>
    </w:p>
    <w:p w:rsidR="00EE2D80" w:rsidRPr="00EE2D80"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i/>
          <w:sz w:val="24"/>
          <w:szCs w:val="24"/>
        </w:rPr>
        <w:t xml:space="preserve">       </w:t>
      </w:r>
      <w:proofErr w:type="spellStart"/>
      <w:proofErr w:type="gramStart"/>
      <w:r w:rsidR="00F11CB7" w:rsidRPr="007E4E02">
        <w:rPr>
          <w:rFonts w:ascii="TimesNewRomanPSMT" w:hAnsi="TimesNewRomanPSMT" w:cs="TimesNewRomanPSMT"/>
          <w:i/>
          <w:sz w:val="24"/>
          <w:szCs w:val="24"/>
        </w:rPr>
        <w:t>fuscus</w:t>
      </w:r>
      <w:proofErr w:type="spellEnd"/>
      <w:proofErr w:type="gramEnd"/>
      <w:r w:rsidR="00F11CB7" w:rsidRPr="007E4E02">
        <w:rPr>
          <w:rFonts w:ascii="TimesNewRomanPSMT" w:hAnsi="TimesNewRomanPSMT" w:cs="TimesNewRomanPSMT"/>
          <w:sz w:val="24"/>
          <w:szCs w:val="24"/>
        </w:rPr>
        <w:t xml:space="preserve">) near a contaminated river. </w:t>
      </w:r>
      <w:r w:rsidR="00F11CB7" w:rsidRPr="00EE2D80">
        <w:rPr>
          <w:rFonts w:ascii="TimesNewRomanPSMT" w:hAnsi="TimesNewRomanPSMT" w:cs="TimesNewRomanPSMT"/>
          <w:sz w:val="24"/>
          <w:szCs w:val="24"/>
        </w:rPr>
        <w:t>Ecotoxicology</w:t>
      </w:r>
      <w:r>
        <w:rPr>
          <w:rFonts w:ascii="TimesNewRomanPSMT" w:hAnsi="TimesNewRomanPSMT" w:cs="TimesNewRomanPSMT"/>
          <w:sz w:val="24"/>
          <w:szCs w:val="24"/>
        </w:rPr>
        <w:t xml:space="preserve"> 19:</w:t>
      </w:r>
      <w:r w:rsidR="00F11CB7" w:rsidRPr="007E4E02">
        <w:rPr>
          <w:rFonts w:ascii="TimesNewRomanPSMT" w:hAnsi="TimesNewRomanPSMT" w:cs="TimesNewRomanPSMT"/>
          <w:sz w:val="24"/>
          <w:szCs w:val="24"/>
        </w:rPr>
        <w:t>1277–1284.</w:t>
      </w:r>
    </w:p>
    <w:p w:rsidR="00F11CB7" w:rsidRPr="007E4E02" w:rsidRDefault="00EE2D80"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Yates D</w:t>
      </w:r>
      <w:r w:rsidR="00F11CB7" w:rsidRPr="007E4E02">
        <w:rPr>
          <w:rFonts w:ascii="Times New Roman" w:hAnsi="Times New Roman" w:cs="Times New Roman"/>
          <w:i/>
          <w:iCs/>
          <w:sz w:val="24"/>
          <w:szCs w:val="24"/>
        </w:rPr>
        <w:t xml:space="preserve">, </w:t>
      </w:r>
      <w:r w:rsidR="00F11CB7">
        <w:rPr>
          <w:rFonts w:ascii="TimesNewRomanPSMT" w:hAnsi="TimesNewRomanPSMT" w:cs="TimesNewRomanPSMT"/>
          <w:sz w:val="24"/>
          <w:szCs w:val="24"/>
        </w:rPr>
        <w:t>Moore</w:t>
      </w:r>
      <w:r>
        <w:rPr>
          <w:rFonts w:ascii="TimesNewRomanPSMT" w:hAnsi="TimesNewRomanPSMT" w:cs="TimesNewRomanPSMT"/>
          <w:sz w:val="24"/>
          <w:szCs w:val="24"/>
        </w:rPr>
        <w:t xml:space="preserve"> M, </w:t>
      </w:r>
      <w:r w:rsidR="00F11CB7">
        <w:rPr>
          <w:rFonts w:ascii="TimesNewRomanPSMT" w:hAnsi="TimesNewRomanPSMT" w:cs="TimesNewRomanPSMT"/>
          <w:sz w:val="24"/>
          <w:szCs w:val="24"/>
        </w:rPr>
        <w:t>Kunz</w:t>
      </w:r>
      <w:r>
        <w:rPr>
          <w:rFonts w:ascii="TimesNewRomanPSMT" w:hAnsi="TimesNewRomanPSMT" w:cs="TimesNewRomanPSMT"/>
          <w:sz w:val="24"/>
          <w:szCs w:val="24"/>
        </w:rPr>
        <w:t xml:space="preserve"> T,</w:t>
      </w:r>
      <w:r w:rsidR="00F11CB7">
        <w:rPr>
          <w:rFonts w:ascii="TimesNewRomanPSMT" w:hAnsi="TimesNewRomanPSMT" w:cs="TimesNewRomanPSMT"/>
          <w:sz w:val="24"/>
          <w:szCs w:val="24"/>
        </w:rPr>
        <w:t xml:space="preserve"> Evers</w:t>
      </w:r>
      <w:r>
        <w:rPr>
          <w:rFonts w:ascii="TimesNewRomanPSMT" w:hAnsi="TimesNewRomanPSMT" w:cs="TimesNewRomanPSMT"/>
          <w:sz w:val="24"/>
          <w:szCs w:val="24"/>
        </w:rPr>
        <w:t xml:space="preserve"> DC.</w:t>
      </w:r>
      <w:r w:rsidR="00F11CB7" w:rsidRPr="007E4E02">
        <w:rPr>
          <w:rFonts w:ascii="TimesNewRomanPSMT" w:hAnsi="TimesNewRomanPSMT" w:cs="TimesNewRomanPSMT"/>
          <w:sz w:val="24"/>
          <w:szCs w:val="24"/>
        </w:rPr>
        <w:t xml:space="preserve"> 2008. Pilot assessment of methylmercury</w:t>
      </w:r>
    </w:p>
    <w:p w:rsidR="00EE2D80"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00F11CB7" w:rsidRPr="007E4E02">
        <w:rPr>
          <w:rFonts w:ascii="TimesNewRomanPSMT" w:hAnsi="TimesNewRomanPSMT" w:cs="TimesNewRomanPSMT"/>
          <w:sz w:val="24"/>
          <w:szCs w:val="24"/>
        </w:rPr>
        <w:t>availability</w:t>
      </w:r>
      <w:proofErr w:type="gramEnd"/>
      <w:r w:rsidR="00F11CB7" w:rsidRPr="007E4E02">
        <w:rPr>
          <w:rFonts w:ascii="TimesNewRomanPSMT" w:hAnsi="TimesNewRomanPSMT" w:cs="TimesNewRomanPSMT"/>
          <w:sz w:val="24"/>
          <w:szCs w:val="24"/>
        </w:rPr>
        <w:t xml:space="preserve"> to bats on </w:t>
      </w:r>
      <w:r>
        <w:rPr>
          <w:rFonts w:ascii="TimesNewRomanPSMT" w:hAnsi="TimesNewRomanPSMT" w:cs="TimesNewRomanPSMT"/>
          <w:sz w:val="24"/>
          <w:szCs w:val="24"/>
        </w:rPr>
        <w:t>the South River, Virginia</w:t>
      </w:r>
      <w:r w:rsidR="00F11CB7" w:rsidRPr="007E4E02">
        <w:rPr>
          <w:rFonts w:ascii="TimesNewRomanPSMT" w:hAnsi="TimesNewRomanPSMT" w:cs="TimesNewRomanPSMT"/>
          <w:sz w:val="24"/>
          <w:szCs w:val="24"/>
        </w:rPr>
        <w:t>. Rep</w:t>
      </w:r>
      <w:r w:rsidR="00891EF2">
        <w:rPr>
          <w:rFonts w:ascii="TimesNewRomanPSMT" w:hAnsi="TimesNewRomanPSMT" w:cs="TimesNewRomanPSMT"/>
          <w:sz w:val="24"/>
          <w:szCs w:val="24"/>
        </w:rPr>
        <w:t>ort BRI 2008</w:t>
      </w:r>
      <w:r>
        <w:rPr>
          <w:rFonts w:ascii="TimesNewRomanPSMT" w:hAnsi="TimesNewRomanPSMT" w:cs="TimesNewRomanPSMT"/>
          <w:sz w:val="24"/>
          <w:szCs w:val="24"/>
        </w:rPr>
        <w:t xml:space="preserve">. </w:t>
      </w:r>
    </w:p>
    <w:p w:rsidR="00EE2D80" w:rsidRPr="007E4E02"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spellStart"/>
      <w:r w:rsidR="00F11CB7" w:rsidRPr="007E4E02">
        <w:rPr>
          <w:rFonts w:ascii="TimesNewRomanPSMT" w:hAnsi="TimesNewRomanPSMT" w:cs="TimesNewRomanPSMT"/>
          <w:sz w:val="24"/>
          <w:szCs w:val="24"/>
        </w:rPr>
        <w:t>BioDiversity</w:t>
      </w:r>
      <w:proofErr w:type="spellEnd"/>
      <w:r w:rsidR="00F11CB7" w:rsidRPr="007E4E02">
        <w:rPr>
          <w:rFonts w:ascii="TimesNewRomanPSMT" w:hAnsi="TimesNewRomanPSMT" w:cs="TimesNewRomanPSMT"/>
          <w:sz w:val="24"/>
          <w:szCs w:val="24"/>
        </w:rPr>
        <w:t xml:space="preserve"> Rese</w:t>
      </w:r>
      <w:r>
        <w:rPr>
          <w:rFonts w:ascii="TimesNewRomanPSMT" w:hAnsi="TimesNewRomanPSMT" w:cs="TimesNewRomanPSMT"/>
          <w:sz w:val="24"/>
          <w:szCs w:val="24"/>
        </w:rPr>
        <w:t>arch Institute, Gorham.</w:t>
      </w:r>
    </w:p>
    <w:p w:rsidR="00EE2D80"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Yates D,</w:t>
      </w:r>
      <w:r w:rsidR="00F11CB7" w:rsidRPr="007E4E02">
        <w:rPr>
          <w:rFonts w:ascii="TimesNewRomanPSMT" w:hAnsi="TimesNewRomanPSMT" w:cs="TimesNewRomanPSMT"/>
          <w:sz w:val="24"/>
          <w:szCs w:val="24"/>
        </w:rPr>
        <w:t xml:space="preserve"> Angelo</w:t>
      </w:r>
      <w:r>
        <w:rPr>
          <w:rFonts w:ascii="TimesNewRomanPSMT" w:hAnsi="TimesNewRomanPSMT" w:cs="TimesNewRomanPSMT"/>
          <w:sz w:val="24"/>
          <w:szCs w:val="24"/>
        </w:rPr>
        <w:t xml:space="preserve"> S</w:t>
      </w:r>
      <w:r w:rsidR="00F11CB7" w:rsidRPr="007E4E02">
        <w:rPr>
          <w:rFonts w:ascii="TimesNewRomanPSMT" w:hAnsi="TimesNewRomanPSMT" w:cs="TimesNewRomanPSMT"/>
          <w:sz w:val="24"/>
          <w:szCs w:val="24"/>
        </w:rPr>
        <w:t>,</w:t>
      </w:r>
      <w:r>
        <w:rPr>
          <w:rFonts w:ascii="TimesNewRomanPSMT" w:hAnsi="TimesNewRomanPSMT" w:cs="TimesNewRomanPSMT"/>
          <w:sz w:val="24"/>
          <w:szCs w:val="24"/>
        </w:rPr>
        <w:t xml:space="preserve"> </w:t>
      </w:r>
      <w:proofErr w:type="spellStart"/>
      <w:r w:rsidR="00F11CB7" w:rsidRPr="007E4E02">
        <w:rPr>
          <w:rFonts w:ascii="TimesNewRomanPSMT" w:hAnsi="TimesNewRomanPSMT" w:cs="TimesNewRomanPSMT"/>
          <w:sz w:val="24"/>
          <w:szCs w:val="24"/>
        </w:rPr>
        <w:t>Divoll</w:t>
      </w:r>
      <w:proofErr w:type="spellEnd"/>
      <w:r>
        <w:rPr>
          <w:rFonts w:ascii="TimesNewRomanPSMT" w:hAnsi="TimesNewRomanPSMT" w:cs="TimesNewRomanPSMT"/>
          <w:sz w:val="24"/>
          <w:szCs w:val="24"/>
        </w:rPr>
        <w:t xml:space="preserve"> T, </w:t>
      </w:r>
      <w:r w:rsidR="00F11CB7" w:rsidRPr="007E4E02">
        <w:rPr>
          <w:rFonts w:ascii="TimesNewRomanPSMT" w:hAnsi="TimesNewRomanPSMT" w:cs="TimesNewRomanPSMT"/>
          <w:sz w:val="24"/>
          <w:szCs w:val="24"/>
        </w:rPr>
        <w:t>Evers</w:t>
      </w:r>
      <w:r>
        <w:rPr>
          <w:rFonts w:ascii="TimesNewRomanPSMT" w:hAnsi="TimesNewRomanPSMT" w:cs="TimesNewRomanPSMT"/>
          <w:sz w:val="24"/>
          <w:szCs w:val="24"/>
        </w:rPr>
        <w:t xml:space="preserve"> DC.</w:t>
      </w:r>
      <w:r w:rsidR="00F11CB7" w:rsidRPr="007E4E02">
        <w:rPr>
          <w:rFonts w:ascii="TimesNewRomanPSMT" w:hAnsi="TimesNewRomanPSMT" w:cs="TimesNewRomanPSMT"/>
          <w:sz w:val="24"/>
          <w:szCs w:val="24"/>
        </w:rPr>
        <w:t xml:space="preserve"> 2012.  Assessment of mercury exposure to ba</w:t>
      </w:r>
      <w:r>
        <w:rPr>
          <w:rFonts w:ascii="TimesNewRomanPSMT" w:hAnsi="TimesNewRomanPSMT" w:cs="TimesNewRomanPSMT"/>
          <w:sz w:val="24"/>
          <w:szCs w:val="24"/>
        </w:rPr>
        <w:t xml:space="preserve">ts </w:t>
      </w:r>
    </w:p>
    <w:p w:rsidR="00EE2D80"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at</w:t>
      </w:r>
      <w:proofErr w:type="gramEnd"/>
      <w:r>
        <w:rPr>
          <w:rFonts w:ascii="TimesNewRomanPSMT" w:hAnsi="TimesNewRomanPSMT" w:cs="TimesNewRomanPSMT"/>
          <w:sz w:val="24"/>
          <w:szCs w:val="24"/>
        </w:rPr>
        <w:t xml:space="preserve"> Onondaga Lake, New York. Report BRI 2010-11. </w:t>
      </w:r>
      <w:proofErr w:type="spellStart"/>
      <w:r w:rsidR="00F11CB7" w:rsidRPr="007E4E02">
        <w:rPr>
          <w:rFonts w:ascii="TimesNewRomanPSMT" w:hAnsi="TimesNewRomanPSMT" w:cs="TimesNewRomanPSMT"/>
          <w:sz w:val="24"/>
          <w:szCs w:val="24"/>
        </w:rPr>
        <w:t>BioDiversity</w:t>
      </w:r>
      <w:proofErr w:type="spellEnd"/>
      <w:r w:rsidR="00F11CB7" w:rsidRPr="007E4E02">
        <w:rPr>
          <w:rFonts w:ascii="TimesNewRomanPSMT" w:hAnsi="TimesNewRomanPSMT" w:cs="TimesNewRomanPSMT"/>
          <w:sz w:val="24"/>
          <w:szCs w:val="24"/>
        </w:rPr>
        <w:t xml:space="preserve"> Research </w:t>
      </w:r>
      <w:r>
        <w:rPr>
          <w:rFonts w:ascii="TimesNewRomanPSMT" w:hAnsi="TimesNewRomanPSMT" w:cs="TimesNewRomanPSMT"/>
          <w:sz w:val="24"/>
          <w:szCs w:val="24"/>
        </w:rPr>
        <w:t xml:space="preserve">Institute, </w:t>
      </w:r>
    </w:p>
    <w:p w:rsidR="00891EF2"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Gorham.</w:t>
      </w:r>
    </w:p>
    <w:p w:rsidR="00905117" w:rsidRDefault="00905117" w:rsidP="003D5603">
      <w:pPr>
        <w:widowControl w:val="0"/>
        <w:autoSpaceDE w:val="0"/>
        <w:autoSpaceDN w:val="0"/>
        <w:adjustRightInd w:val="0"/>
        <w:spacing w:after="0" w:line="480" w:lineRule="auto"/>
        <w:contextualSpacing/>
        <w:rPr>
          <w:rFonts w:ascii="TimesNewRomanPSMT" w:hAnsi="TimesNewRomanPSMT" w:cs="TimesNewRomanPSMT"/>
          <w:sz w:val="24"/>
          <w:szCs w:val="24"/>
        </w:rPr>
      </w:pPr>
      <w:proofErr w:type="spellStart"/>
      <w:r>
        <w:rPr>
          <w:rFonts w:ascii="TimesNewRomanPSMT" w:hAnsi="TimesNewRomanPSMT" w:cs="TimesNewRomanPSMT"/>
          <w:sz w:val="24"/>
          <w:szCs w:val="24"/>
        </w:rPr>
        <w:t>Zukal</w:t>
      </w:r>
      <w:proofErr w:type="spellEnd"/>
      <w:r>
        <w:rPr>
          <w:rFonts w:ascii="TimesNewRomanPSMT" w:hAnsi="TimesNewRomanPSMT" w:cs="TimesNewRomanPSMT"/>
          <w:sz w:val="24"/>
          <w:szCs w:val="24"/>
        </w:rPr>
        <w:t xml:space="preserve"> J, </w:t>
      </w:r>
      <w:proofErr w:type="spellStart"/>
      <w:r>
        <w:rPr>
          <w:rFonts w:ascii="TimesNewRomanPSMT" w:hAnsi="TimesNewRomanPSMT" w:cs="TimesNewRomanPSMT"/>
          <w:sz w:val="24"/>
          <w:szCs w:val="24"/>
        </w:rPr>
        <w:t>Pikula</w:t>
      </w:r>
      <w:proofErr w:type="spellEnd"/>
      <w:r>
        <w:rPr>
          <w:rFonts w:ascii="TimesNewRomanPSMT" w:hAnsi="TimesNewRomanPSMT" w:cs="TimesNewRomanPSMT"/>
          <w:sz w:val="24"/>
          <w:szCs w:val="24"/>
        </w:rPr>
        <w:t xml:space="preserve"> J, </w:t>
      </w:r>
      <w:proofErr w:type="spellStart"/>
      <w:r>
        <w:rPr>
          <w:rFonts w:ascii="TimesNewRomanPSMT" w:hAnsi="TimesNewRomanPSMT" w:cs="TimesNewRomanPSMT"/>
          <w:sz w:val="24"/>
          <w:szCs w:val="24"/>
        </w:rPr>
        <w:t>Bandguchova</w:t>
      </w:r>
      <w:proofErr w:type="spellEnd"/>
      <w:r>
        <w:rPr>
          <w:rFonts w:ascii="TimesNewRomanPSMT" w:hAnsi="TimesNewRomanPSMT" w:cs="TimesNewRomanPSMT"/>
          <w:sz w:val="24"/>
          <w:szCs w:val="24"/>
        </w:rPr>
        <w:t xml:space="preserve"> H. 2015. </w:t>
      </w:r>
      <w:r w:rsidR="00F11CB7">
        <w:rPr>
          <w:rFonts w:ascii="TimesNewRomanPSMT" w:hAnsi="TimesNewRomanPSMT" w:cs="TimesNewRomanPSMT"/>
          <w:sz w:val="24"/>
          <w:szCs w:val="24"/>
        </w:rPr>
        <w:t xml:space="preserve">Bats as </w:t>
      </w:r>
      <w:proofErr w:type="spellStart"/>
      <w:r w:rsidR="00F11CB7">
        <w:rPr>
          <w:rFonts w:ascii="TimesNewRomanPSMT" w:hAnsi="TimesNewRomanPSMT" w:cs="TimesNewRomanPSMT"/>
          <w:sz w:val="24"/>
          <w:szCs w:val="24"/>
        </w:rPr>
        <w:t>bioindicators</w:t>
      </w:r>
      <w:proofErr w:type="spellEnd"/>
      <w:r w:rsidR="00F11CB7">
        <w:rPr>
          <w:rFonts w:ascii="TimesNewRomanPSMT" w:hAnsi="TimesNewRomanPSMT" w:cs="TimesNewRomanPSMT"/>
          <w:sz w:val="24"/>
          <w:szCs w:val="24"/>
        </w:rPr>
        <w:t xml:space="preserve"> of heavy metal p</w:t>
      </w:r>
      <w:r>
        <w:rPr>
          <w:rFonts w:ascii="TimesNewRomanPSMT" w:hAnsi="TimesNewRomanPSMT" w:cs="TimesNewRomanPSMT"/>
          <w:sz w:val="24"/>
          <w:szCs w:val="24"/>
        </w:rPr>
        <w:t xml:space="preserve">ollution:  </w:t>
      </w:r>
    </w:p>
    <w:p w:rsidR="0005065D" w:rsidRDefault="00905117" w:rsidP="003D5603">
      <w:pPr>
        <w:widowControl w:val="0"/>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history</w:t>
      </w:r>
      <w:proofErr w:type="gramEnd"/>
      <w:r>
        <w:rPr>
          <w:rFonts w:ascii="TimesNewRomanPSMT" w:hAnsi="TimesNewRomanPSMT" w:cs="TimesNewRomanPSMT"/>
          <w:sz w:val="24"/>
          <w:szCs w:val="24"/>
        </w:rPr>
        <w:t xml:space="preserve"> and prospect. Mammalian Biology 80:</w:t>
      </w:r>
      <w:r w:rsidR="00F11CB7">
        <w:rPr>
          <w:rFonts w:ascii="TimesNewRomanPSMT" w:hAnsi="TimesNewRomanPSMT" w:cs="TimesNewRomanPSMT"/>
          <w:sz w:val="24"/>
          <w:szCs w:val="24"/>
        </w:rPr>
        <w:t>220-227.</w:t>
      </w:r>
    </w:p>
    <w:p w:rsidR="00EC570E" w:rsidRPr="008F3EDA" w:rsidRDefault="00EC570E" w:rsidP="00E71598">
      <w:pPr>
        <w:widowControl w:val="0"/>
        <w:autoSpaceDE w:val="0"/>
        <w:autoSpaceDN w:val="0"/>
        <w:adjustRightInd w:val="0"/>
        <w:spacing w:after="0" w:line="480" w:lineRule="auto"/>
        <w:ind w:firstLine="720"/>
        <w:contextualSpacing/>
        <w:rPr>
          <w:rFonts w:ascii="Times New Roman" w:hAnsi="Times New Roman" w:cs="Times New Roman"/>
          <w:sz w:val="24"/>
          <w:szCs w:val="24"/>
        </w:rPr>
      </w:pPr>
    </w:p>
    <w:p w:rsidR="00E43BC8" w:rsidRDefault="00E43BC8" w:rsidP="00EC570E">
      <w:pPr>
        <w:spacing w:line="480" w:lineRule="auto"/>
        <w:contextualSpacing/>
        <w:rPr>
          <w:rFonts w:ascii="Times New Roman" w:hAnsi="Times New Roman" w:cs="Times New Roman"/>
          <w:sz w:val="24"/>
          <w:szCs w:val="24"/>
        </w:rPr>
      </w:pPr>
    </w:p>
    <w:p w:rsidR="00EC7153" w:rsidRDefault="00EC7153" w:rsidP="00EC570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1:  Location Map</w:t>
      </w:r>
    </w:p>
    <w:p w:rsidR="0091237C" w:rsidRDefault="00EC7153" w:rsidP="00EC570E">
      <w:pPr>
        <w:spacing w:line="480" w:lineRule="auto"/>
        <w:contextualSpacing/>
        <w:rPr>
          <w:rFonts w:ascii="Times New Roman" w:hAnsi="Times New Roman" w:cs="Times New Roman"/>
          <w:color w:val="0070C0"/>
          <w:sz w:val="24"/>
          <w:szCs w:val="24"/>
        </w:rPr>
      </w:pPr>
      <w:r>
        <w:rPr>
          <w:rFonts w:ascii="Times New Roman" w:hAnsi="Times New Roman" w:cs="Times New Roman"/>
          <w:sz w:val="24"/>
          <w:szCs w:val="24"/>
        </w:rPr>
        <w:t>Figure 2</w:t>
      </w:r>
      <w:r w:rsidR="00EC570E" w:rsidRPr="00EC570E">
        <w:rPr>
          <w:rFonts w:ascii="Times New Roman" w:hAnsi="Times New Roman" w:cs="Times New Roman"/>
          <w:sz w:val="24"/>
          <w:szCs w:val="24"/>
        </w:rPr>
        <w:t>: Measured mercury concentrations in ppm from all locations (left, gray box) and grouped by region (white boxes).  Number of measurements shown in gray</w:t>
      </w:r>
      <w:r w:rsidR="00EC570E" w:rsidRPr="00EC570E">
        <w:rPr>
          <w:rFonts w:ascii="Times New Roman" w:hAnsi="Times New Roman" w:cs="Times New Roman"/>
          <w:color w:val="0070C0"/>
          <w:sz w:val="24"/>
          <w:szCs w:val="24"/>
        </w:rPr>
        <w:t xml:space="preserve">.  </w:t>
      </w:r>
    </w:p>
    <w:p w:rsidR="00EC7153" w:rsidRDefault="00EC7153" w:rsidP="00EC570E">
      <w:pPr>
        <w:spacing w:line="480" w:lineRule="auto"/>
        <w:contextualSpacing/>
        <w:rPr>
          <w:rFonts w:ascii="Times New Roman" w:hAnsi="Times New Roman" w:cs="Times New Roman"/>
          <w:sz w:val="24"/>
          <w:szCs w:val="24"/>
        </w:rPr>
      </w:pPr>
      <w:r>
        <w:rPr>
          <w:rFonts w:ascii="Times New Roman" w:hAnsi="Times New Roman" w:cs="Times New Roman"/>
          <w:sz w:val="24"/>
          <w:szCs w:val="24"/>
        </w:rPr>
        <w:t>Figure 3</w:t>
      </w:r>
      <w:r w:rsidR="009962B4" w:rsidRPr="003634CC">
        <w:rPr>
          <w:rFonts w:ascii="Times New Roman" w:hAnsi="Times New Roman" w:cs="Times New Roman"/>
          <w:sz w:val="24"/>
          <w:szCs w:val="24"/>
        </w:rPr>
        <w:t>:  Mercury concentrations in ppm in samples taken from region 3, grouped by location type.</w:t>
      </w:r>
    </w:p>
    <w:p w:rsidR="00EC7153" w:rsidRDefault="00EC7153" w:rsidP="00EC570E">
      <w:pPr>
        <w:spacing w:line="480" w:lineRule="auto"/>
        <w:contextualSpacing/>
        <w:rPr>
          <w:rFonts w:ascii="Times New Roman" w:hAnsi="Times New Roman" w:cs="Times New Roman"/>
          <w:sz w:val="24"/>
          <w:szCs w:val="24"/>
        </w:rPr>
      </w:pPr>
    </w:p>
    <w:p w:rsidR="00EC7153" w:rsidRDefault="00F737FC" w:rsidP="00EC570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3820" cy="37701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Location Map.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3820" cy="3770166"/>
                    </a:xfrm>
                    <a:prstGeom prst="rect">
                      <a:avLst/>
                    </a:prstGeom>
                  </pic:spPr>
                </pic:pic>
              </a:graphicData>
            </a:graphic>
          </wp:inline>
        </w:drawing>
      </w:r>
    </w:p>
    <w:p w:rsidR="009962B4" w:rsidRPr="009962B4" w:rsidRDefault="00B60F3D" w:rsidP="00EC570E">
      <w:pPr>
        <w:spacing w:line="480" w:lineRule="auto"/>
        <w:contextualSpacing/>
        <w:rPr>
          <w:rFonts w:ascii="Times New Roman" w:hAnsi="Times New Roman" w:cs="Times New Roman"/>
          <w:sz w:val="24"/>
          <w:szCs w:val="24"/>
        </w:rPr>
      </w:pPr>
      <w:ins w:id="97" w:author="jenise" w:date="2016-09-21T08:58:00Z">
        <w:r>
          <w:object w:dxaOrig="3241" w:dyaOrig="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43pt" o:ole="">
              <v:imagedata r:id="rId7" o:title=""/>
            </v:shape>
            <o:OLEObject Type="Embed" ProgID="AcroExch.Document.DC" ShapeID="_x0000_i1025" DrawAspect="Content" ObjectID="_1535959390" r:id="rId8"/>
          </w:object>
        </w:r>
      </w:ins>
      <w:del w:id="98" w:author="jenise" w:date="2016-09-21T08:58:00Z">
        <w:r w:rsidR="009962B4" w:rsidDel="00B60F3D">
          <w:object w:dxaOrig="3241" w:dyaOrig="4861">
            <v:shape id="_x0000_i1026" type="#_x0000_t75" style="width:165.75pt;height:245.25pt" o:ole="">
              <v:imagedata r:id="rId9" o:title=""/>
            </v:shape>
            <o:OLEObject Type="Embed" ProgID="AcroExch.Document.DC" ShapeID="_x0000_i1026" DrawAspect="Content" ObjectID="_1535959391" r:id="rId10"/>
          </w:object>
        </w:r>
      </w:del>
    </w:p>
    <w:p w:rsidR="00EC570E" w:rsidRDefault="003634CC" w:rsidP="00EC570E">
      <w:pPr>
        <w:widowControl w:val="0"/>
        <w:autoSpaceDE w:val="0"/>
        <w:autoSpaceDN w:val="0"/>
        <w:adjustRightInd w:val="0"/>
        <w:spacing w:after="0" w:line="480" w:lineRule="auto"/>
        <w:ind w:firstLine="720"/>
        <w:contextualSpacing/>
      </w:pPr>
      <w:r>
        <w:object w:dxaOrig="3241" w:dyaOrig="4861">
          <v:shape id="_x0000_i1027" type="#_x0000_t75" style="width:165.75pt;height:245.25pt" o:ole="">
            <v:imagedata r:id="rId11" o:title=""/>
          </v:shape>
          <o:OLEObject Type="Embed" ProgID="AcroExch.Document.DC" ShapeID="_x0000_i1027" DrawAspect="Content" ObjectID="_1535959392" r:id="rId12"/>
        </w:object>
      </w:r>
    </w:p>
    <w:sectPr w:rsidR="00EC570E" w:rsidSect="00FB563E">
      <w:footerReference w:type="default" r:id="rId13"/>
      <w:pgSz w:w="12240" w:h="15840" w:code="1"/>
      <w:pgMar w:top="1800" w:right="1800" w:bottom="1800" w:left="1800" w:header="720" w:footer="720" w:gutter="0"/>
      <w:lnNumType w:countBy="1" w:restart="continuous"/>
      <w:pgNumType w:start="1"/>
      <w:cols w:space="720"/>
      <w:docGrid w:linePitch="360"/>
      <w:sectPrChange w:id="99" w:author="jenise" w:date="2016-09-19T14:16:00Z">
        <w:sectPr w:rsidR="00EC570E" w:rsidSect="00FB563E">
          <w:pgSz w:code="0"/>
          <w:pgMar w:top="1800" w:right="1800" w:bottom="1800" w:left="180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1C1" w:rsidRDefault="00D261C1" w:rsidP="003F4033">
      <w:pPr>
        <w:spacing w:after="0" w:line="240" w:lineRule="auto"/>
      </w:pPr>
      <w:r>
        <w:separator/>
      </w:r>
    </w:p>
  </w:endnote>
  <w:endnote w:type="continuationSeparator" w:id="0">
    <w:p w:rsidR="00D261C1" w:rsidRDefault="00D261C1" w:rsidP="003F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832054"/>
      <w:docPartObj>
        <w:docPartGallery w:val="Page Numbers (Bottom of Page)"/>
        <w:docPartUnique/>
      </w:docPartObj>
    </w:sdtPr>
    <w:sdtEndPr>
      <w:rPr>
        <w:noProof/>
      </w:rPr>
    </w:sdtEndPr>
    <w:sdtContent>
      <w:p w:rsidR="003F4033" w:rsidRDefault="003F4033">
        <w:pPr>
          <w:pStyle w:val="Footer"/>
          <w:jc w:val="center"/>
        </w:pPr>
        <w:r>
          <w:fldChar w:fldCharType="begin"/>
        </w:r>
        <w:r>
          <w:instrText xml:space="preserve"> PAGE   \* MERGEFORMAT </w:instrText>
        </w:r>
        <w:r>
          <w:fldChar w:fldCharType="separate"/>
        </w:r>
        <w:r w:rsidR="00BF24A9">
          <w:rPr>
            <w:noProof/>
          </w:rPr>
          <w:t>18</w:t>
        </w:r>
        <w:r>
          <w:rPr>
            <w:noProof/>
          </w:rPr>
          <w:fldChar w:fldCharType="end"/>
        </w:r>
      </w:p>
    </w:sdtContent>
  </w:sdt>
  <w:p w:rsidR="003F4033" w:rsidRDefault="003F4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1C1" w:rsidRDefault="00D261C1" w:rsidP="003F4033">
      <w:pPr>
        <w:spacing w:after="0" w:line="240" w:lineRule="auto"/>
      </w:pPr>
      <w:r>
        <w:separator/>
      </w:r>
    </w:p>
  </w:footnote>
  <w:footnote w:type="continuationSeparator" w:id="0">
    <w:p w:rsidR="00D261C1" w:rsidRDefault="00D261C1" w:rsidP="003F403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se">
    <w15:presenceInfo w15:providerId="None" w15:userId="j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38"/>
    <w:rsid w:val="00013B96"/>
    <w:rsid w:val="00027715"/>
    <w:rsid w:val="00027721"/>
    <w:rsid w:val="0005065D"/>
    <w:rsid w:val="0005696C"/>
    <w:rsid w:val="00080A30"/>
    <w:rsid w:val="0009352E"/>
    <w:rsid w:val="000A1E16"/>
    <w:rsid w:val="000B2D62"/>
    <w:rsid w:val="000B393E"/>
    <w:rsid w:val="000C5B39"/>
    <w:rsid w:val="000C6A8A"/>
    <w:rsid w:val="000F52BA"/>
    <w:rsid w:val="001077FC"/>
    <w:rsid w:val="00127CB7"/>
    <w:rsid w:val="001610AD"/>
    <w:rsid w:val="001656A9"/>
    <w:rsid w:val="00172A1F"/>
    <w:rsid w:val="001C19C6"/>
    <w:rsid w:val="001D57B8"/>
    <w:rsid w:val="001E4C24"/>
    <w:rsid w:val="001E540F"/>
    <w:rsid w:val="001F6F31"/>
    <w:rsid w:val="0022747C"/>
    <w:rsid w:val="00234345"/>
    <w:rsid w:val="00252589"/>
    <w:rsid w:val="00266B5A"/>
    <w:rsid w:val="002718A9"/>
    <w:rsid w:val="00282DA0"/>
    <w:rsid w:val="002901CE"/>
    <w:rsid w:val="002903D9"/>
    <w:rsid w:val="002A293B"/>
    <w:rsid w:val="002B3A47"/>
    <w:rsid w:val="002B7ADB"/>
    <w:rsid w:val="003017C5"/>
    <w:rsid w:val="0035115A"/>
    <w:rsid w:val="003634CC"/>
    <w:rsid w:val="00383EDF"/>
    <w:rsid w:val="00394592"/>
    <w:rsid w:val="003C5022"/>
    <w:rsid w:val="003D5603"/>
    <w:rsid w:val="003D683D"/>
    <w:rsid w:val="003E0D27"/>
    <w:rsid w:val="003F4033"/>
    <w:rsid w:val="00410369"/>
    <w:rsid w:val="00410828"/>
    <w:rsid w:val="00415025"/>
    <w:rsid w:val="00424F65"/>
    <w:rsid w:val="0044778F"/>
    <w:rsid w:val="00447A2E"/>
    <w:rsid w:val="00450972"/>
    <w:rsid w:val="00464D27"/>
    <w:rsid w:val="004819BC"/>
    <w:rsid w:val="00494FCE"/>
    <w:rsid w:val="004C687B"/>
    <w:rsid w:val="004F6859"/>
    <w:rsid w:val="00517E38"/>
    <w:rsid w:val="00525DFA"/>
    <w:rsid w:val="005609ED"/>
    <w:rsid w:val="00573DBB"/>
    <w:rsid w:val="005A7B47"/>
    <w:rsid w:val="0061605D"/>
    <w:rsid w:val="00655BA2"/>
    <w:rsid w:val="00655DE6"/>
    <w:rsid w:val="006577F7"/>
    <w:rsid w:val="00664010"/>
    <w:rsid w:val="00693047"/>
    <w:rsid w:val="006C026D"/>
    <w:rsid w:val="006C7897"/>
    <w:rsid w:val="006D1F33"/>
    <w:rsid w:val="0070432D"/>
    <w:rsid w:val="0071734B"/>
    <w:rsid w:val="00755205"/>
    <w:rsid w:val="007777D8"/>
    <w:rsid w:val="00777A9B"/>
    <w:rsid w:val="00780F36"/>
    <w:rsid w:val="007910B7"/>
    <w:rsid w:val="007A6215"/>
    <w:rsid w:val="007A65F1"/>
    <w:rsid w:val="007D5448"/>
    <w:rsid w:val="007E37B7"/>
    <w:rsid w:val="007F0A77"/>
    <w:rsid w:val="00803725"/>
    <w:rsid w:val="008109B7"/>
    <w:rsid w:val="00835B8E"/>
    <w:rsid w:val="00851DE6"/>
    <w:rsid w:val="008776C2"/>
    <w:rsid w:val="00891EF2"/>
    <w:rsid w:val="008B5FB4"/>
    <w:rsid w:val="008C2D08"/>
    <w:rsid w:val="008F3EDA"/>
    <w:rsid w:val="00905117"/>
    <w:rsid w:val="0090761F"/>
    <w:rsid w:val="0091237C"/>
    <w:rsid w:val="009207F1"/>
    <w:rsid w:val="0093411C"/>
    <w:rsid w:val="009369BD"/>
    <w:rsid w:val="009962B4"/>
    <w:rsid w:val="009A1020"/>
    <w:rsid w:val="009B4AC5"/>
    <w:rsid w:val="009D6FCB"/>
    <w:rsid w:val="009F5D94"/>
    <w:rsid w:val="00A24D7D"/>
    <w:rsid w:val="00A65204"/>
    <w:rsid w:val="00A7707A"/>
    <w:rsid w:val="00AA6582"/>
    <w:rsid w:val="00AD397A"/>
    <w:rsid w:val="00AF5F42"/>
    <w:rsid w:val="00AF739E"/>
    <w:rsid w:val="00B26D2B"/>
    <w:rsid w:val="00B354DA"/>
    <w:rsid w:val="00B60F3D"/>
    <w:rsid w:val="00B74EC4"/>
    <w:rsid w:val="00B76D6E"/>
    <w:rsid w:val="00B90F99"/>
    <w:rsid w:val="00BD091A"/>
    <w:rsid w:val="00BD0C6A"/>
    <w:rsid w:val="00BF24A9"/>
    <w:rsid w:val="00C42E3E"/>
    <w:rsid w:val="00C73FEE"/>
    <w:rsid w:val="00C82356"/>
    <w:rsid w:val="00C93938"/>
    <w:rsid w:val="00CA7860"/>
    <w:rsid w:val="00CA79B5"/>
    <w:rsid w:val="00CB1B8D"/>
    <w:rsid w:val="00CC3549"/>
    <w:rsid w:val="00CE6FFB"/>
    <w:rsid w:val="00CF4851"/>
    <w:rsid w:val="00D17636"/>
    <w:rsid w:val="00D261C1"/>
    <w:rsid w:val="00D30651"/>
    <w:rsid w:val="00D47BD1"/>
    <w:rsid w:val="00D639A9"/>
    <w:rsid w:val="00D82EE8"/>
    <w:rsid w:val="00D974B7"/>
    <w:rsid w:val="00DB1DB6"/>
    <w:rsid w:val="00DC0AC6"/>
    <w:rsid w:val="00DC61AA"/>
    <w:rsid w:val="00DD5D29"/>
    <w:rsid w:val="00E152F3"/>
    <w:rsid w:val="00E23442"/>
    <w:rsid w:val="00E25DD7"/>
    <w:rsid w:val="00E3677E"/>
    <w:rsid w:val="00E43BC8"/>
    <w:rsid w:val="00E5042A"/>
    <w:rsid w:val="00E50541"/>
    <w:rsid w:val="00E71598"/>
    <w:rsid w:val="00E7750C"/>
    <w:rsid w:val="00E90E99"/>
    <w:rsid w:val="00EB51B7"/>
    <w:rsid w:val="00EC570E"/>
    <w:rsid w:val="00EC7153"/>
    <w:rsid w:val="00EC774E"/>
    <w:rsid w:val="00EC7F9C"/>
    <w:rsid w:val="00ED6DAB"/>
    <w:rsid w:val="00EE2D80"/>
    <w:rsid w:val="00EE435E"/>
    <w:rsid w:val="00EF5F6C"/>
    <w:rsid w:val="00F0612C"/>
    <w:rsid w:val="00F11CB7"/>
    <w:rsid w:val="00F508A6"/>
    <w:rsid w:val="00F56C96"/>
    <w:rsid w:val="00F737FC"/>
    <w:rsid w:val="00F8345B"/>
    <w:rsid w:val="00F90208"/>
    <w:rsid w:val="00F950CB"/>
    <w:rsid w:val="00FA4D9E"/>
    <w:rsid w:val="00FB563E"/>
    <w:rsid w:val="00FE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7CB66-28A6-4B25-8529-1D864E2F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610AD"/>
  </w:style>
  <w:style w:type="character" w:styleId="Hyperlink">
    <w:name w:val="Hyperlink"/>
    <w:basedOn w:val="DefaultParagraphFont"/>
    <w:uiPriority w:val="99"/>
    <w:unhideWhenUsed/>
    <w:rsid w:val="007777D8"/>
    <w:rPr>
      <w:color w:val="0000FF" w:themeColor="hyperlink"/>
      <w:u w:val="single"/>
    </w:rPr>
  </w:style>
  <w:style w:type="paragraph" w:customStyle="1" w:styleId="References">
    <w:name w:val="References"/>
    <w:basedOn w:val="Normal"/>
    <w:rsid w:val="00F11CB7"/>
    <w:pPr>
      <w:spacing w:after="0" w:line="240" w:lineRule="auto"/>
      <w:ind w:left="432" w:hanging="432"/>
    </w:pPr>
    <w:rPr>
      <w:rFonts w:ascii="Times New Roman" w:eastAsia="Times New Roman" w:hAnsi="Times New Roman" w:cs="Times New Roman"/>
      <w:sz w:val="24"/>
      <w:szCs w:val="24"/>
    </w:rPr>
  </w:style>
  <w:style w:type="paragraph" w:styleId="ListParagraph">
    <w:name w:val="List Paragraph"/>
    <w:basedOn w:val="Normal"/>
    <w:uiPriority w:val="34"/>
    <w:qFormat/>
    <w:rsid w:val="00F11CB7"/>
    <w:pPr>
      <w:ind w:left="720"/>
      <w:contextualSpacing/>
    </w:pPr>
  </w:style>
  <w:style w:type="paragraph" w:styleId="Header">
    <w:name w:val="header"/>
    <w:basedOn w:val="Normal"/>
    <w:link w:val="HeaderChar"/>
    <w:uiPriority w:val="99"/>
    <w:unhideWhenUsed/>
    <w:rsid w:val="003F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33"/>
  </w:style>
  <w:style w:type="paragraph" w:styleId="Footer">
    <w:name w:val="footer"/>
    <w:basedOn w:val="Normal"/>
    <w:link w:val="FooterChar"/>
    <w:uiPriority w:val="99"/>
    <w:unhideWhenUsed/>
    <w:rsid w:val="003F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33"/>
  </w:style>
  <w:style w:type="paragraph" w:styleId="BalloonText">
    <w:name w:val="Balloon Text"/>
    <w:basedOn w:val="Normal"/>
    <w:link w:val="BalloonTextChar"/>
    <w:uiPriority w:val="99"/>
    <w:semiHidden/>
    <w:unhideWhenUsed/>
    <w:rsid w:val="00655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D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image" Target="media/image4.emf"/><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4070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jenise</cp:lastModifiedBy>
  <cp:revision>6</cp:revision>
  <cp:lastPrinted>2016-09-19T18:16:00Z</cp:lastPrinted>
  <dcterms:created xsi:type="dcterms:W3CDTF">2016-09-21T14:23:00Z</dcterms:created>
  <dcterms:modified xsi:type="dcterms:W3CDTF">2016-09-21T14:36:00Z</dcterms:modified>
</cp:coreProperties>
</file>