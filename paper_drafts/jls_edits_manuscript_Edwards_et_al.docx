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126C2" w14:textId="56AABEDC" w:rsidR="00A96835" w:rsidRDefault="00A96835" w:rsidP="003177C0">
      <w:pPr>
        <w:spacing w:line="480" w:lineRule="auto"/>
        <w:contextualSpacing/>
        <w:rPr>
          <w:rFonts w:ascii="Times New Roman" w:hAnsi="Times New Roman" w:cs="Times New Roman"/>
          <w:sz w:val="24"/>
          <w:szCs w:val="24"/>
        </w:rPr>
      </w:pPr>
      <w:r w:rsidRPr="003E690B">
        <w:rPr>
          <w:rFonts w:ascii="Times New Roman" w:hAnsi="Times New Roman" w:cs="Times New Roman"/>
          <w:sz w:val="24"/>
          <w:szCs w:val="24"/>
        </w:rPr>
        <w:t>Mercury concentrations in bat g</w:t>
      </w:r>
      <w:r w:rsidR="00713B7B" w:rsidRPr="003E690B">
        <w:rPr>
          <w:rFonts w:ascii="Times New Roman" w:hAnsi="Times New Roman" w:cs="Times New Roman"/>
          <w:sz w:val="24"/>
          <w:szCs w:val="24"/>
        </w:rPr>
        <w:t xml:space="preserve">uano from caves and bat houses </w:t>
      </w:r>
      <w:r w:rsidRPr="003E690B">
        <w:rPr>
          <w:rFonts w:ascii="Times New Roman" w:hAnsi="Times New Roman" w:cs="Times New Roman"/>
          <w:sz w:val="24"/>
          <w:szCs w:val="24"/>
        </w:rPr>
        <w:t>in Florida and Georgia</w:t>
      </w:r>
    </w:p>
    <w:p w14:paraId="0CC07817" w14:textId="77777777" w:rsidR="006E0E7D" w:rsidRPr="003E690B" w:rsidRDefault="006E0E7D" w:rsidP="003177C0">
      <w:pPr>
        <w:spacing w:line="480" w:lineRule="auto"/>
        <w:contextualSpacing/>
        <w:rPr>
          <w:rFonts w:ascii="Times New Roman" w:hAnsi="Times New Roman" w:cs="Times New Roman"/>
          <w:sz w:val="24"/>
          <w:szCs w:val="24"/>
        </w:rPr>
      </w:pPr>
    </w:p>
    <w:p w14:paraId="53F920A2" w14:textId="084B9FC4" w:rsidR="00A96835" w:rsidRPr="007F2FC9" w:rsidRDefault="006E0E7D"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Amy E. Edwards</w:t>
      </w:r>
      <w:r w:rsidR="001D6FC9" w:rsidRPr="001D6FC9">
        <w:rPr>
          <w:rFonts w:ascii="Times New Roman" w:hAnsi="Times New Roman" w:cs="Times New Roman"/>
          <w:sz w:val="24"/>
          <w:szCs w:val="24"/>
          <w:vertAlign w:val="superscript"/>
        </w:rPr>
        <w:t>1</w:t>
      </w:r>
      <w:r>
        <w:rPr>
          <w:rFonts w:ascii="Times New Roman" w:hAnsi="Times New Roman" w:cs="Times New Roman"/>
          <w:sz w:val="24"/>
          <w:szCs w:val="24"/>
        </w:rPr>
        <w:t>, Jenise L. Swall</w:t>
      </w:r>
      <w:r w:rsidR="001D6FC9" w:rsidRPr="001D6FC9">
        <w:rPr>
          <w:rFonts w:ascii="Times New Roman" w:hAnsi="Times New Roman" w:cs="Times New Roman"/>
          <w:sz w:val="24"/>
          <w:szCs w:val="24"/>
          <w:vertAlign w:val="superscript"/>
        </w:rPr>
        <w:t>2</w:t>
      </w:r>
      <w:r>
        <w:rPr>
          <w:rFonts w:ascii="Times New Roman" w:hAnsi="Times New Roman" w:cs="Times New Roman"/>
          <w:sz w:val="24"/>
          <w:szCs w:val="24"/>
        </w:rPr>
        <w:t>, and Charles H. Jagoe</w:t>
      </w:r>
      <w:r w:rsidR="001D6FC9" w:rsidRPr="001D6FC9">
        <w:rPr>
          <w:rFonts w:ascii="Times New Roman" w:hAnsi="Times New Roman" w:cs="Times New Roman"/>
          <w:sz w:val="24"/>
          <w:szCs w:val="24"/>
          <w:vertAlign w:val="superscript"/>
        </w:rPr>
        <w:t>3</w:t>
      </w:r>
    </w:p>
    <w:p w14:paraId="1765C6C3" w14:textId="1DDFE57F" w:rsidR="00A96835" w:rsidRPr="007F2FC9" w:rsidRDefault="001D6FC9" w:rsidP="003177C0">
      <w:pPr>
        <w:spacing w:line="480" w:lineRule="auto"/>
        <w:contextualSpacing/>
        <w:rPr>
          <w:rFonts w:ascii="Times New Roman" w:hAnsi="Times New Roman" w:cs="Times New Roman"/>
          <w:sz w:val="24"/>
          <w:szCs w:val="24"/>
        </w:rPr>
      </w:pPr>
      <w:r w:rsidRPr="001D6FC9">
        <w:rPr>
          <w:rFonts w:ascii="Times New Roman" w:hAnsi="Times New Roman" w:cs="Times New Roman"/>
          <w:sz w:val="24"/>
          <w:szCs w:val="24"/>
          <w:vertAlign w:val="superscript"/>
        </w:rPr>
        <w:t>1</w:t>
      </w:r>
      <w:r w:rsidR="00A96835" w:rsidRPr="007F2FC9">
        <w:rPr>
          <w:rFonts w:ascii="Times New Roman" w:hAnsi="Times New Roman" w:cs="Times New Roman"/>
          <w:sz w:val="24"/>
          <w:szCs w:val="24"/>
        </w:rPr>
        <w:t>Hanover County Government, 9015 Pole G</w:t>
      </w:r>
      <w:r>
        <w:rPr>
          <w:rFonts w:ascii="Times New Roman" w:hAnsi="Times New Roman" w:cs="Times New Roman"/>
          <w:sz w:val="24"/>
          <w:szCs w:val="24"/>
        </w:rPr>
        <w:t>reen Park Lane, Mechanicsville, Virginia</w:t>
      </w:r>
      <w:r w:rsidR="00A96835" w:rsidRPr="007F2FC9">
        <w:rPr>
          <w:rFonts w:ascii="Times New Roman" w:hAnsi="Times New Roman" w:cs="Times New Roman"/>
          <w:sz w:val="24"/>
          <w:szCs w:val="24"/>
        </w:rPr>
        <w:t xml:space="preserve"> 23116</w:t>
      </w:r>
      <w:r>
        <w:rPr>
          <w:rFonts w:ascii="Times New Roman" w:hAnsi="Times New Roman" w:cs="Times New Roman"/>
          <w:sz w:val="24"/>
          <w:szCs w:val="24"/>
        </w:rPr>
        <w:t>, USA; E-mail: aeedwards@hanovercounty.gov</w:t>
      </w:r>
    </w:p>
    <w:p w14:paraId="3686ED80" w14:textId="77777777" w:rsidR="00A96835" w:rsidRPr="007F2FC9" w:rsidRDefault="001D6FC9" w:rsidP="003177C0">
      <w:pPr>
        <w:spacing w:line="480" w:lineRule="auto"/>
        <w:contextualSpacing/>
        <w:rPr>
          <w:rFonts w:ascii="Times New Roman" w:hAnsi="Times New Roman" w:cs="Times New Roman"/>
          <w:sz w:val="24"/>
          <w:szCs w:val="24"/>
        </w:rPr>
      </w:pPr>
      <w:r w:rsidRPr="001D6FC9">
        <w:rPr>
          <w:rFonts w:ascii="Times New Roman" w:hAnsi="Times New Roman" w:cs="Times New Roman"/>
          <w:sz w:val="24"/>
          <w:szCs w:val="24"/>
          <w:vertAlign w:val="superscript"/>
        </w:rPr>
        <w:t>2</w:t>
      </w:r>
      <w:r w:rsidR="00A96835" w:rsidRPr="007F2FC9">
        <w:rPr>
          <w:rFonts w:ascii="Times New Roman" w:hAnsi="Times New Roman" w:cs="Times New Roman"/>
          <w:sz w:val="24"/>
          <w:szCs w:val="24"/>
        </w:rPr>
        <w:t>Department of Statistical Sciences and Operations Research, Virginia Commonwealth University,</w:t>
      </w:r>
      <w:r>
        <w:rPr>
          <w:rFonts w:ascii="Times New Roman" w:hAnsi="Times New Roman" w:cs="Times New Roman"/>
          <w:sz w:val="24"/>
          <w:szCs w:val="24"/>
        </w:rPr>
        <w:t xml:space="preserve"> 1015 Floyd Avenue, Richmond, Virginia</w:t>
      </w:r>
      <w:r w:rsidR="00A96835" w:rsidRPr="007F2FC9">
        <w:rPr>
          <w:rFonts w:ascii="Times New Roman" w:hAnsi="Times New Roman" w:cs="Times New Roman"/>
          <w:sz w:val="24"/>
          <w:szCs w:val="24"/>
        </w:rPr>
        <w:t xml:space="preserve"> 23284</w:t>
      </w:r>
      <w:r>
        <w:rPr>
          <w:rFonts w:ascii="Times New Roman" w:hAnsi="Times New Roman" w:cs="Times New Roman"/>
          <w:sz w:val="24"/>
          <w:szCs w:val="24"/>
        </w:rPr>
        <w:t>, USA</w:t>
      </w:r>
    </w:p>
    <w:p w14:paraId="715205FD" w14:textId="3B03C2CA" w:rsidR="00487EE1" w:rsidRDefault="00463DB1" w:rsidP="003177C0">
      <w:pPr>
        <w:spacing w:line="480" w:lineRule="auto"/>
        <w:contextualSpacing/>
        <w:rPr>
          <w:rFonts w:ascii="Times New Roman" w:hAnsi="Times New Roman" w:cs="Times New Roman"/>
          <w:sz w:val="24"/>
          <w:szCs w:val="24"/>
        </w:rPr>
      </w:pPr>
      <w:ins w:id="0" w:author="Jenise" w:date="2018-06-19T14:22:00Z">
        <w:r>
          <w:rPr>
            <w:rFonts w:ascii="Times New Roman" w:hAnsi="Times New Roman" w:cs="Times New Roman"/>
            <w:sz w:val="24"/>
            <w:szCs w:val="24"/>
            <w:vertAlign w:val="superscript"/>
          </w:rPr>
          <w:t>3</w:t>
        </w:r>
      </w:ins>
      <w:del w:id="1" w:author="Jenise" w:date="2018-06-19T14:23:00Z">
        <w:r w:rsidR="00A96835" w:rsidRPr="007F2FC9" w:rsidDel="00463DB1">
          <w:rPr>
            <w:rFonts w:ascii="Times New Roman" w:hAnsi="Times New Roman" w:cs="Times New Roman"/>
            <w:sz w:val="24"/>
            <w:szCs w:val="24"/>
          </w:rPr>
          <w:delText>(3)</w:delText>
        </w:r>
      </w:del>
      <w:r w:rsidR="00A96835" w:rsidRPr="007F2FC9">
        <w:rPr>
          <w:rFonts w:ascii="Times New Roman" w:hAnsi="Times New Roman" w:cs="Times New Roman"/>
          <w:sz w:val="24"/>
          <w:szCs w:val="24"/>
        </w:rPr>
        <w:t>School of the Environment, Florida A&amp;M University, 1515 S. Martin Luther</w:t>
      </w:r>
      <w:r w:rsidR="001D6FC9">
        <w:rPr>
          <w:rFonts w:ascii="Times New Roman" w:hAnsi="Times New Roman" w:cs="Times New Roman"/>
          <w:sz w:val="24"/>
          <w:szCs w:val="24"/>
        </w:rPr>
        <w:t xml:space="preserve"> King Jr. Blvd., Tallahassee, Florida</w:t>
      </w:r>
      <w:r w:rsidR="00A96835" w:rsidRPr="007F2FC9">
        <w:rPr>
          <w:rFonts w:ascii="Times New Roman" w:hAnsi="Times New Roman" w:cs="Times New Roman"/>
          <w:sz w:val="24"/>
          <w:szCs w:val="24"/>
        </w:rPr>
        <w:t xml:space="preserve"> 32307</w:t>
      </w:r>
      <w:r w:rsidR="001D6FC9">
        <w:rPr>
          <w:rFonts w:ascii="Times New Roman" w:hAnsi="Times New Roman" w:cs="Times New Roman"/>
          <w:sz w:val="24"/>
          <w:szCs w:val="24"/>
        </w:rPr>
        <w:t>, USA</w:t>
      </w:r>
    </w:p>
    <w:p w14:paraId="11BD603D" w14:textId="77777777" w:rsidR="00A96835" w:rsidRDefault="00A96835" w:rsidP="003177C0">
      <w:pPr>
        <w:spacing w:line="480" w:lineRule="auto"/>
        <w:contextualSpacing/>
        <w:rPr>
          <w:rFonts w:ascii="Times New Roman" w:hAnsi="Times New Roman" w:cs="Times New Roman"/>
          <w:sz w:val="24"/>
          <w:szCs w:val="24"/>
        </w:rPr>
      </w:pPr>
    </w:p>
    <w:p w14:paraId="076CB8B7" w14:textId="2A8A1DD6" w:rsidR="00D70ADE" w:rsidRDefault="00D70AD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Suggested running head:  Mercury in bat guano</w:t>
      </w:r>
    </w:p>
    <w:p w14:paraId="70F708D0" w14:textId="77777777" w:rsidR="00D70ADE" w:rsidRDefault="00D70ADE" w:rsidP="003177C0">
      <w:pPr>
        <w:spacing w:line="480" w:lineRule="auto"/>
        <w:contextualSpacing/>
        <w:rPr>
          <w:rFonts w:ascii="Times New Roman" w:hAnsi="Times New Roman" w:cs="Times New Roman"/>
          <w:sz w:val="24"/>
          <w:szCs w:val="24"/>
        </w:rPr>
      </w:pPr>
    </w:p>
    <w:p w14:paraId="501A0694" w14:textId="77777777" w:rsidR="00D70ADE" w:rsidRDefault="00D70ADE" w:rsidP="003177C0">
      <w:pPr>
        <w:spacing w:line="480" w:lineRule="auto"/>
        <w:contextualSpacing/>
        <w:rPr>
          <w:rFonts w:ascii="Times New Roman" w:hAnsi="Times New Roman" w:cs="Times New Roman"/>
          <w:sz w:val="24"/>
          <w:szCs w:val="24"/>
        </w:rPr>
      </w:pPr>
    </w:p>
    <w:p w14:paraId="117B2EB7" w14:textId="77777777" w:rsidR="00D70ADE" w:rsidRDefault="00D70ADE" w:rsidP="003177C0">
      <w:pPr>
        <w:spacing w:line="480" w:lineRule="auto"/>
        <w:contextualSpacing/>
        <w:rPr>
          <w:rFonts w:ascii="Times New Roman" w:hAnsi="Times New Roman" w:cs="Times New Roman"/>
          <w:sz w:val="24"/>
          <w:szCs w:val="24"/>
        </w:rPr>
      </w:pPr>
    </w:p>
    <w:p w14:paraId="3DBBD8E1" w14:textId="77777777" w:rsidR="00D70ADE" w:rsidRDefault="00D70ADE" w:rsidP="003177C0">
      <w:pPr>
        <w:spacing w:line="480" w:lineRule="auto"/>
        <w:contextualSpacing/>
        <w:rPr>
          <w:rFonts w:ascii="Times New Roman" w:hAnsi="Times New Roman" w:cs="Times New Roman"/>
          <w:sz w:val="24"/>
          <w:szCs w:val="24"/>
        </w:rPr>
      </w:pPr>
    </w:p>
    <w:p w14:paraId="6A7C04A1" w14:textId="77777777" w:rsidR="00D70ADE" w:rsidRDefault="00D70ADE" w:rsidP="003177C0">
      <w:pPr>
        <w:spacing w:line="480" w:lineRule="auto"/>
        <w:contextualSpacing/>
        <w:rPr>
          <w:rFonts w:ascii="Times New Roman" w:hAnsi="Times New Roman" w:cs="Times New Roman"/>
          <w:sz w:val="24"/>
          <w:szCs w:val="24"/>
        </w:rPr>
      </w:pPr>
    </w:p>
    <w:p w14:paraId="32CA8CF9" w14:textId="77777777" w:rsidR="00D70ADE" w:rsidRDefault="00D70ADE" w:rsidP="003177C0">
      <w:pPr>
        <w:spacing w:line="480" w:lineRule="auto"/>
        <w:contextualSpacing/>
        <w:rPr>
          <w:rFonts w:ascii="Times New Roman" w:hAnsi="Times New Roman" w:cs="Times New Roman"/>
          <w:sz w:val="24"/>
          <w:szCs w:val="24"/>
        </w:rPr>
      </w:pPr>
    </w:p>
    <w:p w14:paraId="1F8F094C" w14:textId="77777777" w:rsidR="00D70ADE" w:rsidRDefault="00D70ADE" w:rsidP="003177C0">
      <w:pPr>
        <w:spacing w:line="480" w:lineRule="auto"/>
        <w:contextualSpacing/>
        <w:rPr>
          <w:rFonts w:ascii="Times New Roman" w:hAnsi="Times New Roman" w:cs="Times New Roman"/>
          <w:sz w:val="24"/>
          <w:szCs w:val="24"/>
        </w:rPr>
      </w:pPr>
    </w:p>
    <w:p w14:paraId="4D645E1C" w14:textId="77777777" w:rsidR="00D70ADE" w:rsidRDefault="00D70ADE" w:rsidP="003177C0">
      <w:pPr>
        <w:spacing w:line="480" w:lineRule="auto"/>
        <w:contextualSpacing/>
        <w:rPr>
          <w:rFonts w:ascii="Times New Roman" w:hAnsi="Times New Roman" w:cs="Times New Roman"/>
          <w:sz w:val="24"/>
          <w:szCs w:val="24"/>
        </w:rPr>
      </w:pPr>
    </w:p>
    <w:p w14:paraId="1E7B262D" w14:textId="77777777" w:rsidR="00D70ADE" w:rsidRDefault="00D70ADE" w:rsidP="003177C0">
      <w:pPr>
        <w:spacing w:line="480" w:lineRule="auto"/>
        <w:contextualSpacing/>
        <w:rPr>
          <w:rFonts w:ascii="Times New Roman" w:hAnsi="Times New Roman" w:cs="Times New Roman"/>
          <w:sz w:val="24"/>
          <w:szCs w:val="24"/>
        </w:rPr>
      </w:pPr>
    </w:p>
    <w:p w14:paraId="75744331" w14:textId="77777777" w:rsidR="00D70ADE" w:rsidRDefault="00D70ADE" w:rsidP="003177C0">
      <w:pPr>
        <w:spacing w:line="480" w:lineRule="auto"/>
        <w:contextualSpacing/>
        <w:rPr>
          <w:rFonts w:ascii="Times New Roman" w:hAnsi="Times New Roman" w:cs="Times New Roman"/>
          <w:sz w:val="24"/>
          <w:szCs w:val="24"/>
        </w:rPr>
      </w:pPr>
    </w:p>
    <w:p w14:paraId="0842AD82" w14:textId="77777777" w:rsidR="00D70ADE" w:rsidRDefault="00D70ADE" w:rsidP="003177C0">
      <w:pPr>
        <w:spacing w:line="480" w:lineRule="auto"/>
        <w:contextualSpacing/>
        <w:rPr>
          <w:rFonts w:ascii="Times New Roman" w:hAnsi="Times New Roman" w:cs="Times New Roman"/>
          <w:sz w:val="24"/>
          <w:szCs w:val="24"/>
        </w:rPr>
      </w:pPr>
    </w:p>
    <w:p w14:paraId="2854FC97" w14:textId="77777777" w:rsidR="00B51766" w:rsidRDefault="00B51766" w:rsidP="003177C0">
      <w:pPr>
        <w:spacing w:line="480" w:lineRule="auto"/>
        <w:contextualSpacing/>
        <w:rPr>
          <w:rFonts w:ascii="Times New Roman" w:hAnsi="Times New Roman" w:cs="Times New Roman"/>
          <w:sz w:val="24"/>
          <w:szCs w:val="24"/>
        </w:rPr>
      </w:pPr>
    </w:p>
    <w:p w14:paraId="2921BFCE" w14:textId="36F60273" w:rsidR="006B73EE" w:rsidRPr="00DD3DB5" w:rsidRDefault="006B73EE" w:rsidP="003177C0">
      <w:pPr>
        <w:spacing w:line="480" w:lineRule="auto"/>
        <w:contextualSpacing/>
        <w:rPr>
          <w:rFonts w:ascii="Times New Roman" w:hAnsi="Times New Roman" w:cs="Times New Roman"/>
          <w:color w:val="FF0000"/>
          <w:sz w:val="24"/>
          <w:szCs w:val="24"/>
        </w:rPr>
      </w:pPr>
      <w:r w:rsidRPr="006B73EE">
        <w:rPr>
          <w:rFonts w:ascii="Times New Roman" w:hAnsi="Times New Roman" w:cs="Times New Roman"/>
          <w:sz w:val="24"/>
          <w:szCs w:val="24"/>
        </w:rPr>
        <w:lastRenderedPageBreak/>
        <w:t>ABSTRACT</w:t>
      </w:r>
      <w:r w:rsidR="00DD3DB5">
        <w:rPr>
          <w:rFonts w:ascii="Times New Roman" w:hAnsi="Times New Roman" w:cs="Times New Roman"/>
          <w:sz w:val="24"/>
          <w:szCs w:val="24"/>
        </w:rPr>
        <w:t xml:space="preserve">  </w:t>
      </w:r>
    </w:p>
    <w:p w14:paraId="79B64E5A" w14:textId="41E7882E" w:rsidR="005F100F" w:rsidRDefault="00001436" w:rsidP="00D37793">
      <w:pPr>
        <w:spacing w:line="480" w:lineRule="auto"/>
        <w:ind w:firstLine="720"/>
        <w:contextualSpacing/>
        <w:rPr>
          <w:rFonts w:ascii="Times New Roman" w:hAnsi="Times New Roman" w:cs="Times New Roman"/>
          <w:sz w:val="24"/>
          <w:szCs w:val="24"/>
        </w:rPr>
      </w:pPr>
      <w:commentRangeStart w:id="2"/>
      <w:r>
        <w:rPr>
          <w:rFonts w:ascii="Times New Roman" w:hAnsi="Times New Roman" w:cs="Times New Roman"/>
          <w:sz w:val="24"/>
          <w:szCs w:val="24"/>
        </w:rPr>
        <w:t xml:space="preserve">Several pollutants </w:t>
      </w:r>
      <w:commentRangeEnd w:id="2"/>
      <w:r w:rsidR="002853E6">
        <w:rPr>
          <w:rStyle w:val="CommentReference"/>
        </w:rPr>
        <w:commentReference w:id="2"/>
      </w:r>
      <w:r>
        <w:rPr>
          <w:rFonts w:ascii="Times New Roman" w:hAnsi="Times New Roman" w:cs="Times New Roman"/>
          <w:sz w:val="24"/>
          <w:szCs w:val="24"/>
        </w:rPr>
        <w:t>are</w:t>
      </w:r>
      <w:r w:rsidR="00CA774D">
        <w:rPr>
          <w:rFonts w:ascii="Times New Roman" w:hAnsi="Times New Roman" w:cs="Times New Roman"/>
          <w:sz w:val="24"/>
          <w:szCs w:val="24"/>
        </w:rPr>
        <w:t xml:space="preserve"> </w:t>
      </w:r>
      <w:proofErr w:type="spellStart"/>
      <w:r w:rsidR="00CA774D">
        <w:rPr>
          <w:rFonts w:ascii="Times New Roman" w:hAnsi="Times New Roman" w:cs="Times New Roman"/>
          <w:sz w:val="24"/>
          <w:szCs w:val="24"/>
        </w:rPr>
        <w:t>bioaccumulating</w:t>
      </w:r>
      <w:proofErr w:type="spellEnd"/>
      <w:r w:rsidR="00CA774D">
        <w:rPr>
          <w:rFonts w:ascii="Times New Roman" w:hAnsi="Times New Roman" w:cs="Times New Roman"/>
          <w:sz w:val="24"/>
          <w:szCs w:val="24"/>
        </w:rPr>
        <w:t xml:space="preserve"> in i</w:t>
      </w:r>
      <w:r w:rsidR="005F100F" w:rsidRPr="00D37793">
        <w:rPr>
          <w:rFonts w:ascii="Times New Roman" w:hAnsi="Times New Roman" w:cs="Times New Roman"/>
          <w:sz w:val="24"/>
          <w:szCs w:val="24"/>
        </w:rPr>
        <w:t>nsectivorous bats</w:t>
      </w:r>
      <w:r w:rsidR="0048380B">
        <w:rPr>
          <w:rFonts w:ascii="Times New Roman" w:hAnsi="Times New Roman" w:cs="Times New Roman"/>
          <w:sz w:val="24"/>
          <w:szCs w:val="24"/>
        </w:rPr>
        <w:t>, including the heavy metal mercury</w:t>
      </w:r>
      <w:r>
        <w:rPr>
          <w:rFonts w:ascii="Times New Roman" w:hAnsi="Times New Roman" w:cs="Times New Roman"/>
          <w:sz w:val="24"/>
          <w:szCs w:val="24"/>
        </w:rPr>
        <w:t xml:space="preserve">.  </w:t>
      </w:r>
      <w:r w:rsidR="0048380B">
        <w:rPr>
          <w:rFonts w:ascii="Times New Roman" w:hAnsi="Times New Roman" w:cs="Times New Roman"/>
          <w:sz w:val="24"/>
          <w:szCs w:val="24"/>
        </w:rPr>
        <w:t>This has resulted in</w:t>
      </w:r>
      <w:r>
        <w:rPr>
          <w:rFonts w:ascii="Times New Roman" w:hAnsi="Times New Roman" w:cs="Times New Roman"/>
          <w:sz w:val="24"/>
          <w:szCs w:val="24"/>
        </w:rPr>
        <w:t xml:space="preserve"> </w:t>
      </w:r>
      <w:r w:rsidR="0048380B">
        <w:rPr>
          <w:rFonts w:ascii="Times New Roman" w:hAnsi="Times New Roman" w:cs="Times New Roman"/>
          <w:sz w:val="24"/>
          <w:szCs w:val="24"/>
        </w:rPr>
        <w:t>an increased presence of mercury in bat waste (guano), which is</w:t>
      </w:r>
      <w:r w:rsidR="004D118E">
        <w:rPr>
          <w:rFonts w:ascii="Times New Roman" w:hAnsi="Times New Roman" w:cs="Times New Roman"/>
          <w:sz w:val="24"/>
          <w:szCs w:val="24"/>
        </w:rPr>
        <w:t xml:space="preserve"> </w:t>
      </w:r>
      <w:r w:rsidR="00A8428A">
        <w:rPr>
          <w:rFonts w:ascii="Times New Roman" w:hAnsi="Times New Roman" w:cs="Times New Roman"/>
          <w:sz w:val="24"/>
          <w:szCs w:val="24"/>
        </w:rPr>
        <w:t xml:space="preserve">thereby </w:t>
      </w:r>
      <w:r w:rsidR="004D118E">
        <w:rPr>
          <w:rFonts w:ascii="Times New Roman" w:hAnsi="Times New Roman" w:cs="Times New Roman"/>
          <w:sz w:val="24"/>
          <w:szCs w:val="24"/>
        </w:rPr>
        <w:t xml:space="preserve">potentially increasing </w:t>
      </w:r>
      <w:r w:rsidR="007648AD" w:rsidRPr="00D37793">
        <w:rPr>
          <w:rFonts w:ascii="Times New Roman" w:hAnsi="Times New Roman" w:cs="Times New Roman"/>
          <w:sz w:val="24"/>
          <w:szCs w:val="24"/>
        </w:rPr>
        <w:t>mercury</w:t>
      </w:r>
      <w:r w:rsidR="0048380B">
        <w:rPr>
          <w:rFonts w:ascii="Times New Roman" w:hAnsi="Times New Roman" w:cs="Times New Roman"/>
          <w:sz w:val="24"/>
          <w:szCs w:val="24"/>
        </w:rPr>
        <w:t xml:space="preserve"> in</w:t>
      </w:r>
      <w:r w:rsidR="00AB2053">
        <w:rPr>
          <w:rFonts w:ascii="Times New Roman" w:hAnsi="Times New Roman" w:cs="Times New Roman"/>
          <w:sz w:val="24"/>
          <w:szCs w:val="24"/>
        </w:rPr>
        <w:t xml:space="preserve"> </w:t>
      </w:r>
      <w:proofErr w:type="spellStart"/>
      <w:r w:rsidR="00AB2053">
        <w:rPr>
          <w:rFonts w:ascii="Times New Roman" w:hAnsi="Times New Roman" w:cs="Times New Roman"/>
          <w:sz w:val="24"/>
          <w:szCs w:val="24"/>
        </w:rPr>
        <w:t>guanitic</w:t>
      </w:r>
      <w:proofErr w:type="spellEnd"/>
      <w:r w:rsidR="00AB2053">
        <w:rPr>
          <w:rFonts w:ascii="Times New Roman" w:hAnsi="Times New Roman" w:cs="Times New Roman"/>
          <w:sz w:val="24"/>
          <w:szCs w:val="24"/>
        </w:rPr>
        <w:t xml:space="preserve"> food webs</w:t>
      </w:r>
      <w:r w:rsidR="00E96E4F">
        <w:rPr>
          <w:rFonts w:ascii="Times New Roman" w:hAnsi="Times New Roman" w:cs="Times New Roman"/>
          <w:sz w:val="24"/>
          <w:szCs w:val="24"/>
        </w:rPr>
        <w:t xml:space="preserve"> such as those in cave ecosystems</w:t>
      </w:r>
      <w:r w:rsidR="00CA774D">
        <w:rPr>
          <w:rFonts w:ascii="Times New Roman" w:hAnsi="Times New Roman" w:cs="Times New Roman"/>
          <w:sz w:val="24"/>
          <w:szCs w:val="24"/>
        </w:rPr>
        <w:t xml:space="preserve">.  </w:t>
      </w:r>
      <w:r w:rsidR="004D7DC7">
        <w:rPr>
          <w:rFonts w:ascii="Times New Roman" w:hAnsi="Times New Roman" w:cs="Times New Roman"/>
          <w:sz w:val="24"/>
          <w:szCs w:val="24"/>
        </w:rPr>
        <w:t>The objective</w:t>
      </w:r>
      <w:r w:rsidR="004C1099">
        <w:rPr>
          <w:rFonts w:ascii="Times New Roman" w:hAnsi="Times New Roman" w:cs="Times New Roman"/>
          <w:sz w:val="24"/>
          <w:szCs w:val="24"/>
        </w:rPr>
        <w:t>s</w:t>
      </w:r>
      <w:r w:rsidR="004D7DC7">
        <w:rPr>
          <w:rFonts w:ascii="Times New Roman" w:hAnsi="Times New Roman" w:cs="Times New Roman"/>
          <w:sz w:val="24"/>
          <w:szCs w:val="24"/>
        </w:rPr>
        <w:t xml:space="preserve"> of this </w:t>
      </w:r>
      <w:r w:rsidR="00A8428A">
        <w:rPr>
          <w:rFonts w:ascii="Times New Roman" w:hAnsi="Times New Roman" w:cs="Times New Roman"/>
          <w:sz w:val="24"/>
          <w:szCs w:val="24"/>
        </w:rPr>
        <w:t xml:space="preserve">study </w:t>
      </w:r>
      <w:r w:rsidR="004C1099">
        <w:rPr>
          <w:rFonts w:ascii="Times New Roman" w:hAnsi="Times New Roman" w:cs="Times New Roman"/>
          <w:sz w:val="24"/>
          <w:szCs w:val="24"/>
        </w:rPr>
        <w:t>were</w:t>
      </w:r>
      <w:r w:rsidR="004D7DC7">
        <w:rPr>
          <w:rFonts w:ascii="Times New Roman" w:hAnsi="Times New Roman" w:cs="Times New Roman"/>
          <w:sz w:val="24"/>
          <w:szCs w:val="24"/>
        </w:rPr>
        <w:t xml:space="preserve"> to analyze </w:t>
      </w:r>
      <w:r w:rsidR="00CA774D">
        <w:rPr>
          <w:rFonts w:ascii="Times New Roman" w:hAnsi="Times New Roman" w:cs="Times New Roman"/>
          <w:sz w:val="24"/>
          <w:szCs w:val="24"/>
        </w:rPr>
        <w:t xml:space="preserve">mercury </w:t>
      </w:r>
      <w:r w:rsidR="004D7DC7">
        <w:rPr>
          <w:rFonts w:ascii="Times New Roman" w:hAnsi="Times New Roman" w:cs="Times New Roman"/>
          <w:sz w:val="24"/>
          <w:szCs w:val="24"/>
        </w:rPr>
        <w:t>concentration</w:t>
      </w:r>
      <w:r w:rsidR="001F4B12">
        <w:rPr>
          <w:rFonts w:ascii="Times New Roman" w:hAnsi="Times New Roman" w:cs="Times New Roman"/>
          <w:sz w:val="24"/>
          <w:szCs w:val="24"/>
        </w:rPr>
        <w:t>s</w:t>
      </w:r>
      <w:r w:rsidR="004D7DC7">
        <w:rPr>
          <w:rFonts w:ascii="Times New Roman" w:hAnsi="Times New Roman" w:cs="Times New Roman"/>
          <w:sz w:val="24"/>
          <w:szCs w:val="24"/>
        </w:rPr>
        <w:t xml:space="preserve"> </w:t>
      </w:r>
      <w:r w:rsidR="00E96E4F">
        <w:rPr>
          <w:rFonts w:ascii="Times New Roman" w:hAnsi="Times New Roman" w:cs="Times New Roman"/>
          <w:sz w:val="24"/>
          <w:szCs w:val="24"/>
        </w:rPr>
        <w:t>in guano collected from caves and bat houses</w:t>
      </w:r>
      <w:r w:rsidR="001F4B12">
        <w:rPr>
          <w:rFonts w:ascii="Times New Roman" w:hAnsi="Times New Roman" w:cs="Times New Roman"/>
          <w:sz w:val="24"/>
          <w:szCs w:val="24"/>
        </w:rPr>
        <w:t xml:space="preserve"> </w:t>
      </w:r>
      <w:r w:rsidR="008E115E">
        <w:rPr>
          <w:rFonts w:ascii="Times New Roman" w:hAnsi="Times New Roman" w:cs="Times New Roman"/>
          <w:sz w:val="24"/>
          <w:szCs w:val="24"/>
        </w:rPr>
        <w:t xml:space="preserve">in </w:t>
      </w:r>
      <w:r w:rsidR="001F4B12">
        <w:rPr>
          <w:rFonts w:ascii="Times New Roman" w:hAnsi="Times New Roman" w:cs="Times New Roman"/>
          <w:sz w:val="24"/>
          <w:szCs w:val="24"/>
        </w:rPr>
        <w:t>Florida and Georgia</w:t>
      </w:r>
      <w:r w:rsidR="00E96E4F">
        <w:rPr>
          <w:rFonts w:ascii="Times New Roman" w:hAnsi="Times New Roman" w:cs="Times New Roman"/>
          <w:sz w:val="24"/>
          <w:szCs w:val="24"/>
        </w:rPr>
        <w:t xml:space="preserve"> to compare concentrations betw</w:t>
      </w:r>
      <w:r w:rsidR="00AA5621">
        <w:rPr>
          <w:rFonts w:ascii="Times New Roman" w:hAnsi="Times New Roman" w:cs="Times New Roman"/>
          <w:sz w:val="24"/>
          <w:szCs w:val="24"/>
        </w:rPr>
        <w:t>een caves</w:t>
      </w:r>
      <w:r w:rsidR="005B2648">
        <w:rPr>
          <w:rFonts w:ascii="Times New Roman" w:hAnsi="Times New Roman" w:cs="Times New Roman"/>
          <w:sz w:val="24"/>
          <w:szCs w:val="24"/>
        </w:rPr>
        <w:t xml:space="preserve"> and also</w:t>
      </w:r>
      <w:r w:rsidR="008E115E">
        <w:rPr>
          <w:rFonts w:ascii="Times New Roman" w:hAnsi="Times New Roman" w:cs="Times New Roman"/>
          <w:sz w:val="24"/>
          <w:szCs w:val="24"/>
        </w:rPr>
        <w:t xml:space="preserve"> a different bat </w:t>
      </w:r>
      <w:r w:rsidR="00AA5621">
        <w:rPr>
          <w:rFonts w:ascii="Times New Roman" w:hAnsi="Times New Roman" w:cs="Times New Roman"/>
          <w:sz w:val="24"/>
          <w:szCs w:val="24"/>
        </w:rPr>
        <w:t xml:space="preserve">habitat </w:t>
      </w:r>
      <w:r w:rsidR="006A7B1A">
        <w:rPr>
          <w:rFonts w:ascii="Times New Roman" w:hAnsi="Times New Roman" w:cs="Times New Roman"/>
          <w:sz w:val="24"/>
          <w:szCs w:val="24"/>
        </w:rPr>
        <w:t>(bat hous</w:t>
      </w:r>
      <w:r w:rsidR="0080444A">
        <w:rPr>
          <w:rFonts w:ascii="Times New Roman" w:hAnsi="Times New Roman" w:cs="Times New Roman"/>
          <w:sz w:val="24"/>
          <w:szCs w:val="24"/>
        </w:rPr>
        <w:t>e</w:t>
      </w:r>
      <w:r w:rsidR="001F4B12">
        <w:rPr>
          <w:rFonts w:ascii="Times New Roman" w:hAnsi="Times New Roman" w:cs="Times New Roman"/>
          <w:sz w:val="24"/>
          <w:szCs w:val="24"/>
        </w:rPr>
        <w:t>s</w:t>
      </w:r>
      <w:r w:rsidR="00AA5621">
        <w:rPr>
          <w:rFonts w:ascii="Times New Roman" w:hAnsi="Times New Roman" w:cs="Times New Roman"/>
          <w:sz w:val="24"/>
          <w:szCs w:val="24"/>
        </w:rPr>
        <w:t xml:space="preserve">) </w:t>
      </w:r>
      <w:r w:rsidR="008E115E">
        <w:rPr>
          <w:rFonts w:ascii="Times New Roman" w:hAnsi="Times New Roman" w:cs="Times New Roman"/>
          <w:sz w:val="24"/>
          <w:szCs w:val="24"/>
        </w:rPr>
        <w:t>with</w:t>
      </w:r>
      <w:r w:rsidR="00AA5621">
        <w:rPr>
          <w:rFonts w:ascii="Times New Roman" w:hAnsi="Times New Roman" w:cs="Times New Roman"/>
          <w:sz w:val="24"/>
          <w:szCs w:val="24"/>
        </w:rPr>
        <w:t xml:space="preserve"> </w:t>
      </w:r>
      <w:r w:rsidR="00E96E4F">
        <w:rPr>
          <w:rFonts w:ascii="Times New Roman" w:hAnsi="Times New Roman" w:cs="Times New Roman"/>
          <w:sz w:val="24"/>
          <w:szCs w:val="24"/>
        </w:rPr>
        <w:t xml:space="preserve">a predominantly different species </w:t>
      </w:r>
      <w:r w:rsidR="00A525A4">
        <w:rPr>
          <w:rFonts w:ascii="Times New Roman" w:hAnsi="Times New Roman" w:cs="Times New Roman"/>
          <w:sz w:val="24"/>
          <w:szCs w:val="24"/>
        </w:rPr>
        <w:t>of bat</w:t>
      </w:r>
      <w:r w:rsidR="00E96E4F">
        <w:rPr>
          <w:rFonts w:ascii="Times New Roman" w:hAnsi="Times New Roman" w:cs="Times New Roman"/>
          <w:sz w:val="24"/>
          <w:szCs w:val="24"/>
        </w:rPr>
        <w:t xml:space="preserve"> than </w:t>
      </w:r>
      <w:r w:rsidR="006A7B1A">
        <w:rPr>
          <w:rFonts w:ascii="Times New Roman" w:hAnsi="Times New Roman" w:cs="Times New Roman"/>
          <w:sz w:val="24"/>
          <w:szCs w:val="24"/>
        </w:rPr>
        <w:t xml:space="preserve">the </w:t>
      </w:r>
      <w:r w:rsidR="00E96E4F">
        <w:rPr>
          <w:rFonts w:ascii="Times New Roman" w:hAnsi="Times New Roman" w:cs="Times New Roman"/>
          <w:sz w:val="24"/>
          <w:szCs w:val="24"/>
        </w:rPr>
        <w:t xml:space="preserve">caves.  </w:t>
      </w:r>
      <w:r w:rsidR="004A1BD2" w:rsidRPr="00A8428A">
        <w:rPr>
          <w:rFonts w:ascii="Times New Roman" w:hAnsi="Times New Roman" w:cs="Times New Roman"/>
          <w:sz w:val="24"/>
          <w:szCs w:val="24"/>
        </w:rPr>
        <w:t>Data</w:t>
      </w:r>
      <w:r w:rsidR="005910B7" w:rsidRPr="00A8428A">
        <w:rPr>
          <w:rFonts w:ascii="Times New Roman" w:hAnsi="Times New Roman" w:cs="Times New Roman"/>
          <w:sz w:val="24"/>
          <w:szCs w:val="24"/>
        </w:rPr>
        <w:t xml:space="preserve"> were</w:t>
      </w:r>
      <w:r w:rsidR="004A1BD2" w:rsidRPr="00A8428A">
        <w:rPr>
          <w:rFonts w:ascii="Times New Roman" w:hAnsi="Times New Roman" w:cs="Times New Roman"/>
          <w:sz w:val="24"/>
          <w:szCs w:val="24"/>
        </w:rPr>
        <w:t xml:space="preserve"> highly</w:t>
      </w:r>
      <w:r w:rsidR="005910B7" w:rsidRPr="00A8428A">
        <w:rPr>
          <w:rFonts w:ascii="Times New Roman" w:hAnsi="Times New Roman" w:cs="Times New Roman"/>
          <w:sz w:val="24"/>
          <w:szCs w:val="24"/>
        </w:rPr>
        <w:t xml:space="preserve"> </w:t>
      </w:r>
      <w:r w:rsidR="004A1BD2" w:rsidRPr="00A8428A">
        <w:rPr>
          <w:rFonts w:ascii="Times New Roman" w:hAnsi="Times New Roman" w:cs="Times New Roman"/>
          <w:sz w:val="24"/>
          <w:szCs w:val="24"/>
        </w:rPr>
        <w:t xml:space="preserve">variable and </w:t>
      </w:r>
      <w:r w:rsidR="005910B7" w:rsidRPr="00A8428A">
        <w:rPr>
          <w:rFonts w:ascii="Times New Roman" w:hAnsi="Times New Roman" w:cs="Times New Roman"/>
          <w:sz w:val="24"/>
          <w:szCs w:val="24"/>
        </w:rPr>
        <w:t xml:space="preserve">analyzed statistically in R using </w:t>
      </w:r>
      <w:proofErr w:type="spellStart"/>
      <w:r w:rsidR="005910B7" w:rsidRPr="00A8428A">
        <w:rPr>
          <w:rFonts w:ascii="Times New Roman" w:hAnsi="Times New Roman" w:cs="Times New Roman"/>
          <w:sz w:val="24"/>
          <w:szCs w:val="24"/>
        </w:rPr>
        <w:t>Fligner</w:t>
      </w:r>
      <w:proofErr w:type="spellEnd"/>
      <w:r w:rsidR="005910B7" w:rsidRPr="00A8428A">
        <w:rPr>
          <w:rFonts w:ascii="Times New Roman" w:hAnsi="Times New Roman" w:cs="Times New Roman"/>
          <w:sz w:val="24"/>
          <w:szCs w:val="24"/>
        </w:rPr>
        <w:t>-Killeen test of homogeneity of variances, generalized least squares, Tukey’s</w:t>
      </w:r>
      <w:r w:rsidR="00556DE5" w:rsidRPr="00A8428A">
        <w:rPr>
          <w:rFonts w:ascii="Times New Roman" w:hAnsi="Times New Roman" w:cs="Times New Roman"/>
          <w:sz w:val="24"/>
          <w:szCs w:val="24"/>
        </w:rPr>
        <w:t xml:space="preserve"> method of adjusting for multiple comparisons</w:t>
      </w:r>
      <w:r w:rsidR="005910B7" w:rsidRPr="00A8428A">
        <w:rPr>
          <w:rFonts w:ascii="Times New Roman" w:hAnsi="Times New Roman" w:cs="Times New Roman"/>
          <w:sz w:val="24"/>
          <w:szCs w:val="24"/>
        </w:rPr>
        <w:t>, Wilcoxon-Mann-Whitney non-parametric test pr</w:t>
      </w:r>
      <w:r w:rsidR="006A677E" w:rsidRPr="00A8428A">
        <w:rPr>
          <w:rFonts w:ascii="Times New Roman" w:hAnsi="Times New Roman" w:cs="Times New Roman"/>
          <w:sz w:val="24"/>
          <w:szCs w:val="24"/>
        </w:rPr>
        <w:t>ocedure, and linear contrasts</w:t>
      </w:r>
      <w:r w:rsidR="00203ECF" w:rsidRPr="00A8428A">
        <w:rPr>
          <w:rFonts w:ascii="Times New Roman" w:hAnsi="Times New Roman" w:cs="Times New Roman"/>
          <w:sz w:val="24"/>
          <w:szCs w:val="24"/>
        </w:rPr>
        <w:t xml:space="preserve">.  Accounting for differences among all sampling locations, the mean concentration of mercury was estimated at 0.53 +/- 0.04 ppm.  </w:t>
      </w:r>
      <w:r w:rsidR="00D360B5" w:rsidRPr="00A8428A">
        <w:rPr>
          <w:rFonts w:ascii="Times New Roman" w:hAnsi="Times New Roman" w:cs="Times New Roman"/>
          <w:sz w:val="24"/>
          <w:szCs w:val="24"/>
        </w:rPr>
        <w:t>There were no significant difference</w:t>
      </w:r>
      <w:r w:rsidR="00EC5FCA" w:rsidRPr="00A8428A">
        <w:rPr>
          <w:rFonts w:ascii="Times New Roman" w:hAnsi="Times New Roman" w:cs="Times New Roman"/>
          <w:sz w:val="24"/>
          <w:szCs w:val="24"/>
        </w:rPr>
        <w:t>s between the a</w:t>
      </w:r>
      <w:r w:rsidR="002703E1" w:rsidRPr="00A8428A">
        <w:rPr>
          <w:rFonts w:ascii="Times New Roman" w:hAnsi="Times New Roman" w:cs="Times New Roman"/>
          <w:sz w:val="24"/>
          <w:szCs w:val="24"/>
        </w:rPr>
        <w:t>verage</w:t>
      </w:r>
      <w:r w:rsidR="000C0848" w:rsidRPr="00A8428A">
        <w:rPr>
          <w:rFonts w:ascii="Times New Roman" w:hAnsi="Times New Roman" w:cs="Times New Roman"/>
          <w:sz w:val="24"/>
          <w:szCs w:val="24"/>
        </w:rPr>
        <w:t xml:space="preserve"> c</w:t>
      </w:r>
      <w:r w:rsidR="000607E4" w:rsidRPr="00A8428A">
        <w:rPr>
          <w:rFonts w:ascii="Times New Roman" w:hAnsi="Times New Roman" w:cs="Times New Roman"/>
          <w:sz w:val="24"/>
          <w:szCs w:val="24"/>
        </w:rPr>
        <w:t>oncentrations of mercury</w:t>
      </w:r>
      <w:r w:rsidR="00C913FA" w:rsidRPr="00A8428A">
        <w:rPr>
          <w:rFonts w:ascii="Times New Roman" w:hAnsi="Times New Roman" w:cs="Times New Roman"/>
          <w:sz w:val="24"/>
          <w:szCs w:val="24"/>
        </w:rPr>
        <w:t xml:space="preserve"> in bat guano from </w:t>
      </w:r>
      <w:r w:rsidR="00EC5FCA" w:rsidRPr="00A8428A">
        <w:rPr>
          <w:rFonts w:ascii="Times New Roman" w:hAnsi="Times New Roman" w:cs="Times New Roman"/>
          <w:sz w:val="24"/>
          <w:szCs w:val="24"/>
        </w:rPr>
        <w:t xml:space="preserve">caves and bat houses, </w:t>
      </w:r>
      <w:r w:rsidR="000C0848" w:rsidRPr="00A8428A">
        <w:rPr>
          <w:rFonts w:ascii="Times New Roman" w:hAnsi="Times New Roman" w:cs="Times New Roman"/>
          <w:sz w:val="24"/>
          <w:szCs w:val="24"/>
        </w:rPr>
        <w:t xml:space="preserve">with </w:t>
      </w:r>
      <w:r w:rsidR="002703E1" w:rsidRPr="00A8428A">
        <w:rPr>
          <w:rFonts w:ascii="Times New Roman" w:hAnsi="Times New Roman" w:cs="Times New Roman"/>
          <w:sz w:val="24"/>
          <w:szCs w:val="24"/>
        </w:rPr>
        <w:t xml:space="preserve">mean </w:t>
      </w:r>
      <w:r w:rsidR="000C0848" w:rsidRPr="00A8428A">
        <w:rPr>
          <w:rFonts w:ascii="Times New Roman" w:hAnsi="Times New Roman" w:cs="Times New Roman"/>
          <w:sz w:val="24"/>
          <w:szCs w:val="24"/>
        </w:rPr>
        <w:t>concentrations in caves estimated to be</w:t>
      </w:r>
      <w:r w:rsidR="002703E1" w:rsidRPr="00A8428A">
        <w:rPr>
          <w:rFonts w:ascii="Times New Roman" w:hAnsi="Times New Roman" w:cs="Times New Roman"/>
          <w:sz w:val="24"/>
          <w:szCs w:val="24"/>
        </w:rPr>
        <w:t xml:space="preserve"> 0.</w:t>
      </w:r>
      <w:r w:rsidR="001E7A0A" w:rsidRPr="00A8428A">
        <w:rPr>
          <w:rFonts w:ascii="Times New Roman" w:hAnsi="Times New Roman" w:cs="Times New Roman"/>
          <w:sz w:val="24"/>
          <w:szCs w:val="24"/>
        </w:rPr>
        <w:t>04</w:t>
      </w:r>
      <w:r w:rsidR="002703E1" w:rsidRPr="00A8428A">
        <w:rPr>
          <w:rFonts w:ascii="Times New Roman" w:hAnsi="Times New Roman" w:cs="Times New Roman"/>
          <w:sz w:val="24"/>
          <w:szCs w:val="24"/>
        </w:rPr>
        <w:t xml:space="preserve"> +/- 0.</w:t>
      </w:r>
      <w:r w:rsidR="001E7A0A" w:rsidRPr="00A8428A">
        <w:rPr>
          <w:rFonts w:ascii="Times New Roman" w:hAnsi="Times New Roman" w:cs="Times New Roman"/>
          <w:sz w:val="24"/>
          <w:szCs w:val="24"/>
        </w:rPr>
        <w:t>07</w:t>
      </w:r>
      <w:r w:rsidR="002703E1" w:rsidRPr="00A8428A">
        <w:rPr>
          <w:rFonts w:ascii="Times New Roman" w:hAnsi="Times New Roman" w:cs="Times New Roman"/>
          <w:sz w:val="24"/>
          <w:szCs w:val="24"/>
        </w:rPr>
        <w:t xml:space="preserve"> ppm higher than those in </w:t>
      </w:r>
      <w:r w:rsidR="0015116C" w:rsidRPr="00A8428A">
        <w:rPr>
          <w:rFonts w:ascii="Times New Roman" w:hAnsi="Times New Roman" w:cs="Times New Roman"/>
          <w:sz w:val="24"/>
          <w:szCs w:val="24"/>
        </w:rPr>
        <w:t>bat houses</w:t>
      </w:r>
      <w:r w:rsidR="002703E1" w:rsidRPr="00A8428A">
        <w:rPr>
          <w:rFonts w:ascii="Times New Roman" w:hAnsi="Times New Roman" w:cs="Times New Roman"/>
          <w:sz w:val="24"/>
          <w:szCs w:val="24"/>
        </w:rPr>
        <w:t>.</w:t>
      </w:r>
      <w:r w:rsidR="0015116C" w:rsidRPr="00A8428A">
        <w:rPr>
          <w:rFonts w:ascii="Times New Roman" w:hAnsi="Times New Roman" w:cs="Times New Roman"/>
          <w:sz w:val="24"/>
          <w:szCs w:val="24"/>
        </w:rPr>
        <w:t xml:space="preserve"> </w:t>
      </w:r>
      <w:r w:rsidR="000A0B52" w:rsidRPr="00A8428A">
        <w:rPr>
          <w:rFonts w:ascii="Times New Roman" w:hAnsi="Times New Roman" w:cs="Times New Roman"/>
          <w:sz w:val="24"/>
          <w:szCs w:val="24"/>
        </w:rPr>
        <w:t xml:space="preserve"> </w:t>
      </w:r>
      <w:r w:rsidR="00B86618" w:rsidRPr="00A8428A">
        <w:rPr>
          <w:rFonts w:ascii="Times New Roman" w:hAnsi="Times New Roman" w:cs="Times New Roman"/>
          <w:sz w:val="24"/>
          <w:szCs w:val="24"/>
        </w:rPr>
        <w:t>T</w:t>
      </w:r>
      <w:r w:rsidR="00C6490C" w:rsidRPr="00A8428A">
        <w:rPr>
          <w:rFonts w:ascii="Times New Roman" w:hAnsi="Times New Roman" w:cs="Times New Roman"/>
          <w:sz w:val="24"/>
          <w:szCs w:val="24"/>
        </w:rPr>
        <w:t>he mean concentrations between caves are found to be significantly different</w:t>
      </w:r>
      <w:r w:rsidR="00B86618" w:rsidRPr="00A8428A">
        <w:rPr>
          <w:rFonts w:ascii="Times New Roman" w:hAnsi="Times New Roman" w:cs="Times New Roman"/>
          <w:sz w:val="24"/>
          <w:szCs w:val="24"/>
        </w:rPr>
        <w:t xml:space="preserve">, as well as the concentrations between the two </w:t>
      </w:r>
      <w:proofErr w:type="gramStart"/>
      <w:r w:rsidR="00B86618" w:rsidRPr="00A8428A">
        <w:rPr>
          <w:rFonts w:ascii="Times New Roman" w:hAnsi="Times New Roman" w:cs="Times New Roman"/>
          <w:sz w:val="24"/>
          <w:szCs w:val="24"/>
        </w:rPr>
        <w:t>bat</w:t>
      </w:r>
      <w:proofErr w:type="gramEnd"/>
      <w:r w:rsidR="00B86618" w:rsidRPr="00A8428A">
        <w:rPr>
          <w:rFonts w:ascii="Times New Roman" w:hAnsi="Times New Roman" w:cs="Times New Roman"/>
          <w:sz w:val="24"/>
          <w:szCs w:val="24"/>
        </w:rPr>
        <w:t xml:space="preserve"> houses</w:t>
      </w:r>
      <w:r w:rsidR="00617F99" w:rsidRPr="00A8428A">
        <w:rPr>
          <w:rFonts w:ascii="Times New Roman" w:hAnsi="Times New Roman" w:cs="Times New Roman"/>
          <w:sz w:val="24"/>
          <w:szCs w:val="24"/>
        </w:rPr>
        <w:t xml:space="preserve">. </w:t>
      </w:r>
      <w:r w:rsidR="00C913FA" w:rsidRPr="00A8428A">
        <w:rPr>
          <w:rFonts w:ascii="Times New Roman" w:hAnsi="Times New Roman" w:cs="Times New Roman"/>
          <w:sz w:val="24"/>
          <w:szCs w:val="24"/>
        </w:rPr>
        <w:t xml:space="preserve"> </w:t>
      </w:r>
      <w:r w:rsidR="00D37793">
        <w:rPr>
          <w:rFonts w:ascii="Times New Roman" w:hAnsi="Times New Roman" w:cs="Times New Roman"/>
          <w:sz w:val="24"/>
          <w:szCs w:val="24"/>
        </w:rPr>
        <w:t>R</w:t>
      </w:r>
      <w:r w:rsidR="00DD0A7A" w:rsidRPr="00D37793">
        <w:rPr>
          <w:rFonts w:ascii="Times New Roman" w:hAnsi="Times New Roman" w:cs="Times New Roman"/>
          <w:sz w:val="24"/>
          <w:szCs w:val="24"/>
        </w:rPr>
        <w:t>esul</w:t>
      </w:r>
      <w:r w:rsidR="003729B3" w:rsidRPr="00D37793">
        <w:rPr>
          <w:rFonts w:ascii="Times New Roman" w:hAnsi="Times New Roman" w:cs="Times New Roman"/>
          <w:sz w:val="24"/>
          <w:szCs w:val="24"/>
        </w:rPr>
        <w:t>ts indicate</w:t>
      </w:r>
      <w:r w:rsidR="00DD0A7A" w:rsidRPr="00D37793">
        <w:rPr>
          <w:rFonts w:ascii="Times New Roman" w:hAnsi="Times New Roman" w:cs="Times New Roman"/>
          <w:sz w:val="24"/>
          <w:szCs w:val="24"/>
        </w:rPr>
        <w:t xml:space="preserve"> </w:t>
      </w:r>
      <w:r w:rsidR="00D37793">
        <w:rPr>
          <w:rFonts w:ascii="Times New Roman" w:hAnsi="Times New Roman" w:cs="Times New Roman"/>
          <w:sz w:val="24"/>
          <w:szCs w:val="24"/>
        </w:rPr>
        <w:t xml:space="preserve">that </w:t>
      </w:r>
      <w:r w:rsidR="006A7B1A">
        <w:rPr>
          <w:rFonts w:ascii="Times New Roman" w:hAnsi="Times New Roman" w:cs="Times New Roman"/>
          <w:sz w:val="24"/>
          <w:szCs w:val="24"/>
        </w:rPr>
        <w:t>mercury bioaccumulation in bats</w:t>
      </w:r>
      <w:r w:rsidR="00DD0A7A" w:rsidRPr="00D37793">
        <w:rPr>
          <w:rFonts w:ascii="Times New Roman" w:hAnsi="Times New Roman" w:cs="Times New Roman"/>
          <w:sz w:val="24"/>
          <w:szCs w:val="24"/>
        </w:rPr>
        <w:t xml:space="preserve"> is causing similar </w:t>
      </w:r>
      <w:r w:rsidR="00D37793">
        <w:rPr>
          <w:rFonts w:ascii="Times New Roman" w:hAnsi="Times New Roman" w:cs="Times New Roman"/>
          <w:sz w:val="24"/>
          <w:szCs w:val="24"/>
        </w:rPr>
        <w:t xml:space="preserve">levels of mercury concentrations in bat guano </w:t>
      </w:r>
      <w:r w:rsidR="006A7B1A">
        <w:rPr>
          <w:rFonts w:ascii="Times New Roman" w:hAnsi="Times New Roman" w:cs="Times New Roman"/>
          <w:sz w:val="24"/>
          <w:szCs w:val="24"/>
        </w:rPr>
        <w:t>in both caves and bat houses in Florida and Georgia</w:t>
      </w:r>
      <w:r w:rsidR="00692A54">
        <w:rPr>
          <w:rFonts w:ascii="Times New Roman" w:hAnsi="Times New Roman" w:cs="Times New Roman"/>
          <w:sz w:val="24"/>
          <w:szCs w:val="24"/>
        </w:rPr>
        <w:t xml:space="preserve">.  But </w:t>
      </w:r>
      <w:r w:rsidR="00D37793">
        <w:rPr>
          <w:rFonts w:ascii="Times New Roman" w:hAnsi="Times New Roman" w:cs="Times New Roman"/>
          <w:sz w:val="24"/>
          <w:szCs w:val="24"/>
        </w:rPr>
        <w:t xml:space="preserve">variability exists between </w:t>
      </w:r>
      <w:r w:rsidR="005B2648">
        <w:rPr>
          <w:rFonts w:ascii="Times New Roman" w:hAnsi="Times New Roman" w:cs="Times New Roman"/>
          <w:sz w:val="24"/>
          <w:szCs w:val="24"/>
        </w:rPr>
        <w:t xml:space="preserve">all locations, which means </w:t>
      </w:r>
      <w:r w:rsidR="008C1C47" w:rsidRPr="00D37793">
        <w:rPr>
          <w:rFonts w:ascii="Times New Roman" w:hAnsi="Times New Roman" w:cs="Times New Roman"/>
          <w:sz w:val="24"/>
          <w:szCs w:val="24"/>
        </w:rPr>
        <w:t>oth</w:t>
      </w:r>
      <w:r w:rsidR="00D37793">
        <w:rPr>
          <w:rFonts w:ascii="Times New Roman" w:hAnsi="Times New Roman" w:cs="Times New Roman"/>
          <w:sz w:val="24"/>
          <w:szCs w:val="24"/>
        </w:rPr>
        <w:t>er variables (e.g. sex and</w:t>
      </w:r>
      <w:r w:rsidR="006035FC">
        <w:rPr>
          <w:rFonts w:ascii="Times New Roman" w:hAnsi="Times New Roman" w:cs="Times New Roman"/>
          <w:sz w:val="24"/>
          <w:szCs w:val="24"/>
        </w:rPr>
        <w:t xml:space="preserve"> age of bats</w:t>
      </w:r>
      <w:r w:rsidR="00D37793">
        <w:rPr>
          <w:rFonts w:ascii="Times New Roman" w:hAnsi="Times New Roman" w:cs="Times New Roman"/>
          <w:sz w:val="24"/>
          <w:szCs w:val="24"/>
        </w:rPr>
        <w:t xml:space="preserve">, </w:t>
      </w:r>
      <w:r w:rsidR="003729B3" w:rsidRPr="00D37793">
        <w:rPr>
          <w:rFonts w:ascii="Times New Roman" w:hAnsi="Times New Roman" w:cs="Times New Roman"/>
          <w:sz w:val="24"/>
          <w:szCs w:val="24"/>
        </w:rPr>
        <w:t>geographic hot spots</w:t>
      </w:r>
      <w:r w:rsidR="00D37793">
        <w:rPr>
          <w:rFonts w:ascii="Times New Roman" w:hAnsi="Times New Roman" w:cs="Times New Roman"/>
          <w:sz w:val="24"/>
          <w:szCs w:val="24"/>
        </w:rPr>
        <w:t xml:space="preserve"> for mercury exposure)</w:t>
      </w:r>
      <w:r w:rsidR="005B2648">
        <w:rPr>
          <w:rFonts w:ascii="Times New Roman" w:hAnsi="Times New Roman" w:cs="Times New Roman"/>
          <w:sz w:val="24"/>
          <w:szCs w:val="24"/>
        </w:rPr>
        <w:t xml:space="preserve"> also </w:t>
      </w:r>
      <w:ins w:id="3" w:author="Jenise" w:date="2018-06-19T14:39:00Z">
        <w:r w:rsidR="002853E6">
          <w:rPr>
            <w:rFonts w:ascii="Times New Roman" w:hAnsi="Times New Roman" w:cs="Times New Roman"/>
            <w:sz w:val="24"/>
            <w:szCs w:val="24"/>
          </w:rPr>
          <w:t>a</w:t>
        </w:r>
      </w:ins>
      <w:del w:id="4" w:author="Jenise" w:date="2018-06-19T14:39:00Z">
        <w:r w:rsidR="005B2648" w:rsidDel="002853E6">
          <w:rPr>
            <w:rFonts w:ascii="Times New Roman" w:hAnsi="Times New Roman" w:cs="Times New Roman"/>
            <w:sz w:val="24"/>
            <w:szCs w:val="24"/>
          </w:rPr>
          <w:delText>e</w:delText>
        </w:r>
      </w:del>
      <w:r w:rsidR="005B2648">
        <w:rPr>
          <w:rFonts w:ascii="Times New Roman" w:hAnsi="Times New Roman" w:cs="Times New Roman"/>
          <w:sz w:val="24"/>
          <w:szCs w:val="24"/>
        </w:rPr>
        <w:t>ffect mercury concentrations in guano.</w:t>
      </w:r>
      <w:r w:rsidR="00D37793">
        <w:rPr>
          <w:rFonts w:ascii="Times New Roman" w:hAnsi="Times New Roman" w:cs="Times New Roman"/>
          <w:sz w:val="24"/>
          <w:szCs w:val="24"/>
        </w:rPr>
        <w:t xml:space="preserve">  </w:t>
      </w:r>
    </w:p>
    <w:p w14:paraId="3B39B93D" w14:textId="77777777" w:rsidR="00D37793" w:rsidRPr="007F2FC9" w:rsidRDefault="00D37793" w:rsidP="00D37793">
      <w:pPr>
        <w:spacing w:line="480" w:lineRule="auto"/>
        <w:ind w:firstLine="720"/>
        <w:contextualSpacing/>
        <w:rPr>
          <w:rFonts w:ascii="Times New Roman" w:hAnsi="Times New Roman" w:cs="Times New Roman"/>
          <w:sz w:val="24"/>
          <w:szCs w:val="24"/>
        </w:rPr>
      </w:pPr>
    </w:p>
    <w:p w14:paraId="3E44B8DC" w14:textId="117394EC" w:rsidR="00BB5161" w:rsidRDefault="007F556F" w:rsidP="003177C0">
      <w:pPr>
        <w:spacing w:line="480" w:lineRule="auto"/>
        <w:contextualSpacing/>
        <w:rPr>
          <w:rFonts w:ascii="Times New Roman" w:hAnsi="Times New Roman" w:cs="Times New Roman"/>
          <w:sz w:val="24"/>
          <w:szCs w:val="24"/>
        </w:rPr>
      </w:pPr>
      <w:r w:rsidRPr="006B73EE">
        <w:rPr>
          <w:rFonts w:ascii="Times New Roman" w:hAnsi="Times New Roman" w:cs="Times New Roman"/>
          <w:i/>
          <w:sz w:val="24"/>
          <w:szCs w:val="24"/>
        </w:rPr>
        <w:t>Key</w:t>
      </w:r>
      <w:r w:rsidR="006B73EE" w:rsidRPr="006B73EE">
        <w:rPr>
          <w:rFonts w:ascii="Times New Roman" w:hAnsi="Times New Roman" w:cs="Times New Roman"/>
          <w:i/>
          <w:sz w:val="24"/>
          <w:szCs w:val="24"/>
        </w:rPr>
        <w:t xml:space="preserve"> </w:t>
      </w:r>
      <w:r w:rsidRPr="006B73EE">
        <w:rPr>
          <w:rFonts w:ascii="Times New Roman" w:hAnsi="Times New Roman" w:cs="Times New Roman"/>
          <w:i/>
          <w:sz w:val="24"/>
          <w:szCs w:val="24"/>
        </w:rPr>
        <w:t>words</w:t>
      </w:r>
      <w:r w:rsidRPr="006B73EE">
        <w:rPr>
          <w:rFonts w:ascii="Times New Roman" w:hAnsi="Times New Roman" w:cs="Times New Roman"/>
          <w:sz w:val="24"/>
          <w:szCs w:val="24"/>
        </w:rPr>
        <w:t>:</w:t>
      </w:r>
      <w:r w:rsidRPr="007F2FC9">
        <w:rPr>
          <w:rFonts w:ascii="Times New Roman" w:hAnsi="Times New Roman" w:cs="Times New Roman"/>
          <w:sz w:val="24"/>
          <w:szCs w:val="24"/>
        </w:rPr>
        <w:t xml:space="preserve">  Bat guano, mercury</w:t>
      </w:r>
      <w:r w:rsidR="00D85C0D">
        <w:rPr>
          <w:rFonts w:ascii="Times New Roman" w:hAnsi="Times New Roman" w:cs="Times New Roman"/>
          <w:sz w:val="24"/>
          <w:szCs w:val="24"/>
        </w:rPr>
        <w:t>, insectivorous bats, bioaccumulation</w:t>
      </w:r>
    </w:p>
    <w:p w14:paraId="1E2CC0F8" w14:textId="77777777" w:rsidR="00990DE4" w:rsidRDefault="00990DE4" w:rsidP="003177C0">
      <w:pPr>
        <w:spacing w:line="480" w:lineRule="auto"/>
        <w:contextualSpacing/>
        <w:rPr>
          <w:rFonts w:ascii="Times New Roman" w:hAnsi="Times New Roman" w:cs="Times New Roman"/>
          <w:sz w:val="24"/>
          <w:szCs w:val="24"/>
        </w:rPr>
      </w:pPr>
    </w:p>
    <w:p w14:paraId="3369A1E7" w14:textId="77777777" w:rsidR="006B73EE" w:rsidRDefault="006B73E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INTRODUCTION</w:t>
      </w:r>
    </w:p>
    <w:p w14:paraId="2AB252BA" w14:textId="7D2287DA" w:rsidR="00B82AF2" w:rsidRPr="00CF4654" w:rsidRDefault="001638D7" w:rsidP="001638D7">
      <w:pPr>
        <w:spacing w:line="480" w:lineRule="auto"/>
        <w:ind w:firstLine="720"/>
        <w:contextualSpacing/>
        <w:rPr>
          <w:rFonts w:ascii="Times New Roman" w:hAnsi="Times New Roman" w:cs="Times New Roman"/>
          <w:color w:val="000000" w:themeColor="text1"/>
          <w:sz w:val="24"/>
          <w:szCs w:val="24"/>
        </w:rPr>
      </w:pPr>
      <w:r w:rsidRPr="007F2FC9">
        <w:rPr>
          <w:rFonts w:ascii="Times New Roman" w:hAnsi="Times New Roman" w:cs="Times New Roman"/>
          <w:sz w:val="24"/>
          <w:szCs w:val="24"/>
        </w:rPr>
        <w:t xml:space="preserve">Elemental mercury can transform in aquatic systems by bacterial methylation to methylmercury, a neurotoxin which </w:t>
      </w:r>
      <w:proofErr w:type="spellStart"/>
      <w:r w:rsidRPr="007F2FC9">
        <w:rPr>
          <w:rFonts w:ascii="Times New Roman" w:hAnsi="Times New Roman" w:cs="Times New Roman"/>
          <w:sz w:val="24"/>
          <w:szCs w:val="24"/>
        </w:rPr>
        <w:t>bioaccumulates</w:t>
      </w:r>
      <w:proofErr w:type="spellEnd"/>
      <w:r w:rsidRPr="007F2FC9">
        <w:rPr>
          <w:rFonts w:ascii="Times New Roman" w:hAnsi="Times New Roman" w:cs="Times New Roman"/>
          <w:sz w:val="24"/>
          <w:szCs w:val="24"/>
        </w:rPr>
        <w:t xml:space="preserve"> in aquatic and terrestrial food webs (</w:t>
      </w:r>
      <w:proofErr w:type="spellStart"/>
      <w:r w:rsidRPr="007F2FC9">
        <w:rPr>
          <w:rFonts w:ascii="Times New Roman" w:hAnsi="Times New Roman" w:cs="Times New Roman"/>
          <w:sz w:val="24"/>
          <w:szCs w:val="24"/>
        </w:rPr>
        <w:t>Selin</w:t>
      </w:r>
      <w:proofErr w:type="spellEnd"/>
      <w:r>
        <w:rPr>
          <w:rFonts w:ascii="Times New Roman" w:hAnsi="Times New Roman" w:cs="Times New Roman"/>
          <w:sz w:val="24"/>
          <w:szCs w:val="24"/>
        </w:rPr>
        <w:t>,</w:t>
      </w:r>
      <w:r w:rsidRPr="007F2FC9">
        <w:rPr>
          <w:rFonts w:ascii="Times New Roman" w:hAnsi="Times New Roman" w:cs="Times New Roman"/>
          <w:sz w:val="24"/>
          <w:szCs w:val="24"/>
        </w:rPr>
        <w:t xml:space="preserve"> 2009</w:t>
      </w:r>
      <w:r>
        <w:rPr>
          <w:rFonts w:ascii="Times New Roman" w:hAnsi="Times New Roman" w:cs="Times New Roman"/>
          <w:sz w:val="24"/>
          <w:szCs w:val="24"/>
        </w:rPr>
        <w:t xml:space="preserve">).  </w:t>
      </w:r>
      <w:r w:rsidRPr="007F2FC9">
        <w:rPr>
          <w:rFonts w:ascii="Times New Roman" w:hAnsi="Times New Roman" w:cs="Times New Roman"/>
          <w:sz w:val="24"/>
          <w:szCs w:val="24"/>
        </w:rPr>
        <w:t>Insectivorous bats are particularly susceptible to mercury bioaccumulation via trophic</w:t>
      </w:r>
      <w:r>
        <w:rPr>
          <w:rFonts w:ascii="Times New Roman" w:hAnsi="Times New Roman" w:cs="Times New Roman"/>
          <w:sz w:val="24"/>
          <w:szCs w:val="24"/>
        </w:rPr>
        <w:t xml:space="preserve"> transfer</w:t>
      </w:r>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Iskali</w:t>
      </w:r>
      <w:proofErr w:type="spellEnd"/>
      <w:r w:rsidRPr="007F2FC9">
        <w:rPr>
          <w:rFonts w:ascii="Times New Roman" w:hAnsi="Times New Roman" w:cs="Times New Roman"/>
          <w:sz w:val="24"/>
          <w:szCs w:val="24"/>
        </w:rPr>
        <w:t xml:space="preserve"> and Zhang</w:t>
      </w:r>
      <w:r>
        <w:rPr>
          <w:rFonts w:ascii="Times New Roman" w:hAnsi="Times New Roman" w:cs="Times New Roman"/>
          <w:sz w:val="24"/>
          <w:szCs w:val="24"/>
        </w:rPr>
        <w:t>,</w:t>
      </w:r>
      <w:r w:rsidRPr="007F2FC9">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Syaripuddin</w:t>
      </w:r>
      <w:proofErr w:type="spellEnd"/>
      <w:r>
        <w:rPr>
          <w:rFonts w:ascii="Times New Roman" w:hAnsi="Times New Roman" w:cs="Times New Roman"/>
          <w:sz w:val="24"/>
          <w:szCs w:val="24"/>
        </w:rPr>
        <w:t xml:space="preserve"> et al., 2014</w:t>
      </w:r>
      <w:r w:rsidRPr="007F2FC9">
        <w:rPr>
          <w:rFonts w:ascii="Times New Roman" w:hAnsi="Times New Roman" w:cs="Times New Roman"/>
          <w:sz w:val="24"/>
          <w:szCs w:val="24"/>
        </w:rPr>
        <w:t xml:space="preserve">). </w:t>
      </w:r>
      <w:r>
        <w:rPr>
          <w:rFonts w:ascii="Times New Roman" w:hAnsi="Times New Roman" w:cs="Times New Roman"/>
          <w:sz w:val="24"/>
          <w:szCs w:val="24"/>
        </w:rPr>
        <w:t xml:space="preserve"> They</w:t>
      </w:r>
      <w:r w:rsidRPr="007F2FC9">
        <w:rPr>
          <w:rFonts w:ascii="Times New Roman" w:hAnsi="Times New Roman" w:cs="Times New Roman"/>
          <w:sz w:val="24"/>
          <w:szCs w:val="24"/>
        </w:rPr>
        <w:t xml:space="preserve"> take up mercury when consuming large quantities of insects </w:t>
      </w:r>
      <w:r>
        <w:rPr>
          <w:rFonts w:ascii="Times New Roman" w:hAnsi="Times New Roman" w:cs="Times New Roman"/>
          <w:sz w:val="24"/>
          <w:szCs w:val="24"/>
        </w:rPr>
        <w:t xml:space="preserve">that </w:t>
      </w:r>
      <w:r w:rsidRPr="005D76EB">
        <w:rPr>
          <w:rFonts w:ascii="Times New Roman" w:hAnsi="Times New Roman" w:cs="Times New Roman"/>
          <w:color w:val="000000" w:themeColor="text1"/>
          <w:sz w:val="24"/>
          <w:szCs w:val="24"/>
        </w:rPr>
        <w:t xml:space="preserve">accumulate mercury during their aquatic larval stages in mercury-contaminated waterbodies, as well as when feeding on terrestrial insects that </w:t>
      </w:r>
      <w:proofErr w:type="spellStart"/>
      <w:r w:rsidRPr="005D76EB">
        <w:rPr>
          <w:rFonts w:ascii="Times New Roman" w:hAnsi="Times New Roman" w:cs="Times New Roman"/>
          <w:color w:val="000000" w:themeColor="text1"/>
          <w:sz w:val="24"/>
          <w:szCs w:val="24"/>
        </w:rPr>
        <w:t>bioaccumulate</w:t>
      </w:r>
      <w:proofErr w:type="spellEnd"/>
      <w:r w:rsidRPr="005D76EB">
        <w:rPr>
          <w:rFonts w:ascii="Times New Roman" w:hAnsi="Times New Roman" w:cs="Times New Roman"/>
          <w:color w:val="000000" w:themeColor="text1"/>
          <w:sz w:val="24"/>
          <w:szCs w:val="24"/>
        </w:rPr>
        <w:t xml:space="preserve"> mercury (</w:t>
      </w:r>
      <w:proofErr w:type="spellStart"/>
      <w:r w:rsidRPr="005D76EB">
        <w:rPr>
          <w:rFonts w:ascii="Times New Roman" w:hAnsi="Times New Roman" w:cs="Times New Roman"/>
          <w:color w:val="000000" w:themeColor="text1"/>
          <w:sz w:val="24"/>
          <w:szCs w:val="24"/>
        </w:rPr>
        <w:t>Brack</w:t>
      </w:r>
      <w:proofErr w:type="spellEnd"/>
      <w:r w:rsidRPr="005D76EB">
        <w:rPr>
          <w:rFonts w:ascii="Times New Roman" w:hAnsi="Times New Roman" w:cs="Times New Roman"/>
          <w:color w:val="000000" w:themeColor="text1"/>
          <w:sz w:val="24"/>
          <w:szCs w:val="24"/>
        </w:rPr>
        <w:t xml:space="preserve"> and Whitaker</w:t>
      </w:r>
      <w:r>
        <w:rPr>
          <w:rFonts w:ascii="Times New Roman" w:hAnsi="Times New Roman" w:cs="Times New Roman"/>
          <w:color w:val="000000" w:themeColor="text1"/>
          <w:sz w:val="24"/>
          <w:szCs w:val="24"/>
        </w:rPr>
        <w:t>,</w:t>
      </w:r>
      <w:r w:rsidRPr="005D76EB">
        <w:rPr>
          <w:rFonts w:ascii="Times New Roman" w:hAnsi="Times New Roman" w:cs="Times New Roman"/>
          <w:color w:val="000000" w:themeColor="text1"/>
          <w:sz w:val="24"/>
          <w:szCs w:val="24"/>
        </w:rPr>
        <w:t xml:space="preserve"> 2001</w:t>
      </w:r>
      <w:r>
        <w:rPr>
          <w:rFonts w:ascii="Times New Roman" w:hAnsi="Times New Roman" w:cs="Times New Roman"/>
          <w:color w:val="000000" w:themeColor="text1"/>
          <w:sz w:val="24"/>
          <w:szCs w:val="24"/>
        </w:rPr>
        <w:t xml:space="preserve">; Becker et al., 2018).  </w:t>
      </w:r>
      <w:r w:rsidRPr="007F2FC9">
        <w:rPr>
          <w:rFonts w:ascii="Times New Roman" w:hAnsi="Times New Roman" w:cs="Times New Roman"/>
          <w:sz w:val="24"/>
          <w:szCs w:val="24"/>
        </w:rPr>
        <w:t>Increasing concentrations of mercury in the environ</w:t>
      </w:r>
      <w:r>
        <w:rPr>
          <w:rFonts w:ascii="Times New Roman" w:hAnsi="Times New Roman" w:cs="Times New Roman"/>
          <w:sz w:val="24"/>
          <w:szCs w:val="24"/>
        </w:rPr>
        <w:t xml:space="preserve">ment have unquestionably affected bats, </w:t>
      </w:r>
      <w:r w:rsidRPr="007F2FC9">
        <w:rPr>
          <w:rFonts w:ascii="Times New Roman" w:hAnsi="Times New Roman" w:cs="Times New Roman"/>
          <w:sz w:val="24"/>
          <w:szCs w:val="24"/>
        </w:rPr>
        <w:t xml:space="preserve">since several studies have found the presence of mercury in bat muscles, kidneys, livers, brains and fur (Miura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1978; Powell</w:t>
      </w:r>
      <w:r>
        <w:rPr>
          <w:rFonts w:ascii="Times New Roman" w:hAnsi="Times New Roman" w:cs="Times New Roman"/>
          <w:sz w:val="24"/>
          <w:szCs w:val="24"/>
        </w:rPr>
        <w:t>,</w:t>
      </w:r>
      <w:r w:rsidRPr="007F2FC9">
        <w:rPr>
          <w:rFonts w:ascii="Times New Roman" w:hAnsi="Times New Roman" w:cs="Times New Roman"/>
          <w:sz w:val="24"/>
          <w:szCs w:val="24"/>
        </w:rPr>
        <w:t xml:space="preserve"> 1983; Hickey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2001; O’Shea </w:t>
      </w:r>
      <w:r w:rsidRPr="000B3A39">
        <w:rPr>
          <w:rFonts w:ascii="Times New Roman" w:hAnsi="Times New Roman" w:cs="Times New Roman"/>
          <w:sz w:val="24"/>
          <w:szCs w:val="24"/>
        </w:rPr>
        <w:t>et al.</w:t>
      </w:r>
      <w:r>
        <w:rPr>
          <w:rFonts w:ascii="Times New Roman" w:hAnsi="Times New Roman" w:cs="Times New Roman"/>
          <w:sz w:val="24"/>
          <w:szCs w:val="24"/>
        </w:rPr>
        <w:t>,</w:t>
      </w:r>
      <w:r w:rsidR="00D034C0">
        <w:rPr>
          <w:rFonts w:ascii="Times New Roman" w:hAnsi="Times New Roman" w:cs="Times New Roman"/>
          <w:sz w:val="24"/>
          <w:szCs w:val="24"/>
        </w:rPr>
        <w:t xml:space="preserve"> 2001</w:t>
      </w:r>
      <w:r>
        <w:rPr>
          <w:rFonts w:ascii="Times New Roman" w:hAnsi="Times New Roman" w:cs="Times New Roman"/>
          <w:sz w:val="24"/>
          <w:szCs w:val="24"/>
        </w:rPr>
        <w:t xml:space="preserve">; </w:t>
      </w:r>
      <w:r w:rsidRPr="007F2FC9">
        <w:rPr>
          <w:rFonts w:ascii="Times New Roman" w:hAnsi="Times New Roman" w:cs="Times New Roman"/>
          <w:sz w:val="24"/>
          <w:szCs w:val="24"/>
        </w:rPr>
        <w:t xml:space="preserve">Yates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2008; Wada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2010; Yates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2012</w:t>
      </w:r>
      <w:r w:rsidR="00D034C0">
        <w:rPr>
          <w:rFonts w:ascii="Times New Roman" w:hAnsi="Times New Roman" w:cs="Times New Roman"/>
          <w:sz w:val="24"/>
          <w:szCs w:val="24"/>
        </w:rPr>
        <w:t xml:space="preserve">; </w:t>
      </w:r>
      <w:proofErr w:type="spellStart"/>
      <w:r w:rsidR="00D034C0">
        <w:rPr>
          <w:rFonts w:ascii="Times New Roman" w:hAnsi="Times New Roman" w:cs="Times New Roman"/>
          <w:sz w:val="24"/>
          <w:szCs w:val="24"/>
        </w:rPr>
        <w:t>Syaripuddin</w:t>
      </w:r>
      <w:proofErr w:type="spellEnd"/>
      <w:r w:rsidR="00D034C0">
        <w:rPr>
          <w:rFonts w:ascii="Times New Roman" w:hAnsi="Times New Roman" w:cs="Times New Roman"/>
          <w:sz w:val="24"/>
          <w:szCs w:val="24"/>
        </w:rPr>
        <w:t xml:space="preserve"> et al., 2014</w:t>
      </w:r>
      <w:r w:rsidRPr="007F2FC9">
        <w:rPr>
          <w:rFonts w:ascii="Times New Roman" w:hAnsi="Times New Roman" w:cs="Times New Roman"/>
          <w:sz w:val="24"/>
          <w:szCs w:val="24"/>
        </w:rPr>
        <w:t>).  This heavy metal contamination is linked to bat population declines (</w:t>
      </w:r>
      <w:proofErr w:type="spellStart"/>
      <w:r w:rsidRPr="007F2FC9">
        <w:rPr>
          <w:rFonts w:ascii="Times New Roman" w:hAnsi="Times New Roman" w:cs="Times New Roman"/>
          <w:sz w:val="24"/>
          <w:szCs w:val="24"/>
        </w:rPr>
        <w:t>Mickleburgh</w:t>
      </w:r>
      <w:proofErr w:type="spellEnd"/>
      <w:r w:rsidRPr="007F2FC9">
        <w:rPr>
          <w:rFonts w:ascii="Times New Roman" w:hAnsi="Times New Roman" w:cs="Times New Roman"/>
          <w:sz w:val="24"/>
          <w:szCs w:val="24"/>
        </w:rPr>
        <w:t xml:space="preserve"> </w:t>
      </w:r>
      <w:r w:rsidRPr="000B3A39">
        <w:rPr>
          <w:rFonts w:ascii="Times New Roman" w:hAnsi="Times New Roman" w:cs="Times New Roman"/>
          <w:sz w:val="24"/>
          <w:szCs w:val="24"/>
        </w:rPr>
        <w:t>et al.</w:t>
      </w:r>
      <w:r>
        <w:rPr>
          <w:rFonts w:ascii="Times New Roman" w:hAnsi="Times New Roman" w:cs="Times New Roman"/>
          <w:sz w:val="24"/>
          <w:szCs w:val="24"/>
        </w:rPr>
        <w:t>, 2002) and</w:t>
      </w:r>
      <w:r w:rsidRPr="007F2FC9">
        <w:rPr>
          <w:rFonts w:ascii="Times New Roman" w:hAnsi="Times New Roman" w:cs="Times New Roman"/>
          <w:sz w:val="24"/>
          <w:szCs w:val="24"/>
        </w:rPr>
        <w:t xml:space="preserve"> sub-lethal biological effects like impaired reprodu</w:t>
      </w:r>
      <w:r>
        <w:rPr>
          <w:rFonts w:ascii="Times New Roman" w:hAnsi="Times New Roman" w:cs="Times New Roman"/>
          <w:sz w:val="24"/>
          <w:szCs w:val="24"/>
        </w:rPr>
        <w:t>ction and chronic health issues, as well as</w:t>
      </w:r>
      <w:r w:rsidRPr="007F2FC9">
        <w:rPr>
          <w:rFonts w:ascii="Times New Roman" w:hAnsi="Times New Roman" w:cs="Times New Roman"/>
          <w:sz w:val="24"/>
          <w:szCs w:val="24"/>
        </w:rPr>
        <w:t xml:space="preserve"> death in bats exposed to high contaminant loads of heavy metals (Clark and Shore</w:t>
      </w:r>
      <w:r>
        <w:rPr>
          <w:rFonts w:ascii="Times New Roman" w:hAnsi="Times New Roman" w:cs="Times New Roman"/>
          <w:sz w:val="24"/>
          <w:szCs w:val="24"/>
        </w:rPr>
        <w:t>,</w:t>
      </w:r>
      <w:r w:rsidRPr="007F2FC9">
        <w:rPr>
          <w:rFonts w:ascii="Times New Roman" w:hAnsi="Times New Roman" w:cs="Times New Roman"/>
          <w:sz w:val="24"/>
          <w:szCs w:val="24"/>
        </w:rPr>
        <w:t xml:space="preserve"> 2001; Hickey </w:t>
      </w:r>
      <w:r w:rsidRPr="000B3A39">
        <w:rPr>
          <w:rFonts w:ascii="Times New Roman" w:hAnsi="Times New Roman" w:cs="Times New Roman"/>
          <w:sz w:val="24"/>
          <w:szCs w:val="24"/>
        </w:rPr>
        <w:t>et al.</w:t>
      </w:r>
      <w:r>
        <w:rPr>
          <w:rFonts w:ascii="Times New Roman" w:hAnsi="Times New Roman" w:cs="Times New Roman"/>
          <w:sz w:val="24"/>
          <w:szCs w:val="24"/>
        </w:rPr>
        <w:t>,</w:t>
      </w:r>
      <w:r w:rsidRPr="007F2FC9">
        <w:rPr>
          <w:rFonts w:ascii="Times New Roman" w:hAnsi="Times New Roman" w:cs="Times New Roman"/>
          <w:sz w:val="24"/>
          <w:szCs w:val="24"/>
        </w:rPr>
        <w:t xml:space="preserve"> 2001).</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 </w:t>
      </w:r>
      <w:r w:rsidR="00705748" w:rsidRPr="007F2FC9">
        <w:rPr>
          <w:rFonts w:ascii="Times New Roman" w:hAnsi="Times New Roman" w:cs="Times New Roman"/>
          <w:sz w:val="24"/>
          <w:szCs w:val="24"/>
        </w:rPr>
        <w:t xml:space="preserve">Bats with white-nose syndrome have been found with elevated levels of contaminants and </w:t>
      </w:r>
      <w:r w:rsidR="00705748">
        <w:rPr>
          <w:rFonts w:ascii="Times New Roman" w:hAnsi="Times New Roman" w:cs="Times New Roman"/>
          <w:sz w:val="24"/>
          <w:szCs w:val="24"/>
        </w:rPr>
        <w:t xml:space="preserve">mercury exposure </w:t>
      </w:r>
      <w:r w:rsidR="00E01CCC">
        <w:rPr>
          <w:rFonts w:ascii="Times New Roman" w:hAnsi="Times New Roman" w:cs="Times New Roman"/>
          <w:sz w:val="24"/>
          <w:szCs w:val="24"/>
        </w:rPr>
        <w:t>that potentially predisposes</w:t>
      </w:r>
      <w:r w:rsidR="00705748" w:rsidRPr="007F2FC9">
        <w:rPr>
          <w:rFonts w:ascii="Times New Roman" w:hAnsi="Times New Roman" w:cs="Times New Roman"/>
          <w:sz w:val="24"/>
          <w:szCs w:val="24"/>
        </w:rPr>
        <w:t xml:space="preserve"> bats to this disease (Kannan </w:t>
      </w:r>
      <w:r w:rsidR="00705748" w:rsidRPr="003177C0">
        <w:rPr>
          <w:rFonts w:ascii="Times New Roman" w:hAnsi="Times New Roman" w:cs="Times New Roman"/>
          <w:sz w:val="24"/>
          <w:szCs w:val="24"/>
        </w:rPr>
        <w:t>et al., 2</w:t>
      </w:r>
      <w:r w:rsidR="00705748">
        <w:rPr>
          <w:rFonts w:ascii="Times New Roman" w:hAnsi="Times New Roman" w:cs="Times New Roman"/>
          <w:sz w:val="24"/>
          <w:szCs w:val="24"/>
        </w:rPr>
        <w:t>010).</w:t>
      </w:r>
    </w:p>
    <w:p w14:paraId="3D7B6B85" w14:textId="0FE31317" w:rsidR="00465AFC" w:rsidRDefault="00CF4654" w:rsidP="00D034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Part of the m</w:t>
      </w:r>
      <w:r w:rsidR="00FB5AEC">
        <w:rPr>
          <w:rFonts w:ascii="Times New Roman" w:hAnsi="Times New Roman" w:cs="Times New Roman"/>
          <w:sz w:val="24"/>
          <w:szCs w:val="24"/>
        </w:rPr>
        <w:t>ercury</w:t>
      </w:r>
      <w:r>
        <w:rPr>
          <w:rFonts w:ascii="Times New Roman" w:hAnsi="Times New Roman" w:cs="Times New Roman"/>
          <w:sz w:val="24"/>
          <w:szCs w:val="24"/>
        </w:rPr>
        <w:t xml:space="preserve"> load in</w:t>
      </w:r>
      <w:del w:id="5" w:author="Jenise" w:date="2018-06-19T14:41:00Z">
        <w:r w:rsidDel="002853E6">
          <w:rPr>
            <w:rFonts w:ascii="Times New Roman" w:hAnsi="Times New Roman" w:cs="Times New Roman"/>
            <w:sz w:val="24"/>
            <w:szCs w:val="24"/>
          </w:rPr>
          <w:delText xml:space="preserve"> a</w:delText>
        </w:r>
      </w:del>
      <w:r>
        <w:rPr>
          <w:rFonts w:ascii="Times New Roman" w:hAnsi="Times New Roman" w:cs="Times New Roman"/>
          <w:sz w:val="24"/>
          <w:szCs w:val="24"/>
        </w:rPr>
        <w:t xml:space="preserve"> bat</w:t>
      </w:r>
      <w:ins w:id="6" w:author="Jenise" w:date="2018-06-19T14:41:00Z">
        <w:r w:rsidR="002853E6">
          <w:rPr>
            <w:rFonts w:ascii="Times New Roman" w:hAnsi="Times New Roman" w:cs="Times New Roman"/>
            <w:sz w:val="24"/>
            <w:szCs w:val="24"/>
          </w:rPr>
          <w:t>s</w:t>
        </w:r>
      </w:ins>
      <w:r>
        <w:rPr>
          <w:rFonts w:ascii="Times New Roman" w:hAnsi="Times New Roman" w:cs="Times New Roman"/>
          <w:sz w:val="24"/>
          <w:szCs w:val="24"/>
        </w:rPr>
        <w:t xml:space="preserve"> </w:t>
      </w:r>
      <w:r w:rsidR="00FB5AEC">
        <w:rPr>
          <w:rFonts w:ascii="Times New Roman" w:hAnsi="Times New Roman" w:cs="Times New Roman"/>
          <w:sz w:val="24"/>
          <w:szCs w:val="24"/>
        </w:rPr>
        <w:t>is excreted</w:t>
      </w:r>
      <w:r>
        <w:rPr>
          <w:rFonts w:ascii="Times New Roman" w:hAnsi="Times New Roman" w:cs="Times New Roman"/>
          <w:sz w:val="24"/>
          <w:szCs w:val="24"/>
        </w:rPr>
        <w:t xml:space="preserve"> </w:t>
      </w:r>
      <w:ins w:id="7" w:author="Jenise" w:date="2018-06-19T14:41:00Z">
        <w:r w:rsidR="002853E6">
          <w:rPr>
            <w:rFonts w:ascii="Times New Roman" w:hAnsi="Times New Roman" w:cs="Times New Roman"/>
            <w:sz w:val="24"/>
            <w:szCs w:val="24"/>
          </w:rPr>
          <w:t>in their fecal ma</w:t>
        </w:r>
      </w:ins>
      <w:ins w:id="8" w:author="Jenise" w:date="2018-06-19T14:42:00Z">
        <w:r w:rsidR="002853E6">
          <w:rPr>
            <w:rFonts w:ascii="Times New Roman" w:hAnsi="Times New Roman" w:cs="Times New Roman"/>
            <w:sz w:val="24"/>
            <w:szCs w:val="24"/>
          </w:rPr>
          <w:t>tter</w:t>
        </w:r>
      </w:ins>
      <w:del w:id="9" w:author="Jenise" w:date="2018-06-19T14:42:00Z">
        <w:r w:rsidDel="002853E6">
          <w:rPr>
            <w:rFonts w:ascii="Times New Roman" w:hAnsi="Times New Roman" w:cs="Times New Roman"/>
            <w:sz w:val="24"/>
            <w:szCs w:val="24"/>
          </w:rPr>
          <w:delText>via</w:delText>
        </w:r>
        <w:r w:rsidR="00204C4A" w:rsidDel="002853E6">
          <w:rPr>
            <w:rFonts w:ascii="Times New Roman" w:hAnsi="Times New Roman" w:cs="Times New Roman"/>
            <w:sz w:val="24"/>
            <w:szCs w:val="24"/>
          </w:rPr>
          <w:delText xml:space="preserve"> their waste</w:delText>
        </w:r>
      </w:del>
      <w:r w:rsidR="00204C4A">
        <w:rPr>
          <w:rFonts w:ascii="Times New Roman" w:hAnsi="Times New Roman" w:cs="Times New Roman"/>
          <w:sz w:val="24"/>
          <w:szCs w:val="24"/>
        </w:rPr>
        <w:t>, called guano</w:t>
      </w:r>
      <w:r w:rsidR="00FB5AEC">
        <w:rPr>
          <w:rFonts w:ascii="Times New Roman" w:hAnsi="Times New Roman" w:cs="Times New Roman"/>
          <w:sz w:val="24"/>
          <w:szCs w:val="24"/>
        </w:rPr>
        <w:t xml:space="preserve">, </w:t>
      </w:r>
      <w:r w:rsidR="00FB5AEC" w:rsidRPr="007F2FC9">
        <w:rPr>
          <w:rFonts w:ascii="Times New Roman" w:hAnsi="Times New Roman" w:cs="Times New Roman"/>
          <w:sz w:val="24"/>
          <w:szCs w:val="24"/>
        </w:rPr>
        <w:t>which primarily consists of bat hair, insect remains and bat mucus (Maher</w:t>
      </w:r>
      <w:r w:rsidR="00FB5AEC">
        <w:rPr>
          <w:rFonts w:ascii="Times New Roman" w:hAnsi="Times New Roman" w:cs="Times New Roman"/>
          <w:sz w:val="24"/>
          <w:szCs w:val="24"/>
        </w:rPr>
        <w:t>,</w:t>
      </w:r>
      <w:r w:rsidR="00FB5AEC" w:rsidRPr="007F2FC9">
        <w:rPr>
          <w:rFonts w:ascii="Times New Roman" w:hAnsi="Times New Roman" w:cs="Times New Roman"/>
          <w:sz w:val="24"/>
          <w:szCs w:val="24"/>
        </w:rPr>
        <w:t xml:space="preserve"> 2006)</w:t>
      </w:r>
      <w:r w:rsidR="000B3A1B">
        <w:rPr>
          <w:rFonts w:ascii="Times New Roman" w:hAnsi="Times New Roman" w:cs="Times New Roman"/>
          <w:sz w:val="24"/>
          <w:szCs w:val="24"/>
        </w:rPr>
        <w:t xml:space="preserve">.  </w:t>
      </w:r>
      <w:r>
        <w:rPr>
          <w:rFonts w:ascii="Times New Roman" w:hAnsi="Times New Roman" w:cs="Times New Roman"/>
          <w:sz w:val="24"/>
          <w:szCs w:val="24"/>
        </w:rPr>
        <w:t>Guano can therefore</w:t>
      </w:r>
      <w:r w:rsidR="003C30E4">
        <w:rPr>
          <w:rFonts w:ascii="Times New Roman" w:hAnsi="Times New Roman" w:cs="Times New Roman"/>
          <w:sz w:val="24"/>
          <w:szCs w:val="24"/>
        </w:rPr>
        <w:t xml:space="preserve"> be </w:t>
      </w:r>
      <w:ins w:id="10" w:author="Jenise" w:date="2018-06-19T14:43:00Z">
        <w:r w:rsidR="002853E6">
          <w:rPr>
            <w:rFonts w:ascii="Times New Roman" w:hAnsi="Times New Roman" w:cs="Times New Roman"/>
            <w:sz w:val="24"/>
            <w:szCs w:val="24"/>
          </w:rPr>
          <w:t xml:space="preserve">examined for </w:t>
        </w:r>
      </w:ins>
      <w:del w:id="11" w:author="Jenise" w:date="2018-06-19T14:43:00Z">
        <w:r w:rsidR="003C30E4" w:rsidDel="002853E6">
          <w:rPr>
            <w:rFonts w:ascii="Times New Roman" w:hAnsi="Times New Roman" w:cs="Times New Roman"/>
            <w:sz w:val="24"/>
            <w:szCs w:val="24"/>
          </w:rPr>
          <w:delText>used as an</w:delText>
        </w:r>
      </w:del>
      <w:r w:rsidR="003C30E4">
        <w:rPr>
          <w:rFonts w:ascii="Times New Roman" w:hAnsi="Times New Roman" w:cs="Times New Roman"/>
          <w:sz w:val="24"/>
          <w:szCs w:val="24"/>
        </w:rPr>
        <w:t xml:space="preserve"> </w:t>
      </w:r>
      <w:proofErr w:type="spellStart"/>
      <w:ins w:id="12" w:author="Jenise" w:date="2018-06-19T14:43:00Z">
        <w:r w:rsidR="002853E6">
          <w:rPr>
            <w:rFonts w:ascii="Times New Roman" w:hAnsi="Times New Roman" w:cs="Times New Roman"/>
            <w:sz w:val="24"/>
            <w:szCs w:val="24"/>
          </w:rPr>
          <w:t>for</w:t>
        </w:r>
        <w:proofErr w:type="spellEnd"/>
        <w:r w:rsidR="002853E6">
          <w:rPr>
            <w:rFonts w:ascii="Times New Roman" w:hAnsi="Times New Roman" w:cs="Times New Roman"/>
            <w:sz w:val="24"/>
            <w:szCs w:val="24"/>
          </w:rPr>
          <w:t xml:space="preserve"> </w:t>
        </w:r>
      </w:ins>
      <w:r w:rsidR="003C30E4">
        <w:rPr>
          <w:rFonts w:ascii="Times New Roman" w:hAnsi="Times New Roman" w:cs="Times New Roman"/>
          <w:sz w:val="24"/>
          <w:szCs w:val="24"/>
        </w:rPr>
        <w:t>indicat</w:t>
      </w:r>
      <w:ins w:id="13" w:author="Jenise" w:date="2018-06-19T14:43:00Z">
        <w:r w:rsidR="002853E6">
          <w:rPr>
            <w:rFonts w:ascii="Times New Roman" w:hAnsi="Times New Roman" w:cs="Times New Roman"/>
            <w:sz w:val="24"/>
            <w:szCs w:val="24"/>
          </w:rPr>
          <w:t>ions</w:t>
        </w:r>
      </w:ins>
      <w:del w:id="14" w:author="Jenise" w:date="2018-06-19T14:43:00Z">
        <w:r w:rsidR="003C30E4" w:rsidDel="002853E6">
          <w:rPr>
            <w:rFonts w:ascii="Times New Roman" w:hAnsi="Times New Roman" w:cs="Times New Roman"/>
            <w:sz w:val="24"/>
            <w:szCs w:val="24"/>
          </w:rPr>
          <w:delText>or</w:delText>
        </w:r>
      </w:del>
      <w:r w:rsidR="003C30E4">
        <w:rPr>
          <w:rFonts w:ascii="Times New Roman" w:hAnsi="Times New Roman" w:cs="Times New Roman"/>
          <w:sz w:val="24"/>
          <w:szCs w:val="24"/>
        </w:rPr>
        <w:t xml:space="preserve"> of the presence of mercury</w:t>
      </w:r>
      <w:r>
        <w:rPr>
          <w:rFonts w:ascii="Times New Roman" w:hAnsi="Times New Roman" w:cs="Times New Roman"/>
          <w:sz w:val="24"/>
          <w:szCs w:val="24"/>
        </w:rPr>
        <w:t xml:space="preserve"> in a habitat or ecosystem that contain bats, such as a cave or bat house.</w:t>
      </w:r>
      <w:r>
        <w:rPr>
          <w:rFonts w:ascii="Times New Roman" w:hAnsi="Times New Roman" w:cs="Times New Roman"/>
          <w:color w:val="7030A0"/>
          <w:sz w:val="24"/>
          <w:szCs w:val="24"/>
        </w:rPr>
        <w:t xml:space="preserve">  </w:t>
      </w:r>
      <w:r w:rsidR="004C1099">
        <w:rPr>
          <w:rFonts w:ascii="Times New Roman" w:hAnsi="Times New Roman" w:cs="Times New Roman"/>
          <w:sz w:val="24"/>
          <w:szCs w:val="24"/>
        </w:rPr>
        <w:t>Several s</w:t>
      </w:r>
      <w:r w:rsidR="003863BF" w:rsidRPr="007F2FC9">
        <w:rPr>
          <w:rFonts w:ascii="Times New Roman" w:hAnsi="Times New Roman" w:cs="Times New Roman"/>
          <w:sz w:val="24"/>
          <w:szCs w:val="24"/>
        </w:rPr>
        <w:t>tu</w:t>
      </w:r>
      <w:r w:rsidR="00FA316D">
        <w:rPr>
          <w:rFonts w:ascii="Times New Roman" w:hAnsi="Times New Roman" w:cs="Times New Roman"/>
          <w:sz w:val="24"/>
          <w:szCs w:val="24"/>
        </w:rPr>
        <w:t>dies have already shown the presence of mercury</w:t>
      </w:r>
      <w:r w:rsidR="003863BF" w:rsidRPr="007F2FC9">
        <w:rPr>
          <w:rFonts w:ascii="Times New Roman" w:hAnsi="Times New Roman" w:cs="Times New Roman"/>
          <w:sz w:val="24"/>
          <w:szCs w:val="24"/>
        </w:rPr>
        <w:t xml:space="preserve"> in bat guano</w:t>
      </w:r>
      <w:r w:rsidR="00A67B70">
        <w:rPr>
          <w:rFonts w:ascii="Times New Roman" w:hAnsi="Times New Roman" w:cs="Times New Roman"/>
          <w:sz w:val="24"/>
          <w:szCs w:val="24"/>
        </w:rPr>
        <w:t xml:space="preserve"> from caves</w:t>
      </w:r>
      <w:r w:rsidR="003863BF" w:rsidRPr="007F2FC9">
        <w:rPr>
          <w:rFonts w:ascii="Times New Roman" w:hAnsi="Times New Roman" w:cs="Times New Roman"/>
          <w:sz w:val="24"/>
          <w:szCs w:val="24"/>
        </w:rPr>
        <w:t xml:space="preserve">. </w:t>
      </w:r>
      <w:r w:rsidR="000568F1">
        <w:rPr>
          <w:rFonts w:ascii="Times New Roman" w:hAnsi="Times New Roman" w:cs="Times New Roman"/>
          <w:sz w:val="24"/>
          <w:szCs w:val="24"/>
        </w:rPr>
        <w:t xml:space="preserve"> </w:t>
      </w:r>
      <w:r w:rsidR="003863BF" w:rsidRPr="007F2FC9">
        <w:rPr>
          <w:rFonts w:ascii="Times New Roman" w:hAnsi="Times New Roman" w:cs="Times New Roman"/>
          <w:sz w:val="24"/>
          <w:szCs w:val="24"/>
        </w:rPr>
        <w:t xml:space="preserve">Petit and </w:t>
      </w:r>
      <w:proofErr w:type="spellStart"/>
      <w:r w:rsidR="003863BF" w:rsidRPr="007F2FC9">
        <w:rPr>
          <w:rFonts w:ascii="Times New Roman" w:hAnsi="Times New Roman" w:cs="Times New Roman"/>
          <w:sz w:val="24"/>
          <w:szCs w:val="24"/>
        </w:rPr>
        <w:t>Altenbach</w:t>
      </w:r>
      <w:proofErr w:type="spellEnd"/>
      <w:r w:rsidR="003863BF" w:rsidRPr="007F2FC9">
        <w:rPr>
          <w:rFonts w:ascii="Times New Roman" w:hAnsi="Times New Roman" w:cs="Times New Roman"/>
          <w:sz w:val="24"/>
          <w:szCs w:val="24"/>
        </w:rPr>
        <w:t xml:space="preserve"> (1973) dated a guano core from a cave in Colorado and found levels of mercury throughout the core were related to </w:t>
      </w:r>
      <w:r w:rsidR="003863BF" w:rsidRPr="007F2FC9">
        <w:rPr>
          <w:rFonts w:ascii="Times New Roman" w:hAnsi="Times New Roman" w:cs="Times New Roman"/>
          <w:sz w:val="24"/>
          <w:szCs w:val="24"/>
        </w:rPr>
        <w:lastRenderedPageBreak/>
        <w:t xml:space="preserve">production at a local copper smelter and open pit mine. O’Shea </w:t>
      </w:r>
      <w:r w:rsidR="003863BF" w:rsidRPr="003177C0">
        <w:rPr>
          <w:rFonts w:ascii="Times New Roman" w:hAnsi="Times New Roman" w:cs="Times New Roman"/>
          <w:sz w:val="24"/>
          <w:szCs w:val="24"/>
        </w:rPr>
        <w:t>et al.</w:t>
      </w:r>
      <w:r w:rsidR="003863BF" w:rsidRPr="007F2FC9">
        <w:rPr>
          <w:rFonts w:ascii="Times New Roman" w:hAnsi="Times New Roman" w:cs="Times New Roman"/>
          <w:sz w:val="24"/>
          <w:szCs w:val="24"/>
        </w:rPr>
        <w:t xml:space="preserve"> (2001) found higher concentrations of environmental contaminants, including mercury, in bat guano near a superfund site than at a reference site in Colorado. Petit (1975) investigated mercury concentrations in a 1100 year-old guano core from an Arizona cave and suggested that </w:t>
      </w:r>
      <w:r w:rsidR="000568F1">
        <w:rPr>
          <w:rFonts w:ascii="Times New Roman" w:hAnsi="Times New Roman" w:cs="Times New Roman"/>
          <w:sz w:val="24"/>
          <w:szCs w:val="24"/>
        </w:rPr>
        <w:t>mercury</w:t>
      </w:r>
      <w:r w:rsidR="003863BF" w:rsidRPr="007F2FC9">
        <w:rPr>
          <w:rFonts w:ascii="Times New Roman" w:hAnsi="Times New Roman" w:cs="Times New Roman"/>
          <w:sz w:val="24"/>
          <w:szCs w:val="24"/>
        </w:rPr>
        <w:t xml:space="preserve"> concentrations had been higher than expected in pre-industrial times, possibly due to geological proc</w:t>
      </w:r>
      <w:r w:rsidR="00FA316D">
        <w:rPr>
          <w:rFonts w:ascii="Times New Roman" w:hAnsi="Times New Roman" w:cs="Times New Roman"/>
          <w:sz w:val="24"/>
          <w:szCs w:val="24"/>
        </w:rPr>
        <w:t xml:space="preserve">esses such as volcanic activity.  </w:t>
      </w:r>
      <w:r w:rsidR="003863BF" w:rsidRPr="007F2FC9">
        <w:rPr>
          <w:rFonts w:ascii="Times New Roman" w:hAnsi="Times New Roman" w:cs="Times New Roman"/>
          <w:sz w:val="24"/>
          <w:szCs w:val="24"/>
        </w:rPr>
        <w:t xml:space="preserve">A recent study by Hagan (2014) analyzed three </w:t>
      </w:r>
      <w:r w:rsidR="00FC1D23">
        <w:rPr>
          <w:rFonts w:ascii="Times New Roman" w:hAnsi="Times New Roman" w:cs="Times New Roman"/>
          <w:sz w:val="24"/>
          <w:szCs w:val="24"/>
        </w:rPr>
        <w:t>age-</w:t>
      </w:r>
      <w:r w:rsidR="003863BF" w:rsidRPr="007F2FC9">
        <w:rPr>
          <w:rFonts w:ascii="Times New Roman" w:hAnsi="Times New Roman" w:cs="Times New Roman"/>
          <w:sz w:val="24"/>
          <w:szCs w:val="24"/>
        </w:rPr>
        <w:t xml:space="preserve">dated groups of bat guano from Mammoth Cave National Park in Kentucky and found that modern/fresh guano had higher concentrations of </w:t>
      </w:r>
      <w:r w:rsidR="000568F1">
        <w:rPr>
          <w:rFonts w:ascii="Times New Roman" w:hAnsi="Times New Roman" w:cs="Times New Roman"/>
          <w:sz w:val="24"/>
          <w:szCs w:val="24"/>
        </w:rPr>
        <w:t>mercury</w:t>
      </w:r>
      <w:r w:rsidR="003863BF" w:rsidRPr="007F2FC9">
        <w:rPr>
          <w:rFonts w:ascii="Times New Roman" w:hAnsi="Times New Roman" w:cs="Times New Roman"/>
          <w:sz w:val="24"/>
          <w:szCs w:val="24"/>
        </w:rPr>
        <w:t xml:space="preserve"> than historical guano (~100-1100 years old), which in turn had higher concentrations than ancient guano (~30,000 years old).</w:t>
      </w:r>
      <w:r w:rsidR="00A602BE">
        <w:rPr>
          <w:rFonts w:ascii="Times New Roman" w:hAnsi="Times New Roman" w:cs="Times New Roman"/>
          <w:sz w:val="24"/>
          <w:szCs w:val="24"/>
        </w:rPr>
        <w:t xml:space="preserve">  </w:t>
      </w:r>
    </w:p>
    <w:p w14:paraId="7EF0EFF7" w14:textId="235D4A60" w:rsidR="00D034C0" w:rsidRDefault="00D034C0" w:rsidP="00D034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The concentration of mercury in bat guano has implications for both the health of bats and cave ecosystems. </w:t>
      </w:r>
      <w:r>
        <w:rPr>
          <w:rFonts w:ascii="Times New Roman" w:hAnsi="Times New Roman" w:cs="Times New Roman"/>
          <w:sz w:val="24"/>
          <w:szCs w:val="24"/>
        </w:rPr>
        <w:t xml:space="preserve"> The presence of mercury</w:t>
      </w:r>
      <w:r w:rsidRPr="007F2FC9">
        <w:rPr>
          <w:rFonts w:ascii="Times New Roman" w:hAnsi="Times New Roman" w:cs="Times New Roman"/>
          <w:sz w:val="24"/>
          <w:szCs w:val="24"/>
        </w:rPr>
        <w:t xml:space="preserve"> in guano </w:t>
      </w:r>
      <w:r>
        <w:rPr>
          <w:rFonts w:ascii="Times New Roman" w:hAnsi="Times New Roman" w:cs="Times New Roman"/>
          <w:sz w:val="24"/>
          <w:szCs w:val="24"/>
        </w:rPr>
        <w:t>allows potential for mercury</w:t>
      </w:r>
      <w:r w:rsidRPr="007F2FC9">
        <w:rPr>
          <w:rFonts w:ascii="Times New Roman" w:hAnsi="Times New Roman" w:cs="Times New Roman"/>
          <w:sz w:val="24"/>
          <w:szCs w:val="24"/>
        </w:rPr>
        <w:t xml:space="preserve"> to </w:t>
      </w:r>
      <w:proofErr w:type="spellStart"/>
      <w:r w:rsidRPr="007F2FC9">
        <w:rPr>
          <w:rFonts w:ascii="Times New Roman" w:hAnsi="Times New Roman" w:cs="Times New Roman"/>
          <w:sz w:val="24"/>
          <w:szCs w:val="24"/>
        </w:rPr>
        <w:t>b</w:t>
      </w:r>
      <w:r w:rsidR="00692A54">
        <w:rPr>
          <w:rFonts w:ascii="Times New Roman" w:hAnsi="Times New Roman" w:cs="Times New Roman"/>
          <w:sz w:val="24"/>
          <w:szCs w:val="24"/>
        </w:rPr>
        <w:t>ioaccumulate</w:t>
      </w:r>
      <w:proofErr w:type="spellEnd"/>
      <w:r w:rsidR="00692A54">
        <w:rPr>
          <w:rFonts w:ascii="Times New Roman" w:hAnsi="Times New Roman" w:cs="Times New Roman"/>
          <w:sz w:val="24"/>
          <w:szCs w:val="24"/>
        </w:rPr>
        <w:t xml:space="preserve"> in</w:t>
      </w:r>
      <w:r w:rsidRPr="007F2FC9">
        <w:rPr>
          <w:rFonts w:ascii="Times New Roman" w:hAnsi="Times New Roman" w:cs="Times New Roman"/>
          <w:sz w:val="24"/>
          <w:szCs w:val="24"/>
        </w:rPr>
        <w:t xml:space="preserve"> </w:t>
      </w:r>
      <w:proofErr w:type="spellStart"/>
      <w:r>
        <w:rPr>
          <w:rFonts w:ascii="Times New Roman" w:hAnsi="Times New Roman" w:cs="Times New Roman"/>
          <w:sz w:val="24"/>
          <w:szCs w:val="24"/>
        </w:rPr>
        <w:t>guanitic</w:t>
      </w:r>
      <w:proofErr w:type="spellEnd"/>
      <w:r>
        <w:rPr>
          <w:rFonts w:ascii="Times New Roman" w:hAnsi="Times New Roman" w:cs="Times New Roman"/>
          <w:sz w:val="24"/>
          <w:szCs w:val="24"/>
        </w:rPr>
        <w:t xml:space="preserve"> </w:t>
      </w:r>
      <w:r w:rsidRPr="007F2FC9">
        <w:rPr>
          <w:rFonts w:ascii="Times New Roman" w:hAnsi="Times New Roman" w:cs="Times New Roman"/>
          <w:sz w:val="24"/>
          <w:szCs w:val="24"/>
        </w:rPr>
        <w:t xml:space="preserve">food webs for </w:t>
      </w:r>
      <w:proofErr w:type="spellStart"/>
      <w:r w:rsidRPr="007F2FC9">
        <w:rPr>
          <w:rFonts w:ascii="Times New Roman" w:hAnsi="Times New Roman" w:cs="Times New Roman"/>
          <w:sz w:val="24"/>
          <w:szCs w:val="24"/>
        </w:rPr>
        <w:t>trogloxenes</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troglophiles</w:t>
      </w:r>
      <w:proofErr w:type="spellEnd"/>
      <w:r w:rsidRPr="007F2FC9">
        <w:rPr>
          <w:rFonts w:ascii="Times New Roman" w:hAnsi="Times New Roman" w:cs="Times New Roman"/>
          <w:sz w:val="24"/>
          <w:szCs w:val="24"/>
        </w:rPr>
        <w:t xml:space="preserve"> and </w:t>
      </w:r>
      <w:proofErr w:type="spellStart"/>
      <w:r w:rsidRPr="007F2FC9">
        <w:rPr>
          <w:rFonts w:ascii="Times New Roman" w:hAnsi="Times New Roman" w:cs="Times New Roman"/>
          <w:sz w:val="24"/>
          <w:szCs w:val="24"/>
        </w:rPr>
        <w:t>troglobites</w:t>
      </w:r>
      <w:proofErr w:type="spellEnd"/>
      <w:r>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Coprophagy</w:t>
      </w:r>
      <w:proofErr w:type="spellEnd"/>
      <w:r w:rsidRPr="007F2FC9">
        <w:rPr>
          <w:rFonts w:ascii="Times New Roman" w:hAnsi="Times New Roman" w:cs="Times New Roman"/>
          <w:sz w:val="24"/>
          <w:szCs w:val="24"/>
        </w:rPr>
        <w:t xml:space="preserve"> of guano has been observed in cave-adapted salamanders (</w:t>
      </w:r>
      <w:proofErr w:type="spellStart"/>
      <w:r w:rsidRPr="007F2FC9">
        <w:rPr>
          <w:rFonts w:ascii="Times New Roman" w:hAnsi="Times New Roman" w:cs="Times New Roman"/>
          <w:sz w:val="24"/>
          <w:szCs w:val="24"/>
        </w:rPr>
        <w:t>Fenolio</w:t>
      </w:r>
      <w:proofErr w:type="spellEnd"/>
      <w:r w:rsidRPr="007F2FC9">
        <w:rPr>
          <w:rFonts w:ascii="Times New Roman" w:hAnsi="Times New Roman" w:cs="Times New Roman"/>
          <w:sz w:val="24"/>
          <w:szCs w:val="24"/>
        </w:rPr>
        <w:t xml:space="preserve"> </w:t>
      </w:r>
      <w:r w:rsidRPr="003177C0">
        <w:rPr>
          <w:rFonts w:ascii="Times New Roman" w:hAnsi="Times New Roman" w:cs="Times New Roman"/>
          <w:sz w:val="24"/>
          <w:szCs w:val="24"/>
        </w:rPr>
        <w:t>et al.,</w:t>
      </w:r>
      <w:r w:rsidRPr="007F2FC9">
        <w:rPr>
          <w:rFonts w:ascii="Times New Roman" w:hAnsi="Times New Roman" w:cs="Times New Roman"/>
          <w:sz w:val="24"/>
          <w:szCs w:val="24"/>
        </w:rPr>
        <w:t xml:space="preserve"> 2006), </w:t>
      </w:r>
      <w:proofErr w:type="spellStart"/>
      <w:r w:rsidRPr="007F2FC9">
        <w:rPr>
          <w:rFonts w:ascii="Times New Roman" w:hAnsi="Times New Roman" w:cs="Times New Roman"/>
          <w:sz w:val="24"/>
          <w:szCs w:val="24"/>
        </w:rPr>
        <w:t>dermestid</w:t>
      </w:r>
      <w:proofErr w:type="spellEnd"/>
      <w:r w:rsidRPr="007F2FC9">
        <w:rPr>
          <w:rFonts w:ascii="Times New Roman" w:hAnsi="Times New Roman" w:cs="Times New Roman"/>
          <w:sz w:val="24"/>
          <w:szCs w:val="24"/>
        </w:rPr>
        <w:t xml:space="preserve"> cave beetles (</w:t>
      </w:r>
      <w:proofErr w:type="spellStart"/>
      <w:r w:rsidRPr="007F2FC9">
        <w:rPr>
          <w:rFonts w:ascii="Times New Roman" w:hAnsi="Times New Roman" w:cs="Times New Roman"/>
          <w:sz w:val="24"/>
          <w:szCs w:val="24"/>
        </w:rPr>
        <w:t>Mizutani</w:t>
      </w:r>
      <w:proofErr w:type="spellEnd"/>
      <w:r w:rsidRPr="007F2FC9">
        <w:rPr>
          <w:rFonts w:ascii="Times New Roman" w:hAnsi="Times New Roman" w:cs="Times New Roman"/>
          <w:sz w:val="24"/>
          <w:szCs w:val="24"/>
        </w:rPr>
        <w:t xml:space="preserve"> </w:t>
      </w:r>
      <w:r w:rsidRPr="003177C0">
        <w:rPr>
          <w:rFonts w:ascii="Times New Roman" w:hAnsi="Times New Roman" w:cs="Times New Roman"/>
          <w:sz w:val="24"/>
          <w:szCs w:val="24"/>
        </w:rPr>
        <w:t>et al.,</w:t>
      </w:r>
      <w:r w:rsidRPr="007F2FC9">
        <w:rPr>
          <w:rFonts w:ascii="Times New Roman" w:hAnsi="Times New Roman" w:cs="Times New Roman"/>
          <w:sz w:val="24"/>
          <w:szCs w:val="24"/>
        </w:rPr>
        <w:t xml:space="preserve"> 1992), and even meat ants who enter caves to collect and transport guano back outside to their mounds (</w:t>
      </w:r>
      <w:proofErr w:type="spellStart"/>
      <w:r w:rsidRPr="007F2FC9">
        <w:rPr>
          <w:rFonts w:ascii="Times New Roman" w:hAnsi="Times New Roman" w:cs="Times New Roman"/>
          <w:sz w:val="24"/>
          <w:szCs w:val="24"/>
        </w:rPr>
        <w:t>Moulds</w:t>
      </w:r>
      <w:proofErr w:type="spellEnd"/>
      <w:r>
        <w:rPr>
          <w:rFonts w:ascii="Times New Roman" w:hAnsi="Times New Roman" w:cs="Times New Roman"/>
          <w:sz w:val="24"/>
          <w:szCs w:val="24"/>
        </w:rPr>
        <w:t>,</w:t>
      </w:r>
      <w:r w:rsidRPr="007F2FC9">
        <w:rPr>
          <w:rFonts w:ascii="Times New Roman" w:hAnsi="Times New Roman" w:cs="Times New Roman"/>
          <w:sz w:val="24"/>
          <w:szCs w:val="24"/>
        </w:rPr>
        <w:t xml:space="preserve"> 2006). </w:t>
      </w:r>
      <w:r>
        <w:rPr>
          <w:rFonts w:ascii="Times New Roman" w:hAnsi="Times New Roman" w:cs="Times New Roman"/>
          <w:sz w:val="24"/>
          <w:szCs w:val="24"/>
        </w:rPr>
        <w:t xml:space="preserve"> </w:t>
      </w:r>
      <w:r w:rsidRPr="007F2FC9">
        <w:rPr>
          <w:rFonts w:ascii="Times New Roman" w:hAnsi="Times New Roman" w:cs="Times New Roman"/>
          <w:sz w:val="24"/>
          <w:szCs w:val="24"/>
        </w:rPr>
        <w:t>Macroinvertebrate communities in caves have been found to increase after fresh guano is deposited (Poulson and Lavoie</w:t>
      </w:r>
      <w:r>
        <w:rPr>
          <w:rFonts w:ascii="Times New Roman" w:hAnsi="Times New Roman" w:cs="Times New Roman"/>
          <w:sz w:val="24"/>
          <w:szCs w:val="24"/>
        </w:rPr>
        <w:t>,</w:t>
      </w:r>
      <w:r w:rsidRPr="007F2FC9">
        <w:rPr>
          <w:rFonts w:ascii="Times New Roman" w:hAnsi="Times New Roman" w:cs="Times New Roman"/>
          <w:sz w:val="24"/>
          <w:szCs w:val="24"/>
        </w:rPr>
        <w:t xml:space="preserve"> 2000), and the nutrient quality of guano has been found to influence biodiversity of macroinvertebrates in caves (</w:t>
      </w:r>
      <w:proofErr w:type="spellStart"/>
      <w:r w:rsidRPr="007F2FC9">
        <w:rPr>
          <w:rFonts w:ascii="Times New Roman" w:hAnsi="Times New Roman" w:cs="Times New Roman"/>
          <w:sz w:val="24"/>
          <w:szCs w:val="24"/>
        </w:rPr>
        <w:t>Iskali</w:t>
      </w:r>
      <w:proofErr w:type="spellEnd"/>
      <w:r w:rsidRPr="007F2FC9">
        <w:rPr>
          <w:rFonts w:ascii="Times New Roman" w:hAnsi="Times New Roman" w:cs="Times New Roman"/>
          <w:sz w:val="24"/>
          <w:szCs w:val="24"/>
        </w:rPr>
        <w:t xml:space="preserve"> and Zhang</w:t>
      </w:r>
      <w:r>
        <w:rPr>
          <w:rFonts w:ascii="Times New Roman" w:hAnsi="Times New Roman" w:cs="Times New Roman"/>
          <w:sz w:val="24"/>
          <w:szCs w:val="24"/>
        </w:rPr>
        <w:t>,</w:t>
      </w:r>
      <w:r w:rsidRPr="007F2FC9">
        <w:rPr>
          <w:rFonts w:ascii="Times New Roman" w:hAnsi="Times New Roman" w:cs="Times New Roman"/>
          <w:sz w:val="24"/>
          <w:szCs w:val="24"/>
        </w:rPr>
        <w:t xml:space="preserve"> 2015).   </w:t>
      </w:r>
    </w:p>
    <w:p w14:paraId="17C6A0C3" w14:textId="45901EFB" w:rsidR="004C1099" w:rsidRPr="004C1099" w:rsidRDefault="00FA316D" w:rsidP="004C109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Since me</w:t>
      </w:r>
      <w:r w:rsidR="005F6945">
        <w:rPr>
          <w:rFonts w:ascii="Times New Roman" w:hAnsi="Times New Roman" w:cs="Times New Roman"/>
          <w:sz w:val="24"/>
          <w:szCs w:val="24"/>
        </w:rPr>
        <w:t xml:space="preserve">rcury in guano can be used as an indicator of </w:t>
      </w:r>
      <w:r w:rsidR="004C1099">
        <w:rPr>
          <w:rFonts w:ascii="Times New Roman" w:hAnsi="Times New Roman" w:cs="Times New Roman"/>
          <w:sz w:val="24"/>
          <w:szCs w:val="24"/>
        </w:rPr>
        <w:t xml:space="preserve">potential </w:t>
      </w:r>
      <w:r w:rsidR="005F6945">
        <w:rPr>
          <w:rFonts w:ascii="Times New Roman" w:hAnsi="Times New Roman" w:cs="Times New Roman"/>
          <w:sz w:val="24"/>
          <w:szCs w:val="24"/>
        </w:rPr>
        <w:t>mercury pollution</w:t>
      </w:r>
      <w:r w:rsidR="004C1099">
        <w:rPr>
          <w:rFonts w:ascii="Times New Roman" w:hAnsi="Times New Roman" w:cs="Times New Roman"/>
          <w:sz w:val="24"/>
          <w:szCs w:val="24"/>
        </w:rPr>
        <w:t xml:space="preserve"> in </w:t>
      </w:r>
      <w:proofErr w:type="spellStart"/>
      <w:r w:rsidR="004C1099">
        <w:rPr>
          <w:rFonts w:ascii="Times New Roman" w:hAnsi="Times New Roman" w:cs="Times New Roman"/>
          <w:sz w:val="24"/>
          <w:szCs w:val="24"/>
        </w:rPr>
        <w:t>guanitic</w:t>
      </w:r>
      <w:proofErr w:type="spellEnd"/>
      <w:r w:rsidR="004C1099">
        <w:rPr>
          <w:rFonts w:ascii="Times New Roman" w:hAnsi="Times New Roman" w:cs="Times New Roman"/>
          <w:sz w:val="24"/>
          <w:szCs w:val="24"/>
        </w:rPr>
        <w:t xml:space="preserve"> food webs</w:t>
      </w:r>
      <w:r w:rsidR="005F6945">
        <w:rPr>
          <w:rFonts w:ascii="Times New Roman" w:hAnsi="Times New Roman" w:cs="Times New Roman"/>
          <w:sz w:val="24"/>
          <w:szCs w:val="24"/>
        </w:rPr>
        <w:t xml:space="preserve">, this study had two objectives.  </w:t>
      </w:r>
      <w:r w:rsidR="004C1099">
        <w:rPr>
          <w:rFonts w:ascii="Times New Roman" w:hAnsi="Times New Roman" w:cs="Times New Roman"/>
          <w:sz w:val="24"/>
          <w:szCs w:val="24"/>
        </w:rPr>
        <w:t xml:space="preserve">The first objective was to analyze mercury concentrations in guano collected from caves </w:t>
      </w:r>
      <w:del w:id="15" w:author="Jenise" w:date="2018-06-19T14:46:00Z">
        <w:r w:rsidR="004C1099" w:rsidDel="00AB50F2">
          <w:rPr>
            <w:rFonts w:ascii="Times New Roman" w:hAnsi="Times New Roman" w:cs="Times New Roman"/>
            <w:sz w:val="24"/>
            <w:szCs w:val="24"/>
          </w:rPr>
          <w:delText xml:space="preserve">and bat houses </w:delText>
        </w:r>
      </w:del>
      <w:r w:rsidR="004C1099">
        <w:rPr>
          <w:rFonts w:ascii="Times New Roman" w:hAnsi="Times New Roman" w:cs="Times New Roman"/>
          <w:sz w:val="24"/>
          <w:szCs w:val="24"/>
        </w:rPr>
        <w:t xml:space="preserve">in Florida and Georgia to compare concentrations between </w:t>
      </w:r>
      <w:ins w:id="16" w:author="Jenise" w:date="2018-06-19T14:47:00Z">
        <w:r w:rsidR="00AB50F2">
          <w:rPr>
            <w:rFonts w:ascii="Times New Roman" w:hAnsi="Times New Roman" w:cs="Times New Roman"/>
            <w:sz w:val="24"/>
            <w:szCs w:val="24"/>
          </w:rPr>
          <w:t>locations</w:t>
        </w:r>
      </w:ins>
      <w:del w:id="17" w:author="Jenise" w:date="2018-06-19T14:47:00Z">
        <w:r w:rsidR="004C1099" w:rsidDel="00AB50F2">
          <w:rPr>
            <w:rFonts w:ascii="Times New Roman" w:hAnsi="Times New Roman" w:cs="Times New Roman"/>
            <w:sz w:val="24"/>
            <w:szCs w:val="24"/>
          </w:rPr>
          <w:delText>caves</w:delText>
        </w:r>
      </w:del>
      <w:ins w:id="18" w:author="Jenise" w:date="2018-06-19T14:47:00Z">
        <w:r w:rsidR="00AB50F2">
          <w:rPr>
            <w:rFonts w:ascii="Times New Roman" w:hAnsi="Times New Roman" w:cs="Times New Roman"/>
            <w:sz w:val="24"/>
            <w:szCs w:val="24"/>
          </w:rPr>
          <w:t>.</w:t>
        </w:r>
      </w:ins>
      <w:del w:id="19" w:author="Jenise" w:date="2018-06-19T14:47:00Z">
        <w:r w:rsidR="004C1099" w:rsidDel="00AB50F2">
          <w:rPr>
            <w:rFonts w:ascii="Times New Roman" w:hAnsi="Times New Roman" w:cs="Times New Roman"/>
            <w:sz w:val="24"/>
            <w:szCs w:val="24"/>
          </w:rPr>
          <w:delText>,</w:delText>
        </w:r>
      </w:del>
      <w:r w:rsidR="004C1099">
        <w:rPr>
          <w:rFonts w:ascii="Times New Roman" w:hAnsi="Times New Roman" w:cs="Times New Roman"/>
          <w:sz w:val="24"/>
          <w:szCs w:val="24"/>
        </w:rPr>
        <w:t xml:space="preserve"> </w:t>
      </w:r>
      <w:ins w:id="20" w:author="Jenise" w:date="2018-06-19T14:47:00Z">
        <w:r w:rsidR="00AB50F2">
          <w:rPr>
            <w:rFonts w:ascii="Times New Roman" w:hAnsi="Times New Roman" w:cs="Times New Roman"/>
            <w:sz w:val="24"/>
            <w:szCs w:val="24"/>
          </w:rPr>
          <w:t xml:space="preserve">Given that the caves play host to the same predominating species of bat, </w:t>
        </w:r>
      </w:ins>
      <w:ins w:id="21" w:author="Jenise" w:date="2018-06-19T14:49:00Z">
        <w:r w:rsidR="00AB50F2">
          <w:rPr>
            <w:rFonts w:ascii="Times New Roman" w:hAnsi="Times New Roman" w:cs="Times New Roman"/>
            <w:sz w:val="24"/>
            <w:szCs w:val="24"/>
          </w:rPr>
          <w:t xml:space="preserve">any significant differences in mean mercury </w:t>
        </w:r>
      </w:ins>
      <w:ins w:id="22" w:author="Jenise" w:date="2018-06-19T14:53:00Z">
        <w:r w:rsidR="00AB50F2">
          <w:rPr>
            <w:rFonts w:ascii="Times New Roman" w:hAnsi="Times New Roman" w:cs="Times New Roman"/>
            <w:sz w:val="24"/>
            <w:szCs w:val="24"/>
          </w:rPr>
          <w:t>concentration</w:t>
        </w:r>
      </w:ins>
      <w:ins w:id="23" w:author="Jenise" w:date="2018-06-19T14:49:00Z">
        <w:r w:rsidR="00AB50F2">
          <w:rPr>
            <w:rFonts w:ascii="Times New Roman" w:hAnsi="Times New Roman" w:cs="Times New Roman"/>
            <w:sz w:val="24"/>
            <w:szCs w:val="24"/>
          </w:rPr>
          <w:t xml:space="preserve">s among </w:t>
        </w:r>
        <w:r w:rsidR="00AB50F2">
          <w:rPr>
            <w:rFonts w:ascii="Times New Roman" w:hAnsi="Times New Roman" w:cs="Times New Roman"/>
            <w:sz w:val="24"/>
            <w:szCs w:val="24"/>
          </w:rPr>
          <w:lastRenderedPageBreak/>
          <w:t xml:space="preserve">locations is a </w:t>
        </w:r>
      </w:ins>
      <w:ins w:id="24" w:author="Jenise" w:date="2018-06-19T14:50:00Z">
        <w:r w:rsidR="00AB50F2">
          <w:rPr>
            <w:rFonts w:ascii="Times New Roman" w:hAnsi="Times New Roman" w:cs="Times New Roman"/>
            <w:sz w:val="24"/>
            <w:szCs w:val="24"/>
          </w:rPr>
          <w:t xml:space="preserve">possible indicator of differing pollutant levels in the surrounding environment.  </w:t>
        </w:r>
      </w:ins>
      <w:del w:id="25" w:author="Jenise" w:date="2018-06-19T14:50:00Z">
        <w:r w:rsidR="004C1099" w:rsidDel="00AB50F2">
          <w:rPr>
            <w:rFonts w:ascii="Times New Roman" w:hAnsi="Times New Roman" w:cs="Times New Roman"/>
            <w:sz w:val="24"/>
            <w:szCs w:val="24"/>
          </w:rPr>
          <w:delText xml:space="preserve">with the hypothesis that statistical variability will be low between caves due to them having the same predominant species of roosting bats.  </w:delText>
        </w:r>
      </w:del>
      <w:ins w:id="26" w:author="Jenise" w:date="2018-06-19T14:57:00Z">
        <w:r w:rsidR="00913D3F">
          <w:rPr>
            <w:rFonts w:ascii="Times New Roman" w:hAnsi="Times New Roman" w:cs="Times New Roman"/>
            <w:sz w:val="24"/>
            <w:szCs w:val="24"/>
          </w:rPr>
          <w:t>Guano was also collected below bat houses, which are inhabited by bats of a different species</w:t>
        </w:r>
      </w:ins>
      <w:ins w:id="27" w:author="Jenise" w:date="2018-06-19T14:58:00Z">
        <w:r w:rsidR="00913D3F">
          <w:rPr>
            <w:rFonts w:ascii="Times New Roman" w:hAnsi="Times New Roman" w:cs="Times New Roman"/>
            <w:sz w:val="24"/>
            <w:szCs w:val="24"/>
          </w:rPr>
          <w:t xml:space="preserve">.  </w:t>
        </w:r>
      </w:ins>
      <w:r w:rsidR="004C1099">
        <w:rPr>
          <w:rFonts w:ascii="Times New Roman" w:hAnsi="Times New Roman" w:cs="Times New Roman"/>
          <w:sz w:val="24"/>
          <w:szCs w:val="24"/>
        </w:rPr>
        <w:t xml:space="preserve">The second objective was to compare guano from </w:t>
      </w:r>
      <w:ins w:id="28" w:author="Jenise" w:date="2018-06-19T14:58:00Z">
        <w:r w:rsidR="00913D3F">
          <w:rPr>
            <w:rFonts w:ascii="Times New Roman" w:hAnsi="Times New Roman" w:cs="Times New Roman"/>
            <w:sz w:val="24"/>
            <w:szCs w:val="24"/>
          </w:rPr>
          <w:t xml:space="preserve">these two habits </w:t>
        </w:r>
      </w:ins>
      <w:del w:id="29" w:author="Jenise" w:date="2018-06-19T14:58:00Z">
        <w:r w:rsidR="004C1099" w:rsidDel="00913D3F">
          <w:rPr>
            <w:rFonts w:ascii="Times New Roman" w:hAnsi="Times New Roman" w:cs="Times New Roman"/>
            <w:sz w:val="24"/>
            <w:szCs w:val="24"/>
          </w:rPr>
          <w:delText xml:space="preserve">a habitat </w:delText>
        </w:r>
      </w:del>
      <w:r w:rsidR="004C1099">
        <w:rPr>
          <w:rFonts w:ascii="Times New Roman" w:hAnsi="Times New Roman" w:cs="Times New Roman"/>
          <w:sz w:val="24"/>
          <w:szCs w:val="24"/>
        </w:rPr>
        <w:t xml:space="preserve">with </w:t>
      </w:r>
      <w:del w:id="30" w:author="Jenise" w:date="2018-06-19T14:58:00Z">
        <w:r w:rsidR="004C1099" w:rsidDel="00913D3F">
          <w:rPr>
            <w:rFonts w:ascii="Times New Roman" w:hAnsi="Times New Roman" w:cs="Times New Roman"/>
            <w:sz w:val="24"/>
            <w:szCs w:val="24"/>
          </w:rPr>
          <w:delText xml:space="preserve">a </w:delText>
        </w:r>
      </w:del>
      <w:r w:rsidR="004C1099">
        <w:rPr>
          <w:rFonts w:ascii="Times New Roman" w:hAnsi="Times New Roman" w:cs="Times New Roman"/>
          <w:sz w:val="24"/>
          <w:szCs w:val="24"/>
        </w:rPr>
        <w:t>different predomina</w:t>
      </w:r>
      <w:ins w:id="31" w:author="Jenise" w:date="2018-06-19T14:59:00Z">
        <w:r w:rsidR="00913D3F">
          <w:rPr>
            <w:rFonts w:ascii="Times New Roman" w:hAnsi="Times New Roman" w:cs="Times New Roman"/>
            <w:sz w:val="24"/>
            <w:szCs w:val="24"/>
          </w:rPr>
          <w:t>ting</w:t>
        </w:r>
      </w:ins>
      <w:del w:id="32" w:author="Jenise" w:date="2018-06-19T14:59:00Z">
        <w:r w:rsidR="004C1099" w:rsidDel="00913D3F">
          <w:rPr>
            <w:rFonts w:ascii="Times New Roman" w:hAnsi="Times New Roman" w:cs="Times New Roman"/>
            <w:sz w:val="24"/>
            <w:szCs w:val="24"/>
          </w:rPr>
          <w:delText>nt</w:delText>
        </w:r>
      </w:del>
      <w:r w:rsidR="004C1099">
        <w:rPr>
          <w:rFonts w:ascii="Times New Roman" w:hAnsi="Times New Roman" w:cs="Times New Roman"/>
          <w:sz w:val="24"/>
          <w:szCs w:val="24"/>
        </w:rPr>
        <w:t xml:space="preserve"> </w:t>
      </w:r>
      <w:proofErr w:type="spellStart"/>
      <w:r w:rsidR="004C1099">
        <w:rPr>
          <w:rFonts w:ascii="Times New Roman" w:hAnsi="Times New Roman" w:cs="Times New Roman"/>
          <w:sz w:val="24"/>
          <w:szCs w:val="24"/>
        </w:rPr>
        <w:t>species</w:t>
      </w:r>
      <w:del w:id="33" w:author="Jenise" w:date="2018-06-19T14:59:00Z">
        <w:r w:rsidR="004C1099" w:rsidDel="00913D3F">
          <w:rPr>
            <w:rFonts w:ascii="Times New Roman" w:hAnsi="Times New Roman" w:cs="Times New Roman"/>
            <w:sz w:val="24"/>
            <w:szCs w:val="24"/>
          </w:rPr>
          <w:delText xml:space="preserve">, bat houses, </w:delText>
        </w:r>
      </w:del>
      <w:r w:rsidR="004C1099">
        <w:rPr>
          <w:rFonts w:ascii="Times New Roman" w:hAnsi="Times New Roman" w:cs="Times New Roman"/>
          <w:sz w:val="24"/>
          <w:szCs w:val="24"/>
        </w:rPr>
        <w:t>with</w:t>
      </w:r>
      <w:proofErr w:type="spellEnd"/>
      <w:r w:rsidR="004C1099">
        <w:rPr>
          <w:rFonts w:ascii="Times New Roman" w:hAnsi="Times New Roman" w:cs="Times New Roman"/>
          <w:sz w:val="24"/>
          <w:szCs w:val="24"/>
        </w:rPr>
        <w:t xml:space="preserve"> the hypothesis that different species will have</w:t>
      </w:r>
      <w:del w:id="34" w:author="Jenise" w:date="2018-06-19T14:59:00Z">
        <w:r w:rsidR="004C1099" w:rsidDel="00913D3F">
          <w:rPr>
            <w:rFonts w:ascii="Times New Roman" w:hAnsi="Times New Roman" w:cs="Times New Roman"/>
            <w:sz w:val="24"/>
            <w:szCs w:val="24"/>
          </w:rPr>
          <w:delText xml:space="preserve"> a</w:delText>
        </w:r>
      </w:del>
      <w:r w:rsidR="004C1099">
        <w:rPr>
          <w:rFonts w:ascii="Times New Roman" w:hAnsi="Times New Roman" w:cs="Times New Roman"/>
          <w:sz w:val="24"/>
          <w:szCs w:val="24"/>
        </w:rPr>
        <w:t xml:space="preserve"> different diet</w:t>
      </w:r>
      <w:ins w:id="35" w:author="Jenise" w:date="2018-06-19T14:59:00Z">
        <w:r w:rsidR="00913D3F">
          <w:rPr>
            <w:rFonts w:ascii="Times New Roman" w:hAnsi="Times New Roman" w:cs="Times New Roman"/>
            <w:sz w:val="24"/>
            <w:szCs w:val="24"/>
          </w:rPr>
          <w:t>s</w:t>
        </w:r>
      </w:ins>
      <w:r w:rsidR="004C1099">
        <w:rPr>
          <w:rFonts w:ascii="Times New Roman" w:hAnsi="Times New Roman" w:cs="Times New Roman"/>
          <w:sz w:val="24"/>
          <w:szCs w:val="24"/>
        </w:rPr>
        <w:t xml:space="preserve"> and possibly different level</w:t>
      </w:r>
      <w:ins w:id="36" w:author="Jenise" w:date="2018-06-19T14:59:00Z">
        <w:r w:rsidR="00913D3F">
          <w:rPr>
            <w:rFonts w:ascii="Times New Roman" w:hAnsi="Times New Roman" w:cs="Times New Roman"/>
            <w:sz w:val="24"/>
            <w:szCs w:val="24"/>
          </w:rPr>
          <w:t>s</w:t>
        </w:r>
      </w:ins>
      <w:r w:rsidR="004C1099">
        <w:rPr>
          <w:rFonts w:ascii="Times New Roman" w:hAnsi="Times New Roman" w:cs="Times New Roman"/>
          <w:sz w:val="24"/>
          <w:szCs w:val="24"/>
        </w:rPr>
        <w:t xml:space="preserve"> of </w:t>
      </w:r>
      <w:r w:rsidR="00F22D98">
        <w:rPr>
          <w:rFonts w:ascii="Times New Roman" w:hAnsi="Times New Roman"/>
          <w:sz w:val="24"/>
        </w:rPr>
        <w:t>bioa</w:t>
      </w:r>
      <w:r w:rsidR="004C1099">
        <w:rPr>
          <w:rFonts w:ascii="Times New Roman" w:hAnsi="Times New Roman"/>
          <w:sz w:val="24"/>
        </w:rPr>
        <w:t>ccumulation of mercury</w:t>
      </w:r>
      <w:ins w:id="37" w:author="Jenise" w:date="2018-06-19T15:00:00Z">
        <w:r w:rsidR="00913D3F">
          <w:rPr>
            <w:rFonts w:ascii="Times New Roman" w:hAnsi="Times New Roman"/>
            <w:sz w:val="24"/>
          </w:rPr>
          <w:t xml:space="preserve">, as indicated by </w:t>
        </w:r>
      </w:ins>
      <w:del w:id="38" w:author="Jenise" w:date="2018-06-19T15:00:00Z">
        <w:r w:rsidR="004C1099" w:rsidDel="00913D3F">
          <w:rPr>
            <w:rFonts w:ascii="Times New Roman" w:hAnsi="Times New Roman"/>
            <w:sz w:val="24"/>
          </w:rPr>
          <w:delText xml:space="preserve"> and therefore mercury in</w:delText>
        </w:r>
      </w:del>
      <w:r w:rsidR="004C1099">
        <w:rPr>
          <w:rFonts w:ascii="Times New Roman" w:hAnsi="Times New Roman"/>
          <w:sz w:val="24"/>
        </w:rPr>
        <w:t xml:space="preserve"> their guano.</w:t>
      </w:r>
    </w:p>
    <w:p w14:paraId="5AA4FD7F" w14:textId="207AE127" w:rsidR="005F6945" w:rsidRPr="00F10D95" w:rsidRDefault="00F10D95" w:rsidP="00F10D95">
      <w:pPr>
        <w:spacing w:line="480" w:lineRule="auto"/>
        <w:ind w:firstLine="720"/>
        <w:contextualSpacing/>
        <w:rPr>
          <w:rFonts w:ascii="Times New Roman" w:hAnsi="Times New Roman" w:cs="Times New Roman"/>
          <w:color w:val="000000" w:themeColor="text1"/>
          <w:sz w:val="24"/>
          <w:szCs w:val="24"/>
        </w:rPr>
      </w:pPr>
      <w:r w:rsidRPr="00F10D95">
        <w:rPr>
          <w:rFonts w:ascii="Times New Roman" w:hAnsi="Times New Roman" w:cs="Times New Roman"/>
          <w:color w:val="000000" w:themeColor="text1"/>
          <w:sz w:val="24"/>
          <w:szCs w:val="24"/>
        </w:rPr>
        <w:t>Data resulting from this study</w:t>
      </w:r>
      <w:r w:rsidR="005F6945" w:rsidRPr="00F10D95">
        <w:rPr>
          <w:rFonts w:ascii="Times New Roman" w:hAnsi="Times New Roman" w:cs="Times New Roman"/>
          <w:color w:val="000000" w:themeColor="text1"/>
          <w:sz w:val="24"/>
          <w:szCs w:val="24"/>
        </w:rPr>
        <w:t xml:space="preserve"> is valuable for monitoring potential mercury contamination </w:t>
      </w:r>
      <w:r>
        <w:rPr>
          <w:rFonts w:ascii="Times New Roman" w:hAnsi="Times New Roman" w:cs="Times New Roman"/>
          <w:color w:val="000000" w:themeColor="text1"/>
          <w:sz w:val="24"/>
          <w:szCs w:val="24"/>
        </w:rPr>
        <w:t xml:space="preserve">in both bats and </w:t>
      </w:r>
      <w:r w:rsidR="005F6945" w:rsidRPr="00F10D95">
        <w:rPr>
          <w:rFonts w:ascii="Times New Roman" w:hAnsi="Times New Roman" w:cs="Times New Roman"/>
          <w:color w:val="000000" w:themeColor="text1"/>
          <w:sz w:val="24"/>
          <w:szCs w:val="24"/>
        </w:rPr>
        <w:t>cave and karst ecosystems</w:t>
      </w:r>
      <w:r>
        <w:rPr>
          <w:rFonts w:ascii="Times New Roman" w:hAnsi="Times New Roman" w:cs="Times New Roman"/>
          <w:color w:val="000000" w:themeColor="text1"/>
          <w:sz w:val="24"/>
          <w:szCs w:val="24"/>
        </w:rPr>
        <w:t xml:space="preserve"> in Florida and Georgia</w:t>
      </w:r>
      <w:r w:rsidR="005F6945" w:rsidRPr="00F10D95">
        <w:rPr>
          <w:rFonts w:ascii="Times New Roman" w:hAnsi="Times New Roman" w:cs="Times New Roman"/>
          <w:color w:val="000000" w:themeColor="text1"/>
          <w:sz w:val="24"/>
          <w:szCs w:val="24"/>
        </w:rPr>
        <w:t>.</w:t>
      </w:r>
    </w:p>
    <w:p w14:paraId="2B91009A" w14:textId="77777777" w:rsidR="00FA316D" w:rsidRPr="007F2FC9" w:rsidRDefault="00FA316D" w:rsidP="00B70A97">
      <w:pPr>
        <w:spacing w:line="480" w:lineRule="auto"/>
        <w:ind w:firstLine="720"/>
        <w:contextualSpacing/>
        <w:rPr>
          <w:rFonts w:ascii="Times New Roman" w:hAnsi="Times New Roman" w:cs="Times New Roman"/>
          <w:sz w:val="24"/>
          <w:szCs w:val="24"/>
        </w:rPr>
      </w:pPr>
    </w:p>
    <w:p w14:paraId="38BF8550" w14:textId="77777777" w:rsidR="00287E75" w:rsidRDefault="00287E75"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MATERIALS AND METHODS</w:t>
      </w:r>
      <w:r w:rsidR="00CD21D3" w:rsidRPr="007F2FC9">
        <w:rPr>
          <w:rFonts w:ascii="Times New Roman" w:hAnsi="Times New Roman" w:cs="Times New Roman"/>
          <w:sz w:val="24"/>
          <w:szCs w:val="24"/>
        </w:rPr>
        <w:t xml:space="preserve">     </w:t>
      </w:r>
    </w:p>
    <w:p w14:paraId="738E2D00" w14:textId="19E13BC8" w:rsidR="00FC5389" w:rsidRDefault="00A96835" w:rsidP="003177C0">
      <w:pPr>
        <w:spacing w:line="480" w:lineRule="auto"/>
        <w:ind w:firstLine="720"/>
        <w:contextualSpacing/>
        <w:rPr>
          <w:rFonts w:ascii="Times New Roman" w:hAnsi="Times New Roman"/>
          <w:color w:val="000000" w:themeColor="text1"/>
          <w:sz w:val="24"/>
        </w:rPr>
      </w:pPr>
      <w:r w:rsidRPr="007F2FC9">
        <w:rPr>
          <w:rFonts w:ascii="Times New Roman" w:hAnsi="Times New Roman" w:cs="Times New Roman"/>
          <w:sz w:val="24"/>
          <w:szCs w:val="24"/>
        </w:rPr>
        <w:t>The guano from insectivorous bats in this s</w:t>
      </w:r>
      <w:r w:rsidR="00DC7083" w:rsidRPr="007F2FC9">
        <w:rPr>
          <w:rFonts w:ascii="Times New Roman" w:hAnsi="Times New Roman" w:cs="Times New Roman"/>
          <w:sz w:val="24"/>
          <w:szCs w:val="24"/>
        </w:rPr>
        <w:t>tudy was collected</w:t>
      </w:r>
      <w:r w:rsidR="005A74C7">
        <w:rPr>
          <w:rFonts w:ascii="Times New Roman" w:hAnsi="Times New Roman" w:cs="Times New Roman"/>
          <w:sz w:val="24"/>
          <w:szCs w:val="24"/>
        </w:rPr>
        <w:t xml:space="preserve"> from eight</w:t>
      </w:r>
      <w:r w:rsidR="00684158" w:rsidRPr="007F2FC9">
        <w:rPr>
          <w:rFonts w:ascii="Times New Roman" w:hAnsi="Times New Roman" w:cs="Times New Roman"/>
          <w:sz w:val="24"/>
          <w:szCs w:val="24"/>
        </w:rPr>
        <w:t xml:space="preserve"> </w:t>
      </w:r>
      <w:r w:rsidR="00B54EE7" w:rsidRPr="007F2FC9">
        <w:rPr>
          <w:rFonts w:ascii="Times New Roman" w:hAnsi="Times New Roman" w:cs="Times New Roman"/>
          <w:sz w:val="24"/>
          <w:szCs w:val="24"/>
        </w:rPr>
        <w:t xml:space="preserve">caves and two bat houses </w:t>
      </w:r>
      <w:r w:rsidRPr="007F2FC9">
        <w:rPr>
          <w:rFonts w:ascii="Times New Roman" w:hAnsi="Times New Roman" w:cs="Times New Roman"/>
          <w:sz w:val="24"/>
          <w:szCs w:val="24"/>
        </w:rPr>
        <w:t xml:space="preserve">in Florida and </w:t>
      </w:r>
      <w:r w:rsidR="005A74C7">
        <w:rPr>
          <w:rFonts w:ascii="Times New Roman" w:hAnsi="Times New Roman" w:cs="Times New Roman"/>
          <w:sz w:val="24"/>
          <w:szCs w:val="24"/>
        </w:rPr>
        <w:t xml:space="preserve">two </w:t>
      </w:r>
      <w:r w:rsidRPr="007F2FC9">
        <w:rPr>
          <w:rFonts w:ascii="Times New Roman" w:hAnsi="Times New Roman" w:cs="Times New Roman"/>
          <w:sz w:val="24"/>
          <w:szCs w:val="24"/>
        </w:rPr>
        <w:t>caves in southwestern Georgia (</w:t>
      </w:r>
      <w:commentRangeStart w:id="39"/>
      <w:r w:rsidRPr="007F2FC9">
        <w:rPr>
          <w:rFonts w:ascii="Times New Roman" w:hAnsi="Times New Roman" w:cs="Times New Roman"/>
          <w:sz w:val="24"/>
          <w:szCs w:val="24"/>
        </w:rPr>
        <w:t>Fig</w:t>
      </w:r>
      <w:ins w:id="40" w:author="Jenise" w:date="2018-06-19T17:22:00Z">
        <w:r w:rsidR="00B55A59">
          <w:rPr>
            <w:rFonts w:ascii="Times New Roman" w:hAnsi="Times New Roman" w:cs="Times New Roman"/>
            <w:sz w:val="24"/>
            <w:szCs w:val="24"/>
          </w:rPr>
          <w:t>ure</w:t>
        </w:r>
        <w:commentRangeEnd w:id="39"/>
        <w:r w:rsidR="00B55A59">
          <w:rPr>
            <w:rStyle w:val="CommentReference"/>
          </w:rPr>
          <w:commentReference w:id="39"/>
        </w:r>
      </w:ins>
      <w:del w:id="41" w:author="Jenise" w:date="2018-06-19T17:22:00Z">
        <w:r w:rsidRPr="007F2FC9" w:rsidDel="00B55A59">
          <w:rPr>
            <w:rFonts w:ascii="Times New Roman" w:hAnsi="Times New Roman" w:cs="Times New Roman"/>
            <w:sz w:val="24"/>
            <w:szCs w:val="24"/>
          </w:rPr>
          <w:delText>.</w:delText>
        </w:r>
      </w:del>
      <w:r w:rsidRPr="007F2FC9">
        <w:rPr>
          <w:rFonts w:ascii="Times New Roman" w:hAnsi="Times New Roman" w:cs="Times New Roman"/>
          <w:sz w:val="24"/>
          <w:szCs w:val="24"/>
        </w:rPr>
        <w:t xml:space="preserve"> 1). </w:t>
      </w:r>
      <w:r w:rsidR="00290F3E" w:rsidRPr="007F2FC9">
        <w:rPr>
          <w:rFonts w:ascii="Times New Roman" w:hAnsi="Times New Roman" w:cs="Times New Roman"/>
          <w:sz w:val="24"/>
          <w:szCs w:val="24"/>
        </w:rPr>
        <w:t xml:space="preserve"> </w:t>
      </w:r>
      <w:r w:rsidR="00684158" w:rsidRPr="007F2FC9">
        <w:rPr>
          <w:rFonts w:ascii="Times New Roman" w:hAnsi="Times New Roman" w:cs="Times New Roman"/>
          <w:sz w:val="24"/>
          <w:szCs w:val="24"/>
        </w:rPr>
        <w:t xml:space="preserve"> </w:t>
      </w:r>
      <w:r w:rsidR="00BA6109">
        <w:rPr>
          <w:rFonts w:ascii="Times New Roman" w:hAnsi="Times New Roman" w:cs="Times New Roman"/>
          <w:sz w:val="24"/>
          <w:szCs w:val="24"/>
        </w:rPr>
        <w:t>The t</w:t>
      </w:r>
      <w:r w:rsidR="00684158" w:rsidRPr="007F2FC9">
        <w:rPr>
          <w:rFonts w:ascii="Times New Roman" w:hAnsi="Times New Roman" w:cs="Times New Roman"/>
          <w:sz w:val="24"/>
          <w:szCs w:val="24"/>
        </w:rPr>
        <w:t xml:space="preserve">otal number of guano samples </w:t>
      </w:r>
      <w:r w:rsidR="00BA6109">
        <w:rPr>
          <w:rFonts w:ascii="Times New Roman" w:hAnsi="Times New Roman" w:cs="Times New Roman"/>
          <w:sz w:val="24"/>
          <w:szCs w:val="24"/>
        </w:rPr>
        <w:t xml:space="preserve">collected </w:t>
      </w:r>
      <w:r w:rsidR="00684158" w:rsidRPr="007F2FC9">
        <w:rPr>
          <w:rFonts w:ascii="Times New Roman" w:hAnsi="Times New Roman" w:cs="Times New Roman"/>
          <w:sz w:val="24"/>
          <w:szCs w:val="24"/>
        </w:rPr>
        <w:t>from caves</w:t>
      </w:r>
      <w:r w:rsidR="00BA6109">
        <w:rPr>
          <w:rFonts w:ascii="Times New Roman" w:hAnsi="Times New Roman" w:cs="Times New Roman"/>
          <w:sz w:val="24"/>
          <w:szCs w:val="24"/>
        </w:rPr>
        <w:t xml:space="preserve"> was</w:t>
      </w:r>
      <w:r w:rsidR="00441208" w:rsidRPr="007F2FC9">
        <w:rPr>
          <w:rFonts w:ascii="Times New Roman" w:hAnsi="Times New Roman" w:cs="Times New Roman"/>
          <w:sz w:val="24"/>
          <w:szCs w:val="24"/>
        </w:rPr>
        <w:t xml:space="preserve"> 9</w:t>
      </w:r>
      <w:r w:rsidR="00053D30">
        <w:rPr>
          <w:rFonts w:ascii="Times New Roman" w:hAnsi="Times New Roman" w:cs="Times New Roman"/>
          <w:sz w:val="24"/>
          <w:szCs w:val="24"/>
        </w:rPr>
        <w:t>5</w:t>
      </w:r>
      <w:r w:rsidR="00684158" w:rsidRPr="007F2FC9">
        <w:rPr>
          <w:rFonts w:ascii="Times New Roman" w:hAnsi="Times New Roman" w:cs="Times New Roman"/>
          <w:sz w:val="24"/>
          <w:szCs w:val="24"/>
        </w:rPr>
        <w:t xml:space="preserve">, and 17 for bat houses.  </w:t>
      </w:r>
      <w:r w:rsidR="00290F3E" w:rsidRPr="007F2FC9">
        <w:rPr>
          <w:rFonts w:ascii="Times New Roman" w:hAnsi="Times New Roman" w:cs="Times New Roman"/>
          <w:sz w:val="24"/>
          <w:szCs w:val="24"/>
        </w:rPr>
        <w:t>All samples were collected between January 12, 2013 and February 13, 2014</w:t>
      </w:r>
      <w:r w:rsidR="006310BE">
        <w:rPr>
          <w:rFonts w:ascii="Times New Roman" w:hAnsi="Times New Roman"/>
          <w:color w:val="000000" w:themeColor="text1"/>
          <w:sz w:val="24"/>
        </w:rPr>
        <w:t>.  Sample locations were approximated on</w:t>
      </w:r>
      <w:r w:rsidR="006310BE" w:rsidRPr="003C611E">
        <w:rPr>
          <w:rFonts w:ascii="Times New Roman" w:hAnsi="Times New Roman"/>
          <w:color w:val="000000" w:themeColor="text1"/>
          <w:sz w:val="24"/>
        </w:rPr>
        <w:t xml:space="preserve"> cave survey maps.</w:t>
      </w:r>
      <w:r w:rsidR="006310BE">
        <w:rPr>
          <w:rFonts w:ascii="Times New Roman" w:hAnsi="Times New Roman"/>
          <w:color w:val="000000" w:themeColor="text1"/>
          <w:sz w:val="24"/>
        </w:rPr>
        <w:t xml:space="preserve"> </w:t>
      </w:r>
      <w:r w:rsidRPr="007F2FC9">
        <w:rPr>
          <w:rFonts w:ascii="Times New Roman" w:hAnsi="Times New Roman" w:cs="Times New Roman"/>
          <w:sz w:val="24"/>
          <w:szCs w:val="24"/>
        </w:rPr>
        <w:t xml:space="preserve"> </w:t>
      </w:r>
      <w:r w:rsidR="0003695E">
        <w:rPr>
          <w:rFonts w:ascii="Times New Roman" w:hAnsi="Times New Roman"/>
          <w:sz w:val="24"/>
        </w:rPr>
        <w:t>Collecting an e</w:t>
      </w:r>
      <w:r w:rsidR="0003695E" w:rsidRPr="007F215A">
        <w:rPr>
          <w:rFonts w:ascii="Times New Roman" w:hAnsi="Times New Roman"/>
          <w:sz w:val="24"/>
        </w:rPr>
        <w:t xml:space="preserve">qual number of samples among the caves was </w:t>
      </w:r>
      <w:r w:rsidR="0003695E">
        <w:rPr>
          <w:rFonts w:ascii="Times New Roman" w:hAnsi="Times New Roman"/>
          <w:sz w:val="24"/>
        </w:rPr>
        <w:t>a theoretical</w:t>
      </w:r>
      <w:r w:rsidR="0003695E" w:rsidRPr="007F215A">
        <w:rPr>
          <w:rFonts w:ascii="Times New Roman" w:hAnsi="Times New Roman"/>
          <w:sz w:val="24"/>
        </w:rPr>
        <w:t xml:space="preserve"> </w:t>
      </w:r>
      <w:r w:rsidR="0003695E">
        <w:rPr>
          <w:rFonts w:ascii="Times New Roman" w:hAnsi="Times New Roman"/>
          <w:sz w:val="24"/>
        </w:rPr>
        <w:t>part of the study design</w:t>
      </w:r>
      <w:r w:rsidR="0003695E" w:rsidRPr="007F215A">
        <w:rPr>
          <w:rFonts w:ascii="Times New Roman" w:hAnsi="Times New Roman"/>
          <w:sz w:val="24"/>
        </w:rPr>
        <w:t xml:space="preserve"> before sampling started.  However, </w:t>
      </w:r>
      <w:r w:rsidR="0003695E">
        <w:rPr>
          <w:rFonts w:ascii="Times New Roman" w:hAnsi="Times New Roman"/>
          <w:sz w:val="24"/>
        </w:rPr>
        <w:t xml:space="preserve">due to the heterogeneous nature of the quantity and depth of guano available in the caves sampled, the number of samples </w:t>
      </w:r>
      <w:r w:rsidR="005A74C7">
        <w:rPr>
          <w:rFonts w:ascii="Times New Roman" w:hAnsi="Times New Roman"/>
          <w:sz w:val="24"/>
        </w:rPr>
        <w:t xml:space="preserve">from each cave were not the same.  </w:t>
      </w:r>
      <w:r w:rsidR="008F0CA5">
        <w:rPr>
          <w:rFonts w:ascii="Times New Roman" w:hAnsi="Times New Roman"/>
          <w:color w:val="000000" w:themeColor="text1"/>
          <w:sz w:val="24"/>
        </w:rPr>
        <w:t>Bats were also present in several of the caves during guano collection, and the authors wanted to keep disturbance to the bats minimal.</w:t>
      </w:r>
      <w:r w:rsidR="00404491">
        <w:rPr>
          <w:rFonts w:ascii="Times New Roman" w:hAnsi="Times New Roman"/>
          <w:color w:val="000000" w:themeColor="text1"/>
          <w:sz w:val="24"/>
        </w:rPr>
        <w:t xml:space="preserve"> </w:t>
      </w:r>
      <w:r w:rsidR="007C5E99">
        <w:rPr>
          <w:rFonts w:ascii="Times New Roman" w:hAnsi="Times New Roman"/>
          <w:color w:val="000000" w:themeColor="text1"/>
          <w:sz w:val="24"/>
        </w:rPr>
        <w:t xml:space="preserve"> </w:t>
      </w:r>
    </w:p>
    <w:p w14:paraId="51FF7549" w14:textId="01D16A0D" w:rsidR="00BA6109" w:rsidRDefault="00FC5389" w:rsidP="003177C0">
      <w:pPr>
        <w:spacing w:line="480" w:lineRule="auto"/>
        <w:ind w:firstLine="720"/>
        <w:contextualSpacing/>
        <w:rPr>
          <w:rFonts w:ascii="Times New Roman" w:hAnsi="Times New Roman" w:cs="Times New Roman"/>
          <w:sz w:val="24"/>
          <w:szCs w:val="24"/>
        </w:rPr>
      </w:pPr>
      <w:commentRangeStart w:id="42"/>
      <w:r>
        <w:rPr>
          <w:rFonts w:ascii="Times New Roman" w:hAnsi="Times New Roman"/>
          <w:color w:val="000000" w:themeColor="text1"/>
          <w:sz w:val="24"/>
        </w:rPr>
        <w:t>Both core and surface sampl</w:t>
      </w:r>
      <w:r w:rsidR="00C00585">
        <w:rPr>
          <w:rFonts w:ascii="Times New Roman" w:hAnsi="Times New Roman"/>
          <w:color w:val="000000" w:themeColor="text1"/>
          <w:sz w:val="24"/>
        </w:rPr>
        <w:t>es were collected for the study</w:t>
      </w:r>
      <w:r w:rsidR="004379B3">
        <w:rPr>
          <w:rFonts w:ascii="Times New Roman" w:hAnsi="Times New Roman"/>
          <w:color w:val="000000" w:themeColor="text1"/>
          <w:sz w:val="24"/>
        </w:rPr>
        <w:t xml:space="preserve">.  </w:t>
      </w:r>
      <w:r w:rsidR="000A1A06">
        <w:rPr>
          <w:rFonts w:ascii="Times New Roman" w:hAnsi="Times New Roman"/>
          <w:color w:val="000000" w:themeColor="text1"/>
          <w:sz w:val="24"/>
        </w:rPr>
        <w:t>Statistical</w:t>
      </w:r>
      <w:r w:rsidR="00C00585">
        <w:rPr>
          <w:rFonts w:ascii="Times New Roman" w:hAnsi="Times New Roman"/>
          <w:color w:val="000000" w:themeColor="text1"/>
          <w:sz w:val="24"/>
        </w:rPr>
        <w:t xml:space="preserve"> analysis revealed no significance between core layer concentrations of mercury.</w:t>
      </w:r>
      <w:r>
        <w:rPr>
          <w:rFonts w:ascii="Times New Roman" w:hAnsi="Times New Roman"/>
          <w:color w:val="000000" w:themeColor="text1"/>
          <w:sz w:val="24"/>
        </w:rPr>
        <w:t xml:space="preserve">  </w:t>
      </w:r>
      <w:r w:rsidR="007C5E99">
        <w:rPr>
          <w:rFonts w:ascii="Times New Roman" w:hAnsi="Times New Roman" w:cs="Times New Roman"/>
          <w:sz w:val="24"/>
          <w:szCs w:val="24"/>
        </w:rPr>
        <w:t>Core samples were collected</w:t>
      </w:r>
      <w:r w:rsidR="007C5E99" w:rsidRPr="007F2FC9">
        <w:rPr>
          <w:rFonts w:ascii="Times New Roman" w:hAnsi="Times New Roman" w:cs="Times New Roman"/>
          <w:sz w:val="24"/>
          <w:szCs w:val="24"/>
        </w:rPr>
        <w:t xml:space="preserve"> with a Russian sampler to avoid compaction of guano (Maher</w:t>
      </w:r>
      <w:r w:rsidR="007C5E99">
        <w:rPr>
          <w:rFonts w:ascii="Times New Roman" w:hAnsi="Times New Roman" w:cs="Times New Roman"/>
          <w:sz w:val="24"/>
          <w:szCs w:val="24"/>
        </w:rPr>
        <w:t>,</w:t>
      </w:r>
      <w:r w:rsidR="007C5E99" w:rsidRPr="007F2FC9">
        <w:rPr>
          <w:rFonts w:ascii="Times New Roman" w:hAnsi="Times New Roman" w:cs="Times New Roman"/>
          <w:sz w:val="24"/>
          <w:szCs w:val="24"/>
        </w:rPr>
        <w:t xml:space="preserve"> 2006, Johnston </w:t>
      </w:r>
      <w:r w:rsidR="007C5E99" w:rsidRPr="003177C0">
        <w:rPr>
          <w:rFonts w:ascii="Times New Roman" w:hAnsi="Times New Roman" w:cs="Times New Roman"/>
          <w:sz w:val="24"/>
          <w:szCs w:val="24"/>
        </w:rPr>
        <w:t>et al.,</w:t>
      </w:r>
      <w:r w:rsidR="007C5E99" w:rsidRPr="007F2FC9">
        <w:rPr>
          <w:rFonts w:ascii="Times New Roman" w:hAnsi="Times New Roman" w:cs="Times New Roman"/>
          <w:sz w:val="24"/>
          <w:szCs w:val="24"/>
        </w:rPr>
        <w:t xml:space="preserve"> 2010). </w:t>
      </w:r>
      <w:r w:rsidR="007C5E99">
        <w:rPr>
          <w:rFonts w:ascii="Times New Roman" w:hAnsi="Times New Roman" w:cs="Times New Roman"/>
          <w:sz w:val="24"/>
          <w:szCs w:val="24"/>
        </w:rPr>
        <w:t xml:space="preserve"> </w:t>
      </w:r>
      <w:r w:rsidR="001057E6" w:rsidRPr="003C611E">
        <w:rPr>
          <w:rFonts w:ascii="Times New Roman" w:hAnsi="Times New Roman"/>
          <w:color w:val="000000" w:themeColor="text1"/>
          <w:sz w:val="24"/>
        </w:rPr>
        <w:t xml:space="preserve">Core </w:t>
      </w:r>
      <w:r w:rsidR="001057E6" w:rsidRPr="003C611E">
        <w:rPr>
          <w:rFonts w:ascii="Times New Roman" w:hAnsi="Times New Roman"/>
          <w:color w:val="000000" w:themeColor="text1"/>
          <w:sz w:val="24"/>
        </w:rPr>
        <w:lastRenderedPageBreak/>
        <w:t xml:space="preserve">sampling was chosen randomly based on the depth of the guano piles, and </w:t>
      </w:r>
      <w:r w:rsidR="001057E6">
        <w:rPr>
          <w:rFonts w:ascii="Times New Roman" w:hAnsi="Times New Roman"/>
          <w:color w:val="000000" w:themeColor="text1"/>
          <w:sz w:val="24"/>
        </w:rPr>
        <w:t xml:space="preserve">only a </w:t>
      </w:r>
      <w:r w:rsidR="001057E6" w:rsidRPr="003C611E">
        <w:rPr>
          <w:rFonts w:ascii="Times New Roman" w:hAnsi="Times New Roman"/>
          <w:color w:val="000000" w:themeColor="text1"/>
          <w:sz w:val="24"/>
        </w:rPr>
        <w:t>few guano piles in the caves or bat houses were deep enough to use the corer.</w:t>
      </w:r>
      <w:r w:rsidR="001057E6">
        <w:rPr>
          <w:rFonts w:ascii="Times New Roman" w:hAnsi="Times New Roman"/>
          <w:color w:val="000000" w:themeColor="text1"/>
          <w:sz w:val="24"/>
        </w:rPr>
        <w:t xml:space="preserve">  </w:t>
      </w:r>
      <w:r w:rsidR="00467784" w:rsidRPr="007F2FC9">
        <w:rPr>
          <w:rFonts w:ascii="Times New Roman" w:hAnsi="Times New Roman" w:cs="Times New Roman"/>
          <w:sz w:val="24"/>
          <w:szCs w:val="24"/>
        </w:rPr>
        <w:t>Cores were divided into 1 inch</w:t>
      </w:r>
      <w:r w:rsidR="00CB4D61">
        <w:rPr>
          <w:rFonts w:ascii="Times New Roman" w:hAnsi="Times New Roman" w:cs="Times New Roman"/>
          <w:sz w:val="24"/>
          <w:szCs w:val="24"/>
        </w:rPr>
        <w:t xml:space="preserve"> (2</w:t>
      </w:r>
      <w:r w:rsidR="002306D6">
        <w:rPr>
          <w:rFonts w:ascii="Times New Roman" w:hAnsi="Times New Roman" w:cs="Times New Roman"/>
          <w:sz w:val="24"/>
          <w:szCs w:val="24"/>
        </w:rPr>
        <w:t>5</w:t>
      </w:r>
      <w:r w:rsidR="00CB4D61">
        <w:rPr>
          <w:rFonts w:ascii="Times New Roman" w:hAnsi="Times New Roman" w:cs="Times New Roman"/>
          <w:sz w:val="24"/>
          <w:szCs w:val="24"/>
        </w:rPr>
        <w:t>.4 mm</w:t>
      </w:r>
      <w:r w:rsidR="00467784">
        <w:rPr>
          <w:rFonts w:ascii="Times New Roman" w:hAnsi="Times New Roman" w:cs="Times New Roman"/>
          <w:sz w:val="24"/>
          <w:szCs w:val="24"/>
        </w:rPr>
        <w:t>)</w:t>
      </w:r>
      <w:r w:rsidR="00467784" w:rsidRPr="007F2FC9">
        <w:rPr>
          <w:rFonts w:ascii="Times New Roman" w:hAnsi="Times New Roman" w:cs="Times New Roman"/>
          <w:sz w:val="24"/>
          <w:szCs w:val="24"/>
        </w:rPr>
        <w:t xml:space="preserve"> subsamples starting from the top of the core. </w:t>
      </w:r>
      <w:r w:rsidR="00467784">
        <w:rPr>
          <w:rFonts w:ascii="Times New Roman" w:hAnsi="Times New Roman" w:cs="Times New Roman"/>
          <w:sz w:val="24"/>
          <w:szCs w:val="24"/>
        </w:rPr>
        <w:t xml:space="preserve"> </w:t>
      </w:r>
      <w:r w:rsidR="00621975">
        <w:rPr>
          <w:rFonts w:ascii="Times New Roman" w:hAnsi="Times New Roman" w:cs="Times New Roman"/>
          <w:sz w:val="24"/>
          <w:szCs w:val="24"/>
        </w:rPr>
        <w:t>G</w:t>
      </w:r>
      <w:r w:rsidR="00BA6109" w:rsidRPr="007F2FC9">
        <w:rPr>
          <w:rFonts w:ascii="Times New Roman" w:hAnsi="Times New Roman" w:cs="Times New Roman"/>
          <w:sz w:val="24"/>
          <w:szCs w:val="24"/>
        </w:rPr>
        <w:t>uano</w:t>
      </w:r>
      <w:r w:rsidR="00621975">
        <w:rPr>
          <w:rFonts w:ascii="Times New Roman" w:hAnsi="Times New Roman" w:cs="Times New Roman"/>
          <w:sz w:val="24"/>
          <w:szCs w:val="24"/>
        </w:rPr>
        <w:t xml:space="preserve"> samples</w:t>
      </w:r>
      <w:r w:rsidR="00BA6109" w:rsidRPr="007F2FC9">
        <w:rPr>
          <w:rFonts w:ascii="Times New Roman" w:hAnsi="Times New Roman" w:cs="Times New Roman"/>
          <w:sz w:val="24"/>
          <w:szCs w:val="24"/>
        </w:rPr>
        <w:t xml:space="preserve"> from cave surfaces were c</w:t>
      </w:r>
      <w:r w:rsidR="00621975">
        <w:rPr>
          <w:rFonts w:ascii="Times New Roman" w:hAnsi="Times New Roman" w:cs="Times New Roman"/>
          <w:sz w:val="24"/>
          <w:szCs w:val="24"/>
        </w:rPr>
        <w:t>ollected with plastic spoons</w:t>
      </w:r>
      <w:r w:rsidR="00BA6109" w:rsidRPr="007F2FC9">
        <w:rPr>
          <w:rFonts w:ascii="Times New Roman" w:hAnsi="Times New Roman" w:cs="Times New Roman"/>
          <w:sz w:val="24"/>
          <w:szCs w:val="24"/>
        </w:rPr>
        <w:t xml:space="preserve"> and put into </w:t>
      </w:r>
      <w:r w:rsidR="0071044A">
        <w:rPr>
          <w:rFonts w:ascii="Times New Roman" w:hAnsi="Times New Roman" w:cs="Times New Roman"/>
          <w:sz w:val="24"/>
          <w:szCs w:val="24"/>
        </w:rPr>
        <w:t xml:space="preserve">clear, </w:t>
      </w:r>
      <w:proofErr w:type="spellStart"/>
      <w:r w:rsidR="0071044A">
        <w:rPr>
          <w:rFonts w:ascii="Times New Roman" w:hAnsi="Times New Roman" w:cs="Times New Roman"/>
          <w:sz w:val="24"/>
          <w:szCs w:val="24"/>
        </w:rPr>
        <w:t>reclosable</w:t>
      </w:r>
      <w:proofErr w:type="spellEnd"/>
      <w:r w:rsidR="0071044A">
        <w:rPr>
          <w:rFonts w:ascii="Times New Roman" w:hAnsi="Times New Roman" w:cs="Times New Roman"/>
          <w:sz w:val="24"/>
          <w:szCs w:val="24"/>
        </w:rPr>
        <w:t xml:space="preserve"> </w:t>
      </w:r>
      <w:r w:rsidR="00BA6109" w:rsidRPr="007F2FC9">
        <w:rPr>
          <w:rFonts w:ascii="Times New Roman" w:hAnsi="Times New Roman" w:cs="Times New Roman"/>
          <w:sz w:val="24"/>
          <w:szCs w:val="24"/>
        </w:rPr>
        <w:t>plastic bags</w:t>
      </w:r>
      <w:r w:rsidR="004C6DA8">
        <w:rPr>
          <w:rFonts w:ascii="Times New Roman" w:hAnsi="Times New Roman" w:cs="Times New Roman"/>
          <w:sz w:val="24"/>
          <w:szCs w:val="24"/>
        </w:rPr>
        <w:t>, with a new spoon and bag for each sample</w:t>
      </w:r>
      <w:r w:rsidR="00BA6109" w:rsidRPr="007F2FC9">
        <w:rPr>
          <w:rFonts w:ascii="Times New Roman" w:hAnsi="Times New Roman" w:cs="Times New Roman"/>
          <w:sz w:val="24"/>
          <w:szCs w:val="24"/>
        </w:rPr>
        <w:t xml:space="preserve">.    </w:t>
      </w:r>
      <w:commentRangeEnd w:id="42"/>
      <w:r w:rsidR="00913D3F">
        <w:rPr>
          <w:rStyle w:val="CommentReference"/>
        </w:rPr>
        <w:commentReference w:id="42"/>
      </w:r>
    </w:p>
    <w:p w14:paraId="5C436C38" w14:textId="32B3ADE1" w:rsidR="00CF4654" w:rsidRDefault="007460B1" w:rsidP="004379B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Guano samples from Florida caves were from </w:t>
      </w:r>
      <w:r w:rsidR="004D5DBF" w:rsidRPr="007F2FC9">
        <w:rPr>
          <w:rFonts w:ascii="Times New Roman" w:hAnsi="Times New Roman" w:cs="Times New Roman"/>
          <w:sz w:val="24"/>
          <w:szCs w:val="24"/>
        </w:rPr>
        <w:t>Big Mouth Cave (7/13/2013, bat pellets collected throug</w:t>
      </w:r>
      <w:r w:rsidR="00D53E07">
        <w:rPr>
          <w:rFonts w:ascii="Times New Roman" w:hAnsi="Times New Roman" w:cs="Times New Roman"/>
          <w:sz w:val="24"/>
          <w:szCs w:val="24"/>
        </w:rPr>
        <w:t>hout cave and compiled into 1 sample);</w:t>
      </w:r>
      <w:r w:rsidR="004D5DBF" w:rsidRPr="007F2FC9">
        <w:rPr>
          <w:rFonts w:ascii="Times New Roman" w:hAnsi="Times New Roman" w:cs="Times New Roman"/>
          <w:sz w:val="24"/>
          <w:szCs w:val="24"/>
        </w:rPr>
        <w:t xml:space="preserve"> </w:t>
      </w:r>
      <w:r w:rsidR="004E381F" w:rsidRPr="007F2FC9">
        <w:rPr>
          <w:rFonts w:ascii="Times New Roman" w:hAnsi="Times New Roman" w:cs="Times New Roman"/>
          <w:sz w:val="24"/>
          <w:szCs w:val="24"/>
        </w:rPr>
        <w:t>Cottondal</w:t>
      </w:r>
      <w:r w:rsidR="00BC1B8E">
        <w:rPr>
          <w:rFonts w:ascii="Times New Roman" w:hAnsi="Times New Roman" w:cs="Times New Roman"/>
          <w:sz w:val="24"/>
          <w:szCs w:val="24"/>
        </w:rPr>
        <w:t>e Cave (10/30/</w:t>
      </w:r>
      <w:r w:rsidR="00D53E07">
        <w:rPr>
          <w:rFonts w:ascii="Times New Roman" w:hAnsi="Times New Roman" w:cs="Times New Roman"/>
          <w:sz w:val="24"/>
          <w:szCs w:val="24"/>
        </w:rPr>
        <w:t xml:space="preserve">2013, </w:t>
      </w:r>
      <w:r w:rsidR="004E381F" w:rsidRPr="007F2FC9">
        <w:rPr>
          <w:rFonts w:ascii="Times New Roman" w:hAnsi="Times New Roman" w:cs="Times New Roman"/>
          <w:sz w:val="24"/>
          <w:szCs w:val="24"/>
        </w:rPr>
        <w:t xml:space="preserve">5 </w:t>
      </w:r>
      <w:r w:rsidR="00D53E07">
        <w:rPr>
          <w:rFonts w:ascii="Times New Roman" w:hAnsi="Times New Roman" w:cs="Times New Roman"/>
          <w:sz w:val="24"/>
          <w:szCs w:val="24"/>
        </w:rPr>
        <w:t>surface samples taken</w:t>
      </w:r>
      <w:r w:rsidR="004E381F" w:rsidRPr="007F2FC9">
        <w:rPr>
          <w:rFonts w:ascii="Times New Roman" w:hAnsi="Times New Roman" w:cs="Times New Roman"/>
          <w:sz w:val="24"/>
          <w:szCs w:val="24"/>
        </w:rPr>
        <w:t xml:space="preserve"> throughout the cave and </w:t>
      </w:r>
      <w:r>
        <w:rPr>
          <w:rFonts w:ascii="Times New Roman" w:hAnsi="Times New Roman" w:cs="Times New Roman"/>
          <w:sz w:val="24"/>
          <w:szCs w:val="24"/>
        </w:rPr>
        <w:t xml:space="preserve">a </w:t>
      </w:r>
      <w:r w:rsidR="00CB4D61">
        <w:rPr>
          <w:rFonts w:ascii="Times New Roman" w:hAnsi="Times New Roman" w:cs="Times New Roman"/>
          <w:sz w:val="24"/>
          <w:szCs w:val="24"/>
        </w:rPr>
        <w:t>core that was 6 in</w:t>
      </w:r>
      <w:r w:rsidR="004E381F" w:rsidRPr="007F2FC9">
        <w:rPr>
          <w:rFonts w:ascii="Times New Roman" w:hAnsi="Times New Roman" w:cs="Times New Roman"/>
          <w:sz w:val="24"/>
          <w:szCs w:val="24"/>
        </w:rPr>
        <w:t xml:space="preserve"> </w:t>
      </w:r>
      <w:r w:rsidR="00CB4D61">
        <w:rPr>
          <w:rFonts w:ascii="Times New Roman" w:hAnsi="Times New Roman" w:cs="Times New Roman"/>
          <w:sz w:val="24"/>
          <w:szCs w:val="24"/>
        </w:rPr>
        <w:t>(152.4 mm</w:t>
      </w:r>
      <w:r w:rsidR="00D53E07">
        <w:rPr>
          <w:rFonts w:ascii="Times New Roman" w:hAnsi="Times New Roman" w:cs="Times New Roman"/>
          <w:sz w:val="24"/>
          <w:szCs w:val="24"/>
        </w:rPr>
        <w:t xml:space="preserve">) </w:t>
      </w:r>
      <w:r w:rsidR="004E381F" w:rsidRPr="007F2FC9">
        <w:rPr>
          <w:rFonts w:ascii="Times New Roman" w:hAnsi="Times New Roman" w:cs="Times New Roman"/>
          <w:sz w:val="24"/>
          <w:szCs w:val="24"/>
        </w:rPr>
        <w:t xml:space="preserve">deep </w:t>
      </w:r>
      <w:r w:rsidR="00CB4D61">
        <w:rPr>
          <w:rFonts w:ascii="Times New Roman" w:hAnsi="Times New Roman" w:cs="Times New Roman"/>
          <w:sz w:val="24"/>
          <w:szCs w:val="24"/>
        </w:rPr>
        <w:t>and subsampled at 1 in</w:t>
      </w:r>
      <w:r w:rsidR="00D53E07">
        <w:rPr>
          <w:rFonts w:ascii="Times New Roman" w:hAnsi="Times New Roman" w:cs="Times New Roman"/>
          <w:sz w:val="24"/>
          <w:szCs w:val="24"/>
        </w:rPr>
        <w:t xml:space="preserve"> </w:t>
      </w:r>
      <w:r w:rsidR="00CB4D61">
        <w:rPr>
          <w:rFonts w:ascii="Times New Roman" w:hAnsi="Times New Roman" w:cs="Times New Roman"/>
          <w:sz w:val="24"/>
          <w:szCs w:val="24"/>
        </w:rPr>
        <w:t>(2</w:t>
      </w:r>
      <w:r w:rsidR="001F073E">
        <w:rPr>
          <w:rFonts w:ascii="Times New Roman" w:hAnsi="Times New Roman" w:cs="Times New Roman"/>
          <w:sz w:val="24"/>
          <w:szCs w:val="24"/>
        </w:rPr>
        <w:t>5</w:t>
      </w:r>
      <w:r w:rsidR="00CB4D61">
        <w:rPr>
          <w:rFonts w:ascii="Times New Roman" w:hAnsi="Times New Roman" w:cs="Times New Roman"/>
          <w:sz w:val="24"/>
          <w:szCs w:val="24"/>
        </w:rPr>
        <w:t>.4 mm</w:t>
      </w:r>
      <w:r w:rsidR="00D53E07">
        <w:rPr>
          <w:rFonts w:ascii="Times New Roman" w:hAnsi="Times New Roman" w:cs="Times New Roman"/>
          <w:sz w:val="24"/>
          <w:szCs w:val="24"/>
        </w:rPr>
        <w:t>) intervals;</w:t>
      </w:r>
      <w:r w:rsidR="004E381F" w:rsidRPr="007F2FC9">
        <w:rPr>
          <w:rFonts w:ascii="Times New Roman" w:hAnsi="Times New Roman" w:cs="Times New Roman"/>
          <w:sz w:val="24"/>
          <w:szCs w:val="24"/>
        </w:rPr>
        <w:t xml:space="preserve"> </w:t>
      </w:r>
      <w:r w:rsidR="00D53E07">
        <w:rPr>
          <w:rFonts w:ascii="Times New Roman" w:hAnsi="Times New Roman" w:cs="Times New Roman"/>
          <w:sz w:val="24"/>
          <w:szCs w:val="24"/>
        </w:rPr>
        <w:t xml:space="preserve"> </w:t>
      </w:r>
      <w:r w:rsidR="009C277A" w:rsidRPr="007F2FC9">
        <w:rPr>
          <w:rFonts w:ascii="Times New Roman" w:hAnsi="Times New Roman" w:cs="Times New Roman"/>
          <w:sz w:val="24"/>
          <w:szCs w:val="24"/>
        </w:rPr>
        <w:t>Florida Caverns Old Ind</w:t>
      </w:r>
      <w:r w:rsidR="00D53E07">
        <w:rPr>
          <w:rFonts w:ascii="Times New Roman" w:hAnsi="Times New Roman" w:cs="Times New Roman"/>
          <w:sz w:val="24"/>
          <w:szCs w:val="24"/>
        </w:rPr>
        <w:t>ian Cave (2/13/2014,</w:t>
      </w:r>
      <w:r w:rsidR="00CB4D61">
        <w:rPr>
          <w:rFonts w:ascii="Times New Roman" w:hAnsi="Times New Roman" w:cs="Times New Roman"/>
          <w:sz w:val="24"/>
          <w:szCs w:val="24"/>
        </w:rPr>
        <w:t xml:space="preserve"> two 8 in</w:t>
      </w:r>
      <w:r w:rsidR="00D53E07">
        <w:rPr>
          <w:rFonts w:ascii="Times New Roman" w:hAnsi="Times New Roman" w:cs="Times New Roman"/>
          <w:sz w:val="24"/>
          <w:szCs w:val="24"/>
        </w:rPr>
        <w:t xml:space="preserve"> (203.2 millimeters)</w:t>
      </w:r>
      <w:r w:rsidR="00CB4D61">
        <w:rPr>
          <w:rFonts w:ascii="Times New Roman" w:hAnsi="Times New Roman" w:cs="Times New Roman"/>
          <w:sz w:val="24"/>
          <w:szCs w:val="24"/>
        </w:rPr>
        <w:t xml:space="preserve"> cores subsampled at 1 in</w:t>
      </w:r>
      <w:r w:rsidR="009C277A" w:rsidRPr="007F2FC9">
        <w:rPr>
          <w:rFonts w:ascii="Times New Roman" w:hAnsi="Times New Roman" w:cs="Times New Roman"/>
          <w:sz w:val="24"/>
          <w:szCs w:val="24"/>
        </w:rPr>
        <w:t xml:space="preserve"> </w:t>
      </w:r>
      <w:r w:rsidR="00CB4D61">
        <w:rPr>
          <w:rFonts w:ascii="Times New Roman" w:hAnsi="Times New Roman" w:cs="Times New Roman"/>
          <w:sz w:val="24"/>
          <w:szCs w:val="24"/>
        </w:rPr>
        <w:t>(2</w:t>
      </w:r>
      <w:r w:rsidR="009032A1">
        <w:rPr>
          <w:rFonts w:ascii="Times New Roman" w:hAnsi="Times New Roman" w:cs="Times New Roman"/>
          <w:sz w:val="24"/>
          <w:szCs w:val="24"/>
        </w:rPr>
        <w:t>5</w:t>
      </w:r>
      <w:r w:rsidR="00CB4D61">
        <w:rPr>
          <w:rFonts w:ascii="Times New Roman" w:hAnsi="Times New Roman" w:cs="Times New Roman"/>
          <w:sz w:val="24"/>
          <w:szCs w:val="24"/>
        </w:rPr>
        <w:t xml:space="preserve">.4 mm) </w:t>
      </w:r>
      <w:r w:rsidR="009C277A" w:rsidRPr="007F2FC9">
        <w:rPr>
          <w:rFonts w:ascii="Times New Roman" w:hAnsi="Times New Roman" w:cs="Times New Roman"/>
          <w:sz w:val="24"/>
          <w:szCs w:val="24"/>
        </w:rPr>
        <w:t xml:space="preserve">intervals in the Rotunda Room, 5 </w:t>
      </w:r>
      <w:r w:rsidR="00CB4D61">
        <w:rPr>
          <w:rFonts w:ascii="Times New Roman" w:hAnsi="Times New Roman" w:cs="Times New Roman"/>
          <w:sz w:val="24"/>
          <w:szCs w:val="24"/>
        </w:rPr>
        <w:t>surface samples taken</w:t>
      </w:r>
      <w:r w:rsidR="009C277A" w:rsidRPr="007F2FC9">
        <w:rPr>
          <w:rFonts w:ascii="Times New Roman" w:hAnsi="Times New Roman" w:cs="Times New Roman"/>
          <w:sz w:val="24"/>
          <w:szCs w:val="24"/>
        </w:rPr>
        <w:t xml:space="preserve"> throughout cave)</w:t>
      </w:r>
      <w:r w:rsidR="00CB4D61">
        <w:rPr>
          <w:rFonts w:ascii="Times New Roman" w:hAnsi="Times New Roman" w:cs="Times New Roman"/>
          <w:sz w:val="24"/>
          <w:szCs w:val="24"/>
        </w:rPr>
        <w:t xml:space="preserve">; </w:t>
      </w:r>
      <w:r w:rsidR="00E9193F" w:rsidRPr="007F2FC9">
        <w:rPr>
          <w:rFonts w:ascii="Times New Roman" w:hAnsi="Times New Roman" w:cs="Times New Roman"/>
          <w:sz w:val="24"/>
          <w:szCs w:val="24"/>
        </w:rPr>
        <w:t xml:space="preserve"> </w:t>
      </w:r>
      <w:r w:rsidR="00E51AC7">
        <w:rPr>
          <w:rFonts w:ascii="Times New Roman" w:hAnsi="Times New Roman" w:cs="Times New Roman"/>
          <w:sz w:val="24"/>
          <w:szCs w:val="24"/>
        </w:rPr>
        <w:t>J</w:t>
      </w:r>
      <w:r w:rsidR="008A3C25" w:rsidRPr="007F2FC9">
        <w:rPr>
          <w:rFonts w:ascii="Times New Roman" w:hAnsi="Times New Roman" w:cs="Times New Roman"/>
          <w:sz w:val="24"/>
          <w:szCs w:val="24"/>
        </w:rPr>
        <w:t xml:space="preserve">erome’s Bat Cave (10/30/2013, 12 </w:t>
      </w:r>
      <w:r w:rsidR="00CB4D61">
        <w:rPr>
          <w:rFonts w:ascii="Times New Roman" w:hAnsi="Times New Roman" w:cs="Times New Roman"/>
          <w:sz w:val="24"/>
          <w:szCs w:val="24"/>
        </w:rPr>
        <w:t xml:space="preserve">surface </w:t>
      </w:r>
      <w:r w:rsidR="008A3C25" w:rsidRPr="007F2FC9">
        <w:rPr>
          <w:rFonts w:ascii="Times New Roman" w:hAnsi="Times New Roman" w:cs="Times New Roman"/>
          <w:sz w:val="24"/>
          <w:szCs w:val="24"/>
        </w:rPr>
        <w:t xml:space="preserve">samples </w:t>
      </w:r>
      <w:r w:rsidR="00CB4D61">
        <w:rPr>
          <w:rFonts w:ascii="Times New Roman" w:hAnsi="Times New Roman" w:cs="Times New Roman"/>
          <w:sz w:val="24"/>
          <w:szCs w:val="24"/>
        </w:rPr>
        <w:t>taken</w:t>
      </w:r>
      <w:r w:rsidR="008A3C25" w:rsidRPr="007F2FC9">
        <w:rPr>
          <w:rFonts w:ascii="Times New Roman" w:hAnsi="Times New Roman" w:cs="Times New Roman"/>
          <w:sz w:val="24"/>
          <w:szCs w:val="24"/>
        </w:rPr>
        <w:t xml:space="preserve"> throughout cave</w:t>
      </w:r>
      <w:r w:rsidR="00CB4D61">
        <w:rPr>
          <w:rFonts w:ascii="Times New Roman" w:hAnsi="Times New Roman" w:cs="Times New Roman"/>
          <w:sz w:val="24"/>
          <w:szCs w:val="24"/>
        </w:rPr>
        <w:t xml:space="preserve">); </w:t>
      </w:r>
      <w:r w:rsidR="008A3C25" w:rsidRPr="007F2FC9">
        <w:rPr>
          <w:rFonts w:ascii="Times New Roman" w:hAnsi="Times New Roman" w:cs="Times New Roman"/>
          <w:sz w:val="24"/>
          <w:szCs w:val="24"/>
        </w:rPr>
        <w:t xml:space="preserve"> </w:t>
      </w:r>
      <w:proofErr w:type="spellStart"/>
      <w:r w:rsidR="00116F8E" w:rsidRPr="007F2FC9">
        <w:rPr>
          <w:rFonts w:ascii="Times New Roman" w:hAnsi="Times New Roman" w:cs="Times New Roman"/>
          <w:sz w:val="24"/>
          <w:szCs w:val="24"/>
        </w:rPr>
        <w:t>Judges’</w:t>
      </w:r>
      <w:r w:rsidR="00CB4D61">
        <w:rPr>
          <w:rFonts w:ascii="Times New Roman" w:hAnsi="Times New Roman" w:cs="Times New Roman"/>
          <w:sz w:val="24"/>
          <w:szCs w:val="24"/>
        </w:rPr>
        <w:t>s</w:t>
      </w:r>
      <w:proofErr w:type="spellEnd"/>
      <w:r w:rsidR="00CB4D61">
        <w:rPr>
          <w:rFonts w:ascii="Times New Roman" w:hAnsi="Times New Roman" w:cs="Times New Roman"/>
          <w:sz w:val="24"/>
          <w:szCs w:val="24"/>
        </w:rPr>
        <w:t xml:space="preserve"> Cave (10/30/2013, one 11 in (279.4 mm) core subsampled at 1 in (2</w:t>
      </w:r>
      <w:r w:rsidR="009032A1">
        <w:rPr>
          <w:rFonts w:ascii="Times New Roman" w:hAnsi="Times New Roman" w:cs="Times New Roman"/>
          <w:sz w:val="24"/>
          <w:szCs w:val="24"/>
        </w:rPr>
        <w:t>5</w:t>
      </w:r>
      <w:r w:rsidR="00CB4D61">
        <w:rPr>
          <w:rFonts w:ascii="Times New Roman" w:hAnsi="Times New Roman" w:cs="Times New Roman"/>
          <w:sz w:val="24"/>
          <w:szCs w:val="24"/>
        </w:rPr>
        <w:t>.4 mm) intervals, and one 8 (203.2 mm) core at 1 in (2</w:t>
      </w:r>
      <w:r w:rsidR="00C41384">
        <w:rPr>
          <w:rFonts w:ascii="Times New Roman" w:hAnsi="Times New Roman" w:cs="Times New Roman"/>
          <w:sz w:val="24"/>
          <w:szCs w:val="24"/>
        </w:rPr>
        <w:t>5</w:t>
      </w:r>
      <w:r w:rsidR="00CB4D61">
        <w:rPr>
          <w:rFonts w:ascii="Times New Roman" w:hAnsi="Times New Roman" w:cs="Times New Roman"/>
          <w:sz w:val="24"/>
          <w:szCs w:val="24"/>
        </w:rPr>
        <w:t>.4 mm</w:t>
      </w:r>
      <w:r w:rsidR="00116F8E" w:rsidRPr="007F2FC9">
        <w:rPr>
          <w:rFonts w:ascii="Times New Roman" w:hAnsi="Times New Roman" w:cs="Times New Roman"/>
          <w:sz w:val="24"/>
          <w:szCs w:val="24"/>
        </w:rPr>
        <w:t xml:space="preserve"> inter</w:t>
      </w:r>
      <w:r w:rsidR="00925967" w:rsidRPr="007F2FC9">
        <w:rPr>
          <w:rFonts w:ascii="Times New Roman" w:hAnsi="Times New Roman" w:cs="Times New Roman"/>
          <w:sz w:val="24"/>
          <w:szCs w:val="24"/>
        </w:rPr>
        <w:t>v</w:t>
      </w:r>
      <w:r w:rsidR="00116F8E" w:rsidRPr="007F2FC9">
        <w:rPr>
          <w:rFonts w:ascii="Times New Roman" w:hAnsi="Times New Roman" w:cs="Times New Roman"/>
          <w:sz w:val="24"/>
          <w:szCs w:val="24"/>
        </w:rPr>
        <w:t>als),</w:t>
      </w:r>
      <w:r w:rsidR="006A4B80" w:rsidRPr="007F2FC9">
        <w:rPr>
          <w:rFonts w:ascii="Times New Roman" w:hAnsi="Times New Roman" w:cs="Times New Roman"/>
          <w:sz w:val="24"/>
          <w:szCs w:val="24"/>
        </w:rPr>
        <w:t xml:space="preserve"> Newberry Bat Cave (9/15/2013, 1 sample of pellets),</w:t>
      </w:r>
      <w:r w:rsidR="00441208" w:rsidRPr="007F2FC9">
        <w:rPr>
          <w:rFonts w:ascii="Times New Roman" w:hAnsi="Times New Roman" w:cs="Times New Roman"/>
          <w:sz w:val="24"/>
          <w:szCs w:val="24"/>
        </w:rPr>
        <w:t xml:space="preserve"> Snead’s</w:t>
      </w:r>
      <w:r w:rsidR="00CB4D61">
        <w:rPr>
          <w:rFonts w:ascii="Times New Roman" w:hAnsi="Times New Roman" w:cs="Times New Roman"/>
          <w:sz w:val="24"/>
          <w:szCs w:val="24"/>
        </w:rPr>
        <w:t>,</w:t>
      </w:r>
      <w:r w:rsidR="00441208" w:rsidRPr="007F2FC9">
        <w:rPr>
          <w:rFonts w:ascii="Times New Roman" w:hAnsi="Times New Roman" w:cs="Times New Roman"/>
          <w:sz w:val="24"/>
          <w:szCs w:val="24"/>
        </w:rPr>
        <w:t xml:space="preserve"> a</w:t>
      </w:r>
      <w:r w:rsidR="00CB4D61">
        <w:rPr>
          <w:rFonts w:ascii="Times New Roman" w:hAnsi="Times New Roman" w:cs="Times New Roman"/>
          <w:sz w:val="24"/>
          <w:szCs w:val="24"/>
        </w:rPr>
        <w:t xml:space="preserve">lso </w:t>
      </w:r>
      <w:r w:rsidR="00441208" w:rsidRPr="007F2FC9">
        <w:rPr>
          <w:rFonts w:ascii="Times New Roman" w:hAnsi="Times New Roman" w:cs="Times New Roman"/>
          <w:sz w:val="24"/>
          <w:szCs w:val="24"/>
        </w:rPr>
        <w:t>k</w:t>
      </w:r>
      <w:r w:rsidR="00CB4D61">
        <w:rPr>
          <w:rFonts w:ascii="Times New Roman" w:hAnsi="Times New Roman" w:cs="Times New Roman"/>
          <w:sz w:val="24"/>
          <w:szCs w:val="24"/>
        </w:rPr>
        <w:t>nown as</w:t>
      </w:r>
      <w:r w:rsidR="00441208" w:rsidRPr="007F2FC9">
        <w:rPr>
          <w:rFonts w:ascii="Times New Roman" w:hAnsi="Times New Roman" w:cs="Times New Roman"/>
          <w:sz w:val="24"/>
          <w:szCs w:val="24"/>
        </w:rPr>
        <w:t xml:space="preserve"> Pope’</w:t>
      </w:r>
      <w:r w:rsidR="00CB4D61">
        <w:rPr>
          <w:rFonts w:ascii="Times New Roman" w:hAnsi="Times New Roman" w:cs="Times New Roman"/>
          <w:sz w:val="24"/>
          <w:szCs w:val="24"/>
        </w:rPr>
        <w:t>s Bat Cave (10/30/2013, 6 surface</w:t>
      </w:r>
      <w:r w:rsidR="00441208" w:rsidRPr="007F2FC9">
        <w:rPr>
          <w:rFonts w:ascii="Times New Roman" w:hAnsi="Times New Roman" w:cs="Times New Roman"/>
          <w:sz w:val="24"/>
          <w:szCs w:val="24"/>
        </w:rPr>
        <w:t xml:space="preserve"> samples), and</w:t>
      </w:r>
      <w:r w:rsidR="00CB4D61">
        <w:rPr>
          <w:rFonts w:ascii="Times New Roman" w:hAnsi="Times New Roman" w:cs="Times New Roman"/>
          <w:sz w:val="24"/>
          <w:szCs w:val="24"/>
        </w:rPr>
        <w:t xml:space="preserve"> Thornton’s Cave, also known as</w:t>
      </w:r>
      <w:r w:rsidR="00441208" w:rsidRPr="007F2FC9">
        <w:rPr>
          <w:rFonts w:ascii="Times New Roman" w:hAnsi="Times New Roman" w:cs="Times New Roman"/>
          <w:sz w:val="24"/>
          <w:szCs w:val="24"/>
        </w:rPr>
        <w:t xml:space="preserve"> Sumter Bat Cave (7/13/2017, 1 sample at one of the entrances).  </w:t>
      </w:r>
      <w:r w:rsidR="004E381F" w:rsidRPr="007F2FC9">
        <w:rPr>
          <w:rFonts w:ascii="Times New Roman" w:hAnsi="Times New Roman" w:cs="Times New Roman"/>
          <w:sz w:val="24"/>
          <w:szCs w:val="24"/>
        </w:rPr>
        <w:t>Caves from Georgia</w:t>
      </w:r>
      <w:r w:rsidR="00CB4D61">
        <w:rPr>
          <w:rFonts w:ascii="Times New Roman" w:hAnsi="Times New Roman" w:cs="Times New Roman"/>
          <w:sz w:val="24"/>
          <w:szCs w:val="24"/>
        </w:rPr>
        <w:t xml:space="preserve"> were </w:t>
      </w:r>
      <w:r w:rsidR="00441208" w:rsidRPr="007F2FC9">
        <w:rPr>
          <w:rFonts w:ascii="Times New Roman" w:hAnsi="Times New Roman" w:cs="Times New Roman"/>
          <w:sz w:val="24"/>
          <w:szCs w:val="24"/>
        </w:rPr>
        <w:t>Climax Cave (</w:t>
      </w:r>
      <w:r w:rsidR="00CB4D61">
        <w:rPr>
          <w:rFonts w:ascii="Times New Roman" w:hAnsi="Times New Roman" w:cs="Times New Roman"/>
          <w:sz w:val="24"/>
          <w:szCs w:val="24"/>
        </w:rPr>
        <w:t xml:space="preserve">2/28/2013, </w:t>
      </w:r>
      <w:r w:rsidR="008E4497">
        <w:rPr>
          <w:rFonts w:ascii="Times New Roman" w:hAnsi="Times New Roman" w:cs="Times New Roman"/>
          <w:sz w:val="24"/>
          <w:szCs w:val="24"/>
        </w:rPr>
        <w:t>3</w:t>
      </w:r>
      <w:r w:rsidR="00CB4D61" w:rsidRPr="007F2FC9">
        <w:rPr>
          <w:rFonts w:ascii="Times New Roman" w:hAnsi="Times New Roman" w:cs="Times New Roman"/>
          <w:sz w:val="24"/>
          <w:szCs w:val="24"/>
        </w:rPr>
        <w:t xml:space="preserve"> </w:t>
      </w:r>
      <w:r w:rsidR="008E4497">
        <w:rPr>
          <w:rFonts w:ascii="Times New Roman" w:hAnsi="Times New Roman" w:cs="Times New Roman"/>
          <w:sz w:val="24"/>
          <w:szCs w:val="24"/>
        </w:rPr>
        <w:t xml:space="preserve">surface </w:t>
      </w:r>
      <w:r w:rsidR="00CB4D61" w:rsidRPr="007F2FC9">
        <w:rPr>
          <w:rFonts w:ascii="Times New Roman" w:hAnsi="Times New Roman" w:cs="Times New Roman"/>
          <w:sz w:val="24"/>
          <w:szCs w:val="24"/>
        </w:rPr>
        <w:t xml:space="preserve">samples from </w:t>
      </w:r>
      <w:r w:rsidR="008E4497">
        <w:rPr>
          <w:rFonts w:ascii="Times New Roman" w:hAnsi="Times New Roman" w:cs="Times New Roman"/>
          <w:sz w:val="24"/>
          <w:szCs w:val="24"/>
        </w:rPr>
        <w:t>the Barrel Room;</w:t>
      </w:r>
      <w:r w:rsidR="005E5BB2" w:rsidRPr="007F2FC9">
        <w:rPr>
          <w:rFonts w:ascii="Times New Roman" w:hAnsi="Times New Roman" w:cs="Times New Roman"/>
          <w:sz w:val="24"/>
          <w:szCs w:val="24"/>
        </w:rPr>
        <w:t xml:space="preserve"> 7/6/2013</w:t>
      </w:r>
      <w:r w:rsidR="008E4497">
        <w:rPr>
          <w:rFonts w:ascii="Times New Roman" w:hAnsi="Times New Roman" w:cs="Times New Roman"/>
          <w:sz w:val="24"/>
          <w:szCs w:val="24"/>
        </w:rPr>
        <w:t>,</w:t>
      </w:r>
      <w:r w:rsidR="005E5BB2" w:rsidRPr="007F2FC9">
        <w:rPr>
          <w:rFonts w:ascii="Times New Roman" w:hAnsi="Times New Roman" w:cs="Times New Roman"/>
          <w:sz w:val="24"/>
          <w:szCs w:val="24"/>
        </w:rPr>
        <w:t xml:space="preserve"> 10 </w:t>
      </w:r>
      <w:r w:rsidR="008E4497">
        <w:rPr>
          <w:rFonts w:ascii="Times New Roman" w:hAnsi="Times New Roman" w:cs="Times New Roman"/>
          <w:sz w:val="24"/>
          <w:szCs w:val="24"/>
        </w:rPr>
        <w:t>in (254 mm) core subsampled at 1 in (2</w:t>
      </w:r>
      <w:r w:rsidR="00155E0A">
        <w:rPr>
          <w:rFonts w:ascii="Times New Roman" w:hAnsi="Times New Roman" w:cs="Times New Roman"/>
          <w:sz w:val="24"/>
          <w:szCs w:val="24"/>
        </w:rPr>
        <w:t>5</w:t>
      </w:r>
      <w:r w:rsidR="008E4497">
        <w:rPr>
          <w:rFonts w:ascii="Times New Roman" w:hAnsi="Times New Roman" w:cs="Times New Roman"/>
          <w:sz w:val="24"/>
          <w:szCs w:val="24"/>
        </w:rPr>
        <w:t>.4 mm)</w:t>
      </w:r>
      <w:r w:rsidR="005E5BB2" w:rsidRPr="007F2FC9">
        <w:rPr>
          <w:rFonts w:ascii="Times New Roman" w:hAnsi="Times New Roman" w:cs="Times New Roman"/>
          <w:sz w:val="24"/>
          <w:szCs w:val="24"/>
        </w:rPr>
        <w:t xml:space="preserve"> intervals fro</w:t>
      </w:r>
      <w:r w:rsidR="00755F20">
        <w:rPr>
          <w:rFonts w:ascii="Times New Roman" w:hAnsi="Times New Roman" w:cs="Times New Roman"/>
          <w:sz w:val="24"/>
          <w:szCs w:val="24"/>
        </w:rPr>
        <w:t>m Barrel R</w:t>
      </w:r>
      <w:r w:rsidR="008E4497">
        <w:rPr>
          <w:rFonts w:ascii="Times New Roman" w:hAnsi="Times New Roman" w:cs="Times New Roman"/>
          <w:sz w:val="24"/>
          <w:szCs w:val="24"/>
        </w:rPr>
        <w:t>oom, 4 surface samples</w:t>
      </w:r>
      <w:r w:rsidR="006E0F5B" w:rsidRPr="007F2FC9">
        <w:rPr>
          <w:rFonts w:ascii="Times New Roman" w:hAnsi="Times New Roman" w:cs="Times New Roman"/>
          <w:sz w:val="24"/>
          <w:szCs w:val="24"/>
        </w:rPr>
        <w:t>, 2</w:t>
      </w:r>
      <w:r w:rsidR="005E5BB2" w:rsidRPr="007F2FC9">
        <w:rPr>
          <w:rFonts w:ascii="Times New Roman" w:hAnsi="Times New Roman" w:cs="Times New Roman"/>
          <w:sz w:val="24"/>
          <w:szCs w:val="24"/>
        </w:rPr>
        <w:t xml:space="preserve"> composite</w:t>
      </w:r>
      <w:r w:rsidR="006E0F5B" w:rsidRPr="007F2FC9">
        <w:rPr>
          <w:rFonts w:ascii="Times New Roman" w:hAnsi="Times New Roman" w:cs="Times New Roman"/>
          <w:sz w:val="24"/>
          <w:szCs w:val="24"/>
        </w:rPr>
        <w:t>s</w:t>
      </w:r>
      <w:r w:rsidR="005E5BB2" w:rsidRPr="007F2FC9">
        <w:rPr>
          <w:rFonts w:ascii="Times New Roman" w:hAnsi="Times New Roman" w:cs="Times New Roman"/>
          <w:sz w:val="24"/>
          <w:szCs w:val="24"/>
        </w:rPr>
        <w:t xml:space="preserve"> of </w:t>
      </w:r>
      <w:r w:rsidR="006E0F5B" w:rsidRPr="007F2FC9">
        <w:rPr>
          <w:rFonts w:ascii="Times New Roman" w:hAnsi="Times New Roman" w:cs="Times New Roman"/>
          <w:sz w:val="24"/>
          <w:szCs w:val="24"/>
        </w:rPr>
        <w:t xml:space="preserve">2 separate </w:t>
      </w:r>
      <w:r w:rsidR="001F182F">
        <w:rPr>
          <w:rFonts w:ascii="Times New Roman" w:hAnsi="Times New Roman" w:cs="Times New Roman"/>
          <w:sz w:val="24"/>
          <w:szCs w:val="24"/>
        </w:rPr>
        <w:t>11 in (279.4 mm)</w:t>
      </w:r>
      <w:r w:rsidR="005E5BB2" w:rsidRPr="007F2FC9">
        <w:rPr>
          <w:rFonts w:ascii="Times New Roman" w:hAnsi="Times New Roman" w:cs="Times New Roman"/>
          <w:sz w:val="24"/>
          <w:szCs w:val="24"/>
        </w:rPr>
        <w:t xml:space="preserve"> core</w:t>
      </w:r>
      <w:r w:rsidR="006E0F5B" w:rsidRPr="007F2FC9">
        <w:rPr>
          <w:rFonts w:ascii="Times New Roman" w:hAnsi="Times New Roman" w:cs="Times New Roman"/>
          <w:sz w:val="24"/>
          <w:szCs w:val="24"/>
        </w:rPr>
        <w:t>s</w:t>
      </w:r>
      <w:r w:rsidR="002179FB" w:rsidRPr="007F2FC9">
        <w:rPr>
          <w:rFonts w:ascii="Times New Roman" w:hAnsi="Times New Roman" w:cs="Times New Roman"/>
          <w:sz w:val="24"/>
          <w:szCs w:val="24"/>
        </w:rPr>
        <w:t xml:space="preserve">, </w:t>
      </w:r>
      <w:r w:rsidR="001F182F">
        <w:rPr>
          <w:rFonts w:ascii="Times New Roman" w:hAnsi="Times New Roman" w:cs="Times New Roman"/>
          <w:sz w:val="24"/>
          <w:szCs w:val="24"/>
        </w:rPr>
        <w:t>two separate samples that were the bottom in</w:t>
      </w:r>
      <w:r w:rsidR="00624647">
        <w:rPr>
          <w:rFonts w:ascii="Times New Roman" w:hAnsi="Times New Roman" w:cs="Times New Roman"/>
          <w:sz w:val="24"/>
          <w:szCs w:val="24"/>
        </w:rPr>
        <w:t>ches</w:t>
      </w:r>
      <w:r w:rsidR="001F182F">
        <w:rPr>
          <w:rFonts w:ascii="Times New Roman" w:hAnsi="Times New Roman" w:cs="Times New Roman"/>
          <w:sz w:val="24"/>
          <w:szCs w:val="24"/>
        </w:rPr>
        <w:t xml:space="preserve"> of</w:t>
      </w:r>
      <w:r w:rsidR="001F182F" w:rsidRPr="007F2FC9">
        <w:rPr>
          <w:rFonts w:ascii="Times New Roman" w:hAnsi="Times New Roman" w:cs="Times New Roman"/>
          <w:sz w:val="24"/>
          <w:szCs w:val="24"/>
        </w:rPr>
        <w:t xml:space="preserve"> </w:t>
      </w:r>
      <w:r w:rsidR="001F182F">
        <w:rPr>
          <w:rFonts w:ascii="Times New Roman" w:hAnsi="Times New Roman" w:cs="Times New Roman"/>
          <w:sz w:val="24"/>
          <w:szCs w:val="24"/>
        </w:rPr>
        <w:t>two separate 11 in</w:t>
      </w:r>
      <w:r w:rsidR="001F182F" w:rsidRPr="007F2FC9">
        <w:rPr>
          <w:rFonts w:ascii="Times New Roman" w:hAnsi="Times New Roman" w:cs="Times New Roman"/>
          <w:sz w:val="24"/>
          <w:szCs w:val="24"/>
        </w:rPr>
        <w:t xml:space="preserve"> </w:t>
      </w:r>
      <w:r w:rsidR="00624647">
        <w:rPr>
          <w:rFonts w:ascii="Times New Roman" w:hAnsi="Times New Roman" w:cs="Times New Roman"/>
          <w:sz w:val="24"/>
          <w:szCs w:val="24"/>
        </w:rPr>
        <w:t xml:space="preserve"> (279.4 mm) </w:t>
      </w:r>
      <w:r w:rsidR="001F182F" w:rsidRPr="007F2FC9">
        <w:rPr>
          <w:rFonts w:ascii="Times New Roman" w:hAnsi="Times New Roman" w:cs="Times New Roman"/>
          <w:sz w:val="24"/>
          <w:szCs w:val="24"/>
        </w:rPr>
        <w:t>core</w:t>
      </w:r>
      <w:r w:rsidR="001F182F">
        <w:rPr>
          <w:rFonts w:ascii="Times New Roman" w:hAnsi="Times New Roman" w:cs="Times New Roman"/>
          <w:sz w:val="24"/>
          <w:szCs w:val="24"/>
        </w:rPr>
        <w:t xml:space="preserve">s;  and </w:t>
      </w:r>
      <w:r w:rsidR="00441208" w:rsidRPr="007F2FC9">
        <w:rPr>
          <w:rFonts w:ascii="Times New Roman" w:hAnsi="Times New Roman" w:cs="Times New Roman"/>
          <w:sz w:val="24"/>
          <w:szCs w:val="24"/>
        </w:rPr>
        <w:t>Waterfall Cave</w:t>
      </w:r>
      <w:r w:rsidR="005E5BB2" w:rsidRPr="007F2FC9">
        <w:rPr>
          <w:rFonts w:ascii="Times New Roman" w:hAnsi="Times New Roman" w:cs="Times New Roman"/>
          <w:sz w:val="24"/>
          <w:szCs w:val="24"/>
        </w:rPr>
        <w:t xml:space="preserve"> (8</w:t>
      </w:r>
      <w:r w:rsidR="001F182F">
        <w:rPr>
          <w:rFonts w:ascii="Times New Roman" w:hAnsi="Times New Roman" w:cs="Times New Roman"/>
          <w:sz w:val="24"/>
          <w:szCs w:val="24"/>
        </w:rPr>
        <w:t>/17/2013, 2 surface samples</w:t>
      </w:r>
      <w:r w:rsidR="005E5BB2" w:rsidRPr="007F2FC9">
        <w:rPr>
          <w:rFonts w:ascii="Times New Roman" w:hAnsi="Times New Roman" w:cs="Times New Roman"/>
          <w:sz w:val="24"/>
          <w:szCs w:val="24"/>
        </w:rPr>
        <w:t>)</w:t>
      </w:r>
      <w:r w:rsidR="00441208" w:rsidRPr="007F2FC9">
        <w:rPr>
          <w:rFonts w:ascii="Times New Roman" w:hAnsi="Times New Roman" w:cs="Times New Roman"/>
          <w:sz w:val="24"/>
          <w:szCs w:val="24"/>
        </w:rPr>
        <w:t>.</w:t>
      </w:r>
      <w:r w:rsidR="00FA316D">
        <w:rPr>
          <w:rFonts w:ascii="Times New Roman" w:hAnsi="Times New Roman" w:cs="Times New Roman"/>
          <w:sz w:val="24"/>
          <w:szCs w:val="24"/>
        </w:rPr>
        <w:t xml:space="preserve">  </w:t>
      </w:r>
      <w:r w:rsidR="004379B3" w:rsidRPr="007F2FC9">
        <w:rPr>
          <w:rFonts w:ascii="Times New Roman" w:hAnsi="Times New Roman" w:cs="Times New Roman"/>
          <w:sz w:val="24"/>
          <w:szCs w:val="24"/>
        </w:rPr>
        <w:t>The dominant bat species roosting in Florida</w:t>
      </w:r>
      <w:r w:rsidR="004379B3">
        <w:rPr>
          <w:rFonts w:ascii="Times New Roman" w:hAnsi="Times New Roman" w:cs="Times New Roman"/>
          <w:sz w:val="24"/>
          <w:szCs w:val="24"/>
        </w:rPr>
        <w:t xml:space="preserve"> and Georgia caves are</w:t>
      </w:r>
      <w:r w:rsidR="004379B3" w:rsidRPr="007F2FC9">
        <w:rPr>
          <w:rFonts w:ascii="Times New Roman" w:hAnsi="Times New Roman" w:cs="Times New Roman"/>
          <w:sz w:val="24"/>
          <w:szCs w:val="24"/>
        </w:rPr>
        <w:t xml:space="preserve"> the </w:t>
      </w:r>
      <w:r w:rsidR="004379B3">
        <w:rPr>
          <w:rFonts w:ascii="Times New Roman" w:hAnsi="Times New Roman" w:cs="Times New Roman"/>
          <w:sz w:val="24"/>
          <w:szCs w:val="24"/>
        </w:rPr>
        <w:t xml:space="preserve">maternity/wintering colonies of </w:t>
      </w:r>
      <w:r w:rsidR="004379B3" w:rsidRPr="00A53044">
        <w:rPr>
          <w:rFonts w:ascii="Times New Roman" w:hAnsi="Times New Roman" w:cs="Times New Roman"/>
          <w:sz w:val="24"/>
          <w:szCs w:val="24"/>
        </w:rPr>
        <w:t xml:space="preserve">the Southeastern </w:t>
      </w:r>
      <w:proofErr w:type="spellStart"/>
      <w:r w:rsidR="004379B3" w:rsidRPr="00A53044">
        <w:rPr>
          <w:rFonts w:ascii="Times New Roman" w:hAnsi="Times New Roman" w:cs="Times New Roman"/>
          <w:sz w:val="24"/>
          <w:szCs w:val="24"/>
        </w:rPr>
        <w:t>myotis</w:t>
      </w:r>
      <w:proofErr w:type="spellEnd"/>
      <w:r w:rsidR="004379B3" w:rsidRPr="00A53044">
        <w:rPr>
          <w:rFonts w:ascii="Times New Roman" w:hAnsi="Times New Roman" w:cs="Times New Roman"/>
          <w:sz w:val="24"/>
          <w:szCs w:val="24"/>
        </w:rPr>
        <w:t xml:space="preserve"> (</w:t>
      </w:r>
      <w:proofErr w:type="spellStart"/>
      <w:r w:rsidR="004379B3" w:rsidRPr="00A53044">
        <w:rPr>
          <w:rFonts w:ascii="Times New Roman" w:hAnsi="Times New Roman" w:cs="Times New Roman"/>
          <w:i/>
          <w:sz w:val="24"/>
          <w:szCs w:val="24"/>
        </w:rPr>
        <w:t>Myotis</w:t>
      </w:r>
      <w:proofErr w:type="spellEnd"/>
      <w:r w:rsidR="004379B3" w:rsidRPr="00A53044">
        <w:rPr>
          <w:rFonts w:ascii="Times New Roman" w:hAnsi="Times New Roman" w:cs="Times New Roman"/>
          <w:sz w:val="24"/>
          <w:szCs w:val="24"/>
        </w:rPr>
        <w:t xml:space="preserve"> </w:t>
      </w:r>
      <w:proofErr w:type="spellStart"/>
      <w:r w:rsidR="004379B3" w:rsidRPr="00A53044">
        <w:rPr>
          <w:rFonts w:ascii="Times New Roman" w:hAnsi="Times New Roman" w:cs="Times New Roman"/>
          <w:i/>
          <w:sz w:val="24"/>
          <w:szCs w:val="24"/>
        </w:rPr>
        <w:t>austroriparius</w:t>
      </w:r>
      <w:proofErr w:type="spellEnd"/>
      <w:r w:rsidR="004379B3" w:rsidRPr="00A53044">
        <w:rPr>
          <w:rFonts w:ascii="Times New Roman" w:hAnsi="Times New Roman" w:cs="Times New Roman"/>
          <w:sz w:val="24"/>
          <w:szCs w:val="24"/>
        </w:rPr>
        <w:t xml:space="preserve"> – MYAU) </w:t>
      </w:r>
      <w:r w:rsidR="004379B3" w:rsidRPr="007F2FC9">
        <w:rPr>
          <w:rFonts w:ascii="Times New Roman" w:hAnsi="Times New Roman" w:cs="Times New Roman"/>
          <w:sz w:val="24"/>
          <w:szCs w:val="24"/>
        </w:rPr>
        <w:t xml:space="preserve">(Gore and </w:t>
      </w:r>
      <w:proofErr w:type="spellStart"/>
      <w:r w:rsidR="004379B3" w:rsidRPr="007F2FC9">
        <w:rPr>
          <w:rFonts w:ascii="Times New Roman" w:hAnsi="Times New Roman" w:cs="Times New Roman"/>
          <w:sz w:val="24"/>
          <w:szCs w:val="24"/>
        </w:rPr>
        <w:t>Hovis</w:t>
      </w:r>
      <w:proofErr w:type="spellEnd"/>
      <w:r w:rsidR="004379B3">
        <w:rPr>
          <w:rFonts w:ascii="Times New Roman" w:hAnsi="Times New Roman" w:cs="Times New Roman"/>
          <w:sz w:val="24"/>
          <w:szCs w:val="24"/>
        </w:rPr>
        <w:t xml:space="preserve">, 1998), with lesser contributions </w:t>
      </w:r>
      <w:r w:rsidR="004379B3" w:rsidRPr="00A53044">
        <w:rPr>
          <w:rFonts w:ascii="Times New Roman" w:hAnsi="Times New Roman" w:cs="Times New Roman"/>
          <w:sz w:val="24"/>
          <w:szCs w:val="24"/>
        </w:rPr>
        <w:t>from Tri-colored bats (</w:t>
      </w:r>
      <w:proofErr w:type="spellStart"/>
      <w:r w:rsidR="004379B3" w:rsidRPr="00A53044">
        <w:rPr>
          <w:rFonts w:ascii="Times New Roman" w:hAnsi="Times New Roman" w:cs="Times New Roman"/>
          <w:i/>
          <w:sz w:val="24"/>
          <w:szCs w:val="24"/>
        </w:rPr>
        <w:t>Perimyotis</w:t>
      </w:r>
      <w:proofErr w:type="spellEnd"/>
      <w:r w:rsidR="004379B3" w:rsidRPr="00A53044">
        <w:rPr>
          <w:rFonts w:ascii="Times New Roman" w:hAnsi="Times New Roman" w:cs="Times New Roman"/>
          <w:i/>
          <w:sz w:val="24"/>
          <w:szCs w:val="24"/>
        </w:rPr>
        <w:t xml:space="preserve"> </w:t>
      </w:r>
      <w:proofErr w:type="spellStart"/>
      <w:r w:rsidR="004379B3" w:rsidRPr="00A53044">
        <w:rPr>
          <w:rFonts w:ascii="Times New Roman" w:hAnsi="Times New Roman" w:cs="Times New Roman"/>
          <w:i/>
          <w:sz w:val="24"/>
          <w:szCs w:val="24"/>
        </w:rPr>
        <w:t>subflavus</w:t>
      </w:r>
      <w:proofErr w:type="spellEnd"/>
      <w:r w:rsidR="004379B3" w:rsidRPr="00A53044">
        <w:rPr>
          <w:rFonts w:ascii="Times New Roman" w:hAnsi="Times New Roman" w:cs="Times New Roman"/>
          <w:sz w:val="24"/>
          <w:szCs w:val="24"/>
        </w:rPr>
        <w:t xml:space="preserve"> – PESU – for</w:t>
      </w:r>
      <w:r w:rsidR="004379B3">
        <w:rPr>
          <w:rFonts w:ascii="Times New Roman" w:hAnsi="Times New Roman" w:cs="Times New Roman"/>
          <w:sz w:val="24"/>
          <w:szCs w:val="24"/>
        </w:rPr>
        <w:t>merly</w:t>
      </w:r>
      <w:r w:rsidR="004379B3" w:rsidRPr="00A53044">
        <w:rPr>
          <w:rFonts w:ascii="Times New Roman" w:hAnsi="Times New Roman" w:cs="Times New Roman"/>
          <w:sz w:val="24"/>
          <w:szCs w:val="24"/>
        </w:rPr>
        <w:t xml:space="preserve"> known as eastern pipistrelle</w:t>
      </w:r>
      <w:r w:rsidR="004379B3">
        <w:rPr>
          <w:rFonts w:ascii="Times New Roman" w:hAnsi="Times New Roman" w:cs="Times New Roman"/>
          <w:sz w:val="24"/>
          <w:szCs w:val="24"/>
        </w:rPr>
        <w:t>,</w:t>
      </w:r>
      <w:r w:rsidR="004379B3" w:rsidRPr="00A53044">
        <w:rPr>
          <w:rFonts w:ascii="Times New Roman" w:hAnsi="Times New Roman" w:cs="Times New Roman"/>
          <w:sz w:val="24"/>
          <w:szCs w:val="24"/>
        </w:rPr>
        <w:t xml:space="preserve"> </w:t>
      </w:r>
      <w:proofErr w:type="spellStart"/>
      <w:r w:rsidR="004379B3">
        <w:rPr>
          <w:rFonts w:ascii="Times New Roman" w:hAnsi="Times New Roman" w:cs="Times New Roman"/>
          <w:i/>
          <w:sz w:val="24"/>
          <w:szCs w:val="24"/>
        </w:rPr>
        <w:t>P</w:t>
      </w:r>
      <w:r w:rsidR="004379B3" w:rsidRPr="00A53044">
        <w:rPr>
          <w:rFonts w:ascii="Times New Roman" w:hAnsi="Times New Roman" w:cs="Times New Roman"/>
          <w:i/>
          <w:sz w:val="24"/>
          <w:szCs w:val="24"/>
        </w:rPr>
        <w:t>ipistrellus</w:t>
      </w:r>
      <w:proofErr w:type="spellEnd"/>
      <w:r w:rsidR="004379B3" w:rsidRPr="00A53044">
        <w:rPr>
          <w:rFonts w:ascii="Times New Roman" w:hAnsi="Times New Roman" w:cs="Times New Roman"/>
          <w:i/>
          <w:sz w:val="24"/>
          <w:szCs w:val="24"/>
        </w:rPr>
        <w:t xml:space="preserve"> </w:t>
      </w:r>
      <w:proofErr w:type="spellStart"/>
      <w:r w:rsidR="004379B3" w:rsidRPr="00A53044">
        <w:rPr>
          <w:rFonts w:ascii="Times New Roman" w:hAnsi="Times New Roman" w:cs="Times New Roman"/>
          <w:i/>
          <w:sz w:val="24"/>
          <w:szCs w:val="24"/>
        </w:rPr>
        <w:t>subflavus</w:t>
      </w:r>
      <w:proofErr w:type="spellEnd"/>
      <w:r w:rsidR="004379B3" w:rsidRPr="00A53044">
        <w:rPr>
          <w:rFonts w:ascii="Times New Roman" w:hAnsi="Times New Roman" w:cs="Times New Roman"/>
          <w:sz w:val="24"/>
          <w:szCs w:val="24"/>
        </w:rPr>
        <w:t xml:space="preserve">).  </w:t>
      </w:r>
      <w:r w:rsidR="004379B3" w:rsidRPr="007F2FC9">
        <w:rPr>
          <w:rFonts w:ascii="Times New Roman" w:hAnsi="Times New Roman" w:cs="Times New Roman"/>
          <w:sz w:val="24"/>
          <w:szCs w:val="24"/>
        </w:rPr>
        <w:t xml:space="preserve">The </w:t>
      </w:r>
      <w:r w:rsidR="004379B3" w:rsidRPr="007F2FC9">
        <w:rPr>
          <w:rFonts w:ascii="Times New Roman" w:hAnsi="Times New Roman" w:cs="Times New Roman"/>
          <w:sz w:val="24"/>
          <w:szCs w:val="24"/>
        </w:rPr>
        <w:lastRenderedPageBreak/>
        <w:t xml:space="preserve">endangered </w:t>
      </w:r>
      <w:r w:rsidR="004379B3" w:rsidRPr="00A53044">
        <w:rPr>
          <w:rFonts w:ascii="Times New Roman" w:hAnsi="Times New Roman" w:cs="Times New Roman"/>
          <w:sz w:val="24"/>
          <w:szCs w:val="24"/>
        </w:rPr>
        <w:t>Gray bat (</w:t>
      </w:r>
      <w:proofErr w:type="spellStart"/>
      <w:r w:rsidR="004379B3" w:rsidRPr="00A53044">
        <w:rPr>
          <w:rFonts w:ascii="Times New Roman" w:hAnsi="Times New Roman" w:cs="Times New Roman"/>
          <w:i/>
          <w:sz w:val="24"/>
          <w:szCs w:val="24"/>
        </w:rPr>
        <w:t>Myotis</w:t>
      </w:r>
      <w:proofErr w:type="spellEnd"/>
      <w:r w:rsidR="004379B3" w:rsidRPr="00A53044">
        <w:rPr>
          <w:rFonts w:ascii="Times New Roman" w:hAnsi="Times New Roman" w:cs="Times New Roman"/>
          <w:i/>
          <w:sz w:val="24"/>
          <w:szCs w:val="24"/>
        </w:rPr>
        <w:t xml:space="preserve"> </w:t>
      </w:r>
      <w:proofErr w:type="spellStart"/>
      <w:r w:rsidR="004379B3" w:rsidRPr="00A53044">
        <w:rPr>
          <w:rFonts w:ascii="Times New Roman" w:hAnsi="Times New Roman" w:cs="Times New Roman"/>
          <w:i/>
          <w:sz w:val="24"/>
          <w:szCs w:val="24"/>
        </w:rPr>
        <w:t>grisescens</w:t>
      </w:r>
      <w:proofErr w:type="spellEnd"/>
      <w:r w:rsidR="004379B3" w:rsidRPr="00A53044">
        <w:rPr>
          <w:rFonts w:ascii="Times New Roman" w:hAnsi="Times New Roman" w:cs="Times New Roman"/>
          <w:sz w:val="24"/>
          <w:szCs w:val="24"/>
        </w:rPr>
        <w:t xml:space="preserve"> – MYGR</w:t>
      </w:r>
      <w:r w:rsidR="004379B3" w:rsidRPr="007F2FC9">
        <w:rPr>
          <w:rFonts w:ascii="Times New Roman" w:hAnsi="Times New Roman" w:cs="Times New Roman"/>
          <w:sz w:val="24"/>
          <w:szCs w:val="24"/>
        </w:rPr>
        <w:t>) was formerly ab</w:t>
      </w:r>
      <w:r w:rsidR="004379B3">
        <w:rPr>
          <w:rFonts w:ascii="Times New Roman" w:hAnsi="Times New Roman" w:cs="Times New Roman"/>
          <w:sz w:val="24"/>
          <w:szCs w:val="24"/>
        </w:rPr>
        <w:t>undant in some caves in the Florida</w:t>
      </w:r>
      <w:r w:rsidR="004379B3" w:rsidRPr="007F2FC9">
        <w:rPr>
          <w:rFonts w:ascii="Times New Roman" w:hAnsi="Times New Roman" w:cs="Times New Roman"/>
          <w:sz w:val="24"/>
          <w:szCs w:val="24"/>
        </w:rPr>
        <w:t xml:space="preserve">, but the Florida population has decreased in the last few decades and the species </w:t>
      </w:r>
      <w:r w:rsidR="004379B3" w:rsidRPr="003855AF">
        <w:rPr>
          <w:rFonts w:ascii="Times New Roman" w:hAnsi="Times New Roman" w:cs="Times New Roman"/>
          <w:color w:val="FF0000"/>
          <w:sz w:val="24"/>
          <w:szCs w:val="24"/>
        </w:rPr>
        <w:t>may</w:t>
      </w:r>
      <w:r w:rsidR="004379B3" w:rsidRPr="007F2FC9">
        <w:rPr>
          <w:rFonts w:ascii="Times New Roman" w:hAnsi="Times New Roman" w:cs="Times New Roman"/>
          <w:sz w:val="24"/>
          <w:szCs w:val="24"/>
        </w:rPr>
        <w:t xml:space="preserve"> no longer be present in the state (Gore </w:t>
      </w:r>
      <w:r w:rsidR="004379B3" w:rsidRPr="003177C0">
        <w:rPr>
          <w:rFonts w:ascii="Times New Roman" w:hAnsi="Times New Roman" w:cs="Times New Roman"/>
          <w:sz w:val="24"/>
          <w:szCs w:val="24"/>
        </w:rPr>
        <w:t>et al.,</w:t>
      </w:r>
      <w:r w:rsidR="004379B3" w:rsidRPr="007F2FC9">
        <w:rPr>
          <w:rFonts w:ascii="Times New Roman" w:hAnsi="Times New Roman" w:cs="Times New Roman"/>
          <w:sz w:val="24"/>
          <w:szCs w:val="24"/>
        </w:rPr>
        <w:t xml:space="preserve"> 2012). The caves in Georgia have MYAU and </w:t>
      </w:r>
      <w:r w:rsidR="004379B3" w:rsidRPr="00A53044">
        <w:rPr>
          <w:rFonts w:ascii="Times New Roman" w:hAnsi="Times New Roman" w:cs="Times New Roman"/>
          <w:sz w:val="24"/>
          <w:szCs w:val="24"/>
        </w:rPr>
        <w:t xml:space="preserve">PESU </w:t>
      </w:r>
      <w:r w:rsidR="004379B3" w:rsidRPr="007F2FC9">
        <w:rPr>
          <w:rFonts w:ascii="Times New Roman" w:hAnsi="Times New Roman" w:cs="Times New Roman"/>
          <w:sz w:val="24"/>
          <w:szCs w:val="24"/>
        </w:rPr>
        <w:t xml:space="preserve">as the dominant species (pers. comm. K. Morris, Georgia Department of Natural Resources, April 24, 2013). </w:t>
      </w:r>
      <w:r w:rsidR="004379B3">
        <w:rPr>
          <w:rFonts w:ascii="Times New Roman" w:hAnsi="Times New Roman" w:cs="Times New Roman"/>
          <w:sz w:val="24"/>
          <w:szCs w:val="24"/>
        </w:rPr>
        <w:t xml:space="preserve"> Thus, MYAU is assumed the dominant species contributing to the guano piles, which forage near water </w:t>
      </w:r>
      <w:r w:rsidR="004379B3">
        <w:rPr>
          <w:rFonts w:ascii="Times New Roman" w:hAnsi="Times New Roman" w:cs="Times New Roman"/>
          <w:color w:val="7030A0"/>
          <w:sz w:val="24"/>
          <w:szCs w:val="24"/>
        </w:rPr>
        <w:t xml:space="preserve"> </w:t>
      </w:r>
      <w:r w:rsidR="004379B3">
        <w:rPr>
          <w:rFonts w:ascii="Times New Roman" w:hAnsi="Times New Roman" w:cs="Times New Roman"/>
          <w:sz w:val="24"/>
          <w:szCs w:val="24"/>
        </w:rPr>
        <w:t xml:space="preserve">(Barbour and Davis, 1969) and consume </w:t>
      </w:r>
      <w:proofErr w:type="spellStart"/>
      <w:r w:rsidR="004379B3" w:rsidRPr="00857647">
        <w:rPr>
          <w:rFonts w:ascii="Times New Roman" w:hAnsi="Times New Roman" w:cs="Times New Roman"/>
          <w:sz w:val="24"/>
          <w:szCs w:val="24"/>
        </w:rPr>
        <w:t>Coleptera</w:t>
      </w:r>
      <w:proofErr w:type="spellEnd"/>
      <w:r w:rsidR="004379B3" w:rsidRPr="00857647">
        <w:rPr>
          <w:rFonts w:ascii="Times New Roman" w:hAnsi="Times New Roman" w:cs="Times New Roman"/>
          <w:sz w:val="24"/>
          <w:szCs w:val="24"/>
        </w:rPr>
        <w:t xml:space="preserve"> and Lepidoptera arthropods and </w:t>
      </w:r>
      <w:proofErr w:type="spellStart"/>
      <w:r w:rsidR="004379B3" w:rsidRPr="00857647">
        <w:rPr>
          <w:rFonts w:ascii="Times New Roman" w:hAnsi="Times New Roman" w:cs="Times New Roman"/>
          <w:sz w:val="24"/>
          <w:szCs w:val="24"/>
        </w:rPr>
        <w:t>culicidae</w:t>
      </w:r>
      <w:proofErr w:type="spellEnd"/>
      <w:r w:rsidR="004379B3" w:rsidRPr="00857647">
        <w:rPr>
          <w:rFonts w:ascii="Times New Roman" w:hAnsi="Times New Roman" w:cs="Times New Roman"/>
          <w:sz w:val="24"/>
          <w:szCs w:val="24"/>
        </w:rPr>
        <w:t xml:space="preserve"> (Zinn</w:t>
      </w:r>
      <w:r w:rsidR="004379B3">
        <w:rPr>
          <w:rFonts w:ascii="Times New Roman" w:hAnsi="Times New Roman" w:cs="Times New Roman"/>
          <w:sz w:val="24"/>
          <w:szCs w:val="24"/>
        </w:rPr>
        <w:t>,</w:t>
      </w:r>
      <w:r w:rsidR="004379B3" w:rsidRPr="00857647">
        <w:rPr>
          <w:rFonts w:ascii="Times New Roman" w:hAnsi="Times New Roman" w:cs="Times New Roman"/>
          <w:sz w:val="24"/>
          <w:szCs w:val="24"/>
        </w:rPr>
        <w:t xml:space="preserve"> 1977). </w:t>
      </w:r>
      <w:r w:rsidR="004379B3">
        <w:rPr>
          <w:rFonts w:ascii="Times New Roman" w:hAnsi="Times New Roman" w:cs="Times New Roman"/>
          <w:sz w:val="24"/>
          <w:szCs w:val="24"/>
        </w:rPr>
        <w:t xml:space="preserve"> PESU also </w:t>
      </w:r>
      <w:r w:rsidR="004379B3" w:rsidRPr="0062691D">
        <w:rPr>
          <w:rFonts w:ascii="Times New Roman" w:hAnsi="Times New Roman" w:cs="Times New Roman"/>
          <w:sz w:val="24"/>
          <w:szCs w:val="24"/>
        </w:rPr>
        <w:t>forage near water (Fujita and Kunz, 1984; Whitaker and Hamilton, 1998) and consume</w:t>
      </w:r>
      <w:r w:rsidR="004379B3">
        <w:rPr>
          <w:rFonts w:ascii="Times New Roman" w:hAnsi="Times New Roman" w:cs="Times New Roman"/>
          <w:sz w:val="24"/>
          <w:szCs w:val="24"/>
        </w:rPr>
        <w:t xml:space="preserve"> insects in the orders of</w:t>
      </w:r>
      <w:r w:rsidR="004379B3" w:rsidRPr="0062691D">
        <w:rPr>
          <w:rFonts w:ascii="Times New Roman" w:hAnsi="Times New Roman" w:cs="Times New Roman"/>
          <w:sz w:val="24"/>
          <w:szCs w:val="24"/>
        </w:rPr>
        <w:t xml:space="preserve"> </w:t>
      </w:r>
      <w:proofErr w:type="spellStart"/>
      <w:r w:rsidR="004379B3" w:rsidRPr="0062691D">
        <w:rPr>
          <w:rFonts w:ascii="Times New Roman" w:hAnsi="Times New Roman" w:cs="Times New Roman"/>
          <w:sz w:val="24"/>
          <w:szCs w:val="24"/>
        </w:rPr>
        <w:t>Trichoptera</w:t>
      </w:r>
      <w:proofErr w:type="spellEnd"/>
      <w:r w:rsidR="004379B3" w:rsidRPr="0062691D">
        <w:rPr>
          <w:rFonts w:ascii="Times New Roman" w:hAnsi="Times New Roman" w:cs="Times New Roman"/>
          <w:sz w:val="24"/>
          <w:szCs w:val="24"/>
        </w:rPr>
        <w:t xml:space="preserve">, </w:t>
      </w:r>
      <w:proofErr w:type="spellStart"/>
      <w:r w:rsidR="004379B3" w:rsidRPr="0062691D">
        <w:rPr>
          <w:rFonts w:ascii="Times New Roman" w:hAnsi="Times New Roman" w:cs="Times New Roman"/>
          <w:sz w:val="24"/>
          <w:szCs w:val="24"/>
        </w:rPr>
        <w:t>Homoptera</w:t>
      </w:r>
      <w:proofErr w:type="spellEnd"/>
      <w:r w:rsidR="004379B3" w:rsidRPr="0062691D">
        <w:rPr>
          <w:rFonts w:ascii="Times New Roman" w:hAnsi="Times New Roman" w:cs="Times New Roman"/>
          <w:sz w:val="24"/>
          <w:szCs w:val="24"/>
        </w:rPr>
        <w:t xml:space="preserve">, </w:t>
      </w:r>
      <w:proofErr w:type="spellStart"/>
      <w:r w:rsidR="004379B3" w:rsidRPr="0062691D">
        <w:rPr>
          <w:rFonts w:ascii="Times New Roman" w:hAnsi="Times New Roman" w:cs="Times New Roman"/>
          <w:sz w:val="24"/>
          <w:szCs w:val="24"/>
        </w:rPr>
        <w:t>Coleoptera</w:t>
      </w:r>
      <w:proofErr w:type="spellEnd"/>
      <w:r w:rsidR="004379B3" w:rsidRPr="0062691D">
        <w:rPr>
          <w:rFonts w:ascii="Times New Roman" w:hAnsi="Times New Roman" w:cs="Times New Roman"/>
          <w:sz w:val="24"/>
          <w:szCs w:val="24"/>
        </w:rPr>
        <w:t>, Hymenoptera and Lepidoptera (Sherman</w:t>
      </w:r>
      <w:r w:rsidR="004379B3">
        <w:rPr>
          <w:rFonts w:ascii="Times New Roman" w:hAnsi="Times New Roman" w:cs="Times New Roman"/>
          <w:sz w:val="24"/>
          <w:szCs w:val="24"/>
        </w:rPr>
        <w:t>,</w:t>
      </w:r>
      <w:r w:rsidR="004379B3" w:rsidRPr="0062691D">
        <w:rPr>
          <w:rFonts w:ascii="Times New Roman" w:hAnsi="Times New Roman" w:cs="Times New Roman"/>
          <w:sz w:val="24"/>
          <w:szCs w:val="24"/>
        </w:rPr>
        <w:t xml:space="preserve"> 1939; Ross</w:t>
      </w:r>
      <w:r w:rsidR="004379B3">
        <w:rPr>
          <w:rFonts w:ascii="Times New Roman" w:hAnsi="Times New Roman" w:cs="Times New Roman"/>
          <w:sz w:val="24"/>
          <w:szCs w:val="24"/>
        </w:rPr>
        <w:t>,</w:t>
      </w:r>
      <w:r w:rsidR="004379B3" w:rsidRPr="0062691D">
        <w:rPr>
          <w:rFonts w:ascii="Times New Roman" w:hAnsi="Times New Roman" w:cs="Times New Roman"/>
          <w:sz w:val="24"/>
          <w:szCs w:val="24"/>
        </w:rPr>
        <w:t xml:space="preserve"> 1961; Whitaker</w:t>
      </w:r>
      <w:r w:rsidR="004379B3">
        <w:rPr>
          <w:rFonts w:ascii="Times New Roman" w:hAnsi="Times New Roman" w:cs="Times New Roman"/>
          <w:sz w:val="24"/>
          <w:szCs w:val="24"/>
        </w:rPr>
        <w:t>,</w:t>
      </w:r>
      <w:r w:rsidR="004379B3" w:rsidRPr="0062691D">
        <w:rPr>
          <w:rFonts w:ascii="Times New Roman" w:hAnsi="Times New Roman" w:cs="Times New Roman"/>
          <w:sz w:val="24"/>
          <w:szCs w:val="24"/>
        </w:rPr>
        <w:t xml:space="preserve"> 1972; Carter et al., 1999)</w:t>
      </w:r>
      <w:r w:rsidR="004379B3">
        <w:rPr>
          <w:rFonts w:ascii="Times New Roman" w:hAnsi="Times New Roman" w:cs="Times New Roman"/>
          <w:sz w:val="24"/>
          <w:szCs w:val="24"/>
        </w:rPr>
        <w:t xml:space="preserve">.  </w:t>
      </w:r>
    </w:p>
    <w:p w14:paraId="440A536D" w14:textId="32225141" w:rsidR="00621975" w:rsidRPr="007F2FC9" w:rsidRDefault="00AD5F45" w:rsidP="004379B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Guano samples were taken below</w:t>
      </w:r>
      <w:r w:rsidR="001D4EDD">
        <w:rPr>
          <w:rFonts w:ascii="Times New Roman" w:hAnsi="Times New Roman" w:cs="Times New Roman"/>
          <w:sz w:val="24"/>
          <w:szCs w:val="24"/>
        </w:rPr>
        <w:t xml:space="preserve"> two bat houses in central Florida.  </w:t>
      </w:r>
      <w:r w:rsidR="00621975" w:rsidRPr="007F2FC9">
        <w:rPr>
          <w:rFonts w:ascii="Times New Roman" w:hAnsi="Times New Roman" w:cs="Times New Roman"/>
          <w:sz w:val="24"/>
          <w:szCs w:val="24"/>
        </w:rPr>
        <w:t>Two cores were taken at the U</w:t>
      </w:r>
      <w:r w:rsidR="001D4EDD">
        <w:rPr>
          <w:rFonts w:ascii="Times New Roman" w:hAnsi="Times New Roman" w:cs="Times New Roman"/>
          <w:sz w:val="24"/>
          <w:szCs w:val="24"/>
        </w:rPr>
        <w:t>niversity of Florida</w:t>
      </w:r>
      <w:r w:rsidR="00621975" w:rsidRPr="007F2FC9">
        <w:rPr>
          <w:rFonts w:ascii="Times New Roman" w:hAnsi="Times New Roman" w:cs="Times New Roman"/>
          <w:sz w:val="24"/>
          <w:szCs w:val="24"/>
        </w:rPr>
        <w:t xml:space="preserve"> bat house on 9/13/2013.  One core h</w:t>
      </w:r>
      <w:r w:rsidR="001D4EDD">
        <w:rPr>
          <w:rFonts w:ascii="Times New Roman" w:hAnsi="Times New Roman" w:cs="Times New Roman"/>
          <w:sz w:val="24"/>
          <w:szCs w:val="24"/>
        </w:rPr>
        <w:t>ad 5 intervals of 1 in (2</w:t>
      </w:r>
      <w:r w:rsidR="0092557D">
        <w:rPr>
          <w:rFonts w:ascii="Times New Roman" w:hAnsi="Times New Roman" w:cs="Times New Roman"/>
          <w:sz w:val="24"/>
          <w:szCs w:val="24"/>
        </w:rPr>
        <w:t>5</w:t>
      </w:r>
      <w:r w:rsidR="001D4EDD">
        <w:rPr>
          <w:rFonts w:ascii="Times New Roman" w:hAnsi="Times New Roman" w:cs="Times New Roman"/>
          <w:sz w:val="24"/>
          <w:szCs w:val="24"/>
        </w:rPr>
        <w:t>.4 mm)</w:t>
      </w:r>
      <w:r w:rsidR="00621975" w:rsidRPr="007F2FC9">
        <w:rPr>
          <w:rFonts w:ascii="Times New Roman" w:hAnsi="Times New Roman" w:cs="Times New Roman"/>
          <w:sz w:val="24"/>
          <w:szCs w:val="24"/>
        </w:rPr>
        <w:t xml:space="preserve"> each. </w:t>
      </w:r>
      <w:r w:rsidR="00621975">
        <w:rPr>
          <w:rFonts w:ascii="Times New Roman" w:hAnsi="Times New Roman" w:cs="Times New Roman"/>
          <w:sz w:val="24"/>
          <w:szCs w:val="24"/>
        </w:rPr>
        <w:t xml:space="preserve"> </w:t>
      </w:r>
      <w:r w:rsidR="00621975" w:rsidRPr="007F2FC9">
        <w:rPr>
          <w:rFonts w:ascii="Times New Roman" w:hAnsi="Times New Roman" w:cs="Times New Roman"/>
          <w:sz w:val="24"/>
          <w:szCs w:val="24"/>
        </w:rPr>
        <w:t xml:space="preserve">The other core had 7 intervals, with the </w:t>
      </w:r>
      <w:r w:rsidR="001D4EDD">
        <w:rPr>
          <w:rFonts w:ascii="Times New Roman" w:hAnsi="Times New Roman" w:cs="Times New Roman"/>
          <w:sz w:val="24"/>
          <w:szCs w:val="24"/>
        </w:rPr>
        <w:t>first six intervals at 1 in (2</w:t>
      </w:r>
      <w:r w:rsidR="008C0905">
        <w:rPr>
          <w:rFonts w:ascii="Times New Roman" w:hAnsi="Times New Roman" w:cs="Times New Roman"/>
          <w:sz w:val="24"/>
          <w:szCs w:val="24"/>
        </w:rPr>
        <w:t>5</w:t>
      </w:r>
      <w:r w:rsidR="001D4EDD">
        <w:rPr>
          <w:rFonts w:ascii="Times New Roman" w:hAnsi="Times New Roman" w:cs="Times New Roman"/>
          <w:sz w:val="24"/>
          <w:szCs w:val="24"/>
        </w:rPr>
        <w:t>.4 mm) and the 7</w:t>
      </w:r>
      <w:r w:rsidR="001D4EDD" w:rsidRPr="001D4EDD">
        <w:rPr>
          <w:rFonts w:ascii="Times New Roman" w:hAnsi="Times New Roman" w:cs="Times New Roman"/>
          <w:sz w:val="24"/>
          <w:szCs w:val="24"/>
          <w:vertAlign w:val="superscript"/>
        </w:rPr>
        <w:t>th</w:t>
      </w:r>
      <w:r w:rsidR="00621975" w:rsidRPr="007F2FC9">
        <w:rPr>
          <w:rFonts w:ascii="Times New Roman" w:hAnsi="Times New Roman" w:cs="Times New Roman"/>
          <w:sz w:val="24"/>
          <w:szCs w:val="24"/>
        </w:rPr>
        <w:t xml:space="preserve"> inte</w:t>
      </w:r>
      <w:r w:rsidR="001D4EDD">
        <w:rPr>
          <w:rFonts w:ascii="Times New Roman" w:hAnsi="Times New Roman" w:cs="Times New Roman"/>
          <w:sz w:val="24"/>
          <w:szCs w:val="24"/>
        </w:rPr>
        <w:t>rval comprising the last</w:t>
      </w:r>
      <w:r w:rsidR="00621975" w:rsidRPr="007F2FC9">
        <w:rPr>
          <w:rFonts w:ascii="Times New Roman" w:hAnsi="Times New Roman" w:cs="Times New Roman"/>
          <w:sz w:val="24"/>
          <w:szCs w:val="24"/>
        </w:rPr>
        <w:t xml:space="preserve"> 1.5 inches</w:t>
      </w:r>
      <w:r w:rsidR="001D4EDD">
        <w:rPr>
          <w:rFonts w:ascii="Times New Roman" w:hAnsi="Times New Roman" w:cs="Times New Roman"/>
          <w:sz w:val="24"/>
          <w:szCs w:val="24"/>
        </w:rPr>
        <w:t xml:space="preserve"> of the core</w:t>
      </w:r>
      <w:r w:rsidR="00621975" w:rsidRPr="007F2FC9">
        <w:rPr>
          <w:rFonts w:ascii="Times New Roman" w:hAnsi="Times New Roman" w:cs="Times New Roman"/>
          <w:sz w:val="24"/>
          <w:szCs w:val="24"/>
        </w:rPr>
        <w:t xml:space="preserve">. </w:t>
      </w:r>
      <w:r w:rsidR="00621975">
        <w:rPr>
          <w:rFonts w:ascii="Times New Roman" w:hAnsi="Times New Roman" w:cs="Times New Roman"/>
          <w:sz w:val="24"/>
          <w:szCs w:val="24"/>
        </w:rPr>
        <w:t xml:space="preserve"> </w:t>
      </w:r>
      <w:r w:rsidR="00621975" w:rsidRPr="007F2FC9">
        <w:rPr>
          <w:rFonts w:ascii="Times New Roman" w:hAnsi="Times New Roman" w:cs="Times New Roman"/>
          <w:sz w:val="24"/>
          <w:szCs w:val="24"/>
        </w:rPr>
        <w:t>The</w:t>
      </w:r>
      <w:r w:rsidR="001D4EDD">
        <w:rPr>
          <w:rFonts w:ascii="Times New Roman" w:hAnsi="Times New Roman" w:cs="Times New Roman"/>
          <w:sz w:val="24"/>
          <w:szCs w:val="24"/>
        </w:rPr>
        <w:t xml:space="preserve"> guano</w:t>
      </w:r>
      <w:r w:rsidR="00621975" w:rsidRPr="007F2FC9">
        <w:rPr>
          <w:rFonts w:ascii="Times New Roman" w:hAnsi="Times New Roman" w:cs="Times New Roman"/>
          <w:sz w:val="24"/>
          <w:szCs w:val="24"/>
        </w:rPr>
        <w:t xml:space="preserve"> piles at </w:t>
      </w:r>
      <w:r w:rsidR="001D4EDD">
        <w:rPr>
          <w:rFonts w:ascii="Times New Roman" w:hAnsi="Times New Roman" w:cs="Times New Roman"/>
          <w:sz w:val="24"/>
          <w:szCs w:val="24"/>
        </w:rPr>
        <w:t xml:space="preserve">the Lower </w:t>
      </w:r>
      <w:r w:rsidR="00621975" w:rsidRPr="007F2FC9">
        <w:rPr>
          <w:rFonts w:ascii="Times New Roman" w:hAnsi="Times New Roman" w:cs="Times New Roman"/>
          <w:sz w:val="24"/>
          <w:szCs w:val="24"/>
        </w:rPr>
        <w:t>Suwanee</w:t>
      </w:r>
      <w:r w:rsidR="001D4EDD">
        <w:rPr>
          <w:rFonts w:ascii="Times New Roman" w:hAnsi="Times New Roman" w:cs="Times New Roman"/>
          <w:sz w:val="24"/>
          <w:szCs w:val="24"/>
        </w:rPr>
        <w:t xml:space="preserve"> National Wildlife Reserve</w:t>
      </w:r>
      <w:r w:rsidR="00621975" w:rsidRPr="007F2FC9">
        <w:rPr>
          <w:rFonts w:ascii="Times New Roman" w:hAnsi="Times New Roman" w:cs="Times New Roman"/>
          <w:sz w:val="24"/>
          <w:szCs w:val="24"/>
        </w:rPr>
        <w:t xml:space="preserve"> were not deep enough to use the corer, so samples were taken as compilations within different locations under the bat house.  </w:t>
      </w:r>
      <w:r w:rsidR="004A2A49">
        <w:rPr>
          <w:rFonts w:ascii="Times New Roman" w:hAnsi="Times New Roman" w:cs="Times New Roman"/>
          <w:sz w:val="24"/>
          <w:szCs w:val="24"/>
        </w:rPr>
        <w:t>Depths were measured in inches</w:t>
      </w:r>
      <w:r w:rsidR="00621975" w:rsidRPr="007F2FC9">
        <w:rPr>
          <w:rFonts w:ascii="Times New Roman" w:hAnsi="Times New Roman" w:cs="Times New Roman"/>
          <w:sz w:val="24"/>
          <w:szCs w:val="24"/>
        </w:rPr>
        <w:t xml:space="preserve"> </w:t>
      </w:r>
      <w:r w:rsidR="00C81840">
        <w:rPr>
          <w:rFonts w:ascii="Times New Roman" w:hAnsi="Times New Roman" w:cs="Times New Roman"/>
          <w:sz w:val="24"/>
          <w:szCs w:val="24"/>
        </w:rPr>
        <w:t xml:space="preserve">with a ruler </w:t>
      </w:r>
      <w:r w:rsidR="00621975" w:rsidRPr="007F2FC9">
        <w:rPr>
          <w:rFonts w:ascii="Times New Roman" w:hAnsi="Times New Roman" w:cs="Times New Roman"/>
          <w:sz w:val="24"/>
          <w:szCs w:val="24"/>
        </w:rPr>
        <w:t xml:space="preserve">from the top of the pile to the concrete bottom. </w:t>
      </w:r>
      <w:r w:rsidR="00C81840">
        <w:rPr>
          <w:rFonts w:ascii="Times New Roman" w:hAnsi="Times New Roman" w:cs="Times New Roman"/>
          <w:sz w:val="24"/>
          <w:szCs w:val="24"/>
        </w:rPr>
        <w:t xml:space="preserve"> A</w:t>
      </w:r>
      <w:r w:rsidR="00621975" w:rsidRPr="007F2FC9">
        <w:rPr>
          <w:rFonts w:ascii="Times New Roman" w:hAnsi="Times New Roman" w:cs="Times New Roman"/>
          <w:sz w:val="24"/>
          <w:szCs w:val="24"/>
        </w:rPr>
        <w:t xml:space="preserve"> 4</w:t>
      </w:r>
      <w:r w:rsidR="00C81840">
        <w:rPr>
          <w:rFonts w:ascii="Times New Roman" w:hAnsi="Times New Roman" w:cs="Times New Roman"/>
          <w:sz w:val="24"/>
          <w:szCs w:val="24"/>
        </w:rPr>
        <w:t xml:space="preserve"> in (101.6 mm) sample was </w:t>
      </w:r>
      <w:r w:rsidR="00621975" w:rsidRPr="007F2FC9">
        <w:rPr>
          <w:rFonts w:ascii="Times New Roman" w:hAnsi="Times New Roman" w:cs="Times New Roman"/>
          <w:sz w:val="24"/>
          <w:szCs w:val="24"/>
        </w:rPr>
        <w:t xml:space="preserve"> compiled </w:t>
      </w:r>
      <w:r w:rsidR="00C81840">
        <w:rPr>
          <w:rFonts w:ascii="Times New Roman" w:hAnsi="Times New Roman" w:cs="Times New Roman"/>
          <w:sz w:val="24"/>
          <w:szCs w:val="24"/>
        </w:rPr>
        <w:t xml:space="preserve">from the </w:t>
      </w:r>
      <w:r w:rsidR="00621975" w:rsidRPr="007F2FC9">
        <w:rPr>
          <w:rFonts w:ascii="Times New Roman" w:hAnsi="Times New Roman" w:cs="Times New Roman"/>
          <w:sz w:val="24"/>
          <w:szCs w:val="24"/>
        </w:rPr>
        <w:t xml:space="preserve">middle under </w:t>
      </w:r>
      <w:r w:rsidR="00C81840">
        <w:rPr>
          <w:rFonts w:ascii="Times New Roman" w:hAnsi="Times New Roman" w:cs="Times New Roman"/>
          <w:sz w:val="24"/>
          <w:szCs w:val="24"/>
        </w:rPr>
        <w:t xml:space="preserve">the </w:t>
      </w:r>
      <w:r w:rsidR="00621975" w:rsidRPr="007F2FC9">
        <w:rPr>
          <w:rFonts w:ascii="Times New Roman" w:hAnsi="Times New Roman" w:cs="Times New Roman"/>
          <w:sz w:val="24"/>
          <w:szCs w:val="24"/>
        </w:rPr>
        <w:t xml:space="preserve">bat house, </w:t>
      </w:r>
      <w:r w:rsidR="00C81840">
        <w:rPr>
          <w:rFonts w:ascii="Times New Roman" w:hAnsi="Times New Roman" w:cs="Times New Roman"/>
          <w:sz w:val="24"/>
          <w:szCs w:val="24"/>
        </w:rPr>
        <w:t>a 3 in (76.2 mm) sample was</w:t>
      </w:r>
      <w:r w:rsidR="00621975" w:rsidRPr="007F2FC9">
        <w:rPr>
          <w:rFonts w:ascii="Times New Roman" w:hAnsi="Times New Roman" w:cs="Times New Roman"/>
          <w:sz w:val="24"/>
          <w:szCs w:val="24"/>
        </w:rPr>
        <w:t xml:space="preserve"> compiled </w:t>
      </w:r>
      <w:r w:rsidR="00C81840">
        <w:rPr>
          <w:rFonts w:ascii="Times New Roman" w:hAnsi="Times New Roman" w:cs="Times New Roman"/>
          <w:sz w:val="24"/>
          <w:szCs w:val="24"/>
        </w:rPr>
        <w:t xml:space="preserve">from the </w:t>
      </w:r>
      <w:r w:rsidR="00621975" w:rsidRPr="007F2FC9">
        <w:rPr>
          <w:rFonts w:ascii="Times New Roman" w:hAnsi="Times New Roman" w:cs="Times New Roman"/>
          <w:sz w:val="24"/>
          <w:szCs w:val="24"/>
        </w:rPr>
        <w:t xml:space="preserve">back left corner, </w:t>
      </w:r>
      <w:r w:rsidR="00C81840">
        <w:rPr>
          <w:rFonts w:ascii="Times New Roman" w:hAnsi="Times New Roman" w:cs="Times New Roman"/>
          <w:sz w:val="24"/>
          <w:szCs w:val="24"/>
        </w:rPr>
        <w:t xml:space="preserve">a top inch </w:t>
      </w:r>
      <w:r w:rsidR="00161226">
        <w:rPr>
          <w:rFonts w:ascii="Times New Roman" w:hAnsi="Times New Roman" w:cs="Times New Roman"/>
          <w:sz w:val="24"/>
          <w:szCs w:val="24"/>
        </w:rPr>
        <w:t xml:space="preserve">(25.4 mm) </w:t>
      </w:r>
      <w:r w:rsidR="00C81840">
        <w:rPr>
          <w:rFonts w:ascii="Times New Roman" w:hAnsi="Times New Roman" w:cs="Times New Roman"/>
          <w:sz w:val="24"/>
          <w:szCs w:val="24"/>
        </w:rPr>
        <w:t>was taken from the back middle</w:t>
      </w:r>
      <w:r w:rsidR="00621975" w:rsidRPr="007F2FC9">
        <w:rPr>
          <w:rFonts w:ascii="Times New Roman" w:hAnsi="Times New Roman" w:cs="Times New Roman"/>
          <w:sz w:val="24"/>
          <w:szCs w:val="24"/>
        </w:rPr>
        <w:t>, and</w:t>
      </w:r>
      <w:r w:rsidR="00C81840">
        <w:rPr>
          <w:rFonts w:ascii="Times New Roman" w:hAnsi="Times New Roman" w:cs="Times New Roman"/>
          <w:sz w:val="24"/>
          <w:szCs w:val="24"/>
        </w:rPr>
        <w:t xml:space="preserve"> the bottom inch </w:t>
      </w:r>
      <w:r w:rsidR="00161226">
        <w:rPr>
          <w:rFonts w:ascii="Times New Roman" w:hAnsi="Times New Roman" w:cs="Times New Roman"/>
          <w:sz w:val="24"/>
          <w:szCs w:val="24"/>
        </w:rPr>
        <w:t xml:space="preserve">(25.4 mm) </w:t>
      </w:r>
      <w:r w:rsidR="00C81840">
        <w:rPr>
          <w:rFonts w:ascii="Times New Roman" w:hAnsi="Times New Roman" w:cs="Times New Roman"/>
          <w:sz w:val="24"/>
          <w:szCs w:val="24"/>
        </w:rPr>
        <w:t>was taken from the</w:t>
      </w:r>
      <w:r w:rsidR="00621975" w:rsidRPr="007F2FC9">
        <w:rPr>
          <w:rFonts w:ascii="Times New Roman" w:hAnsi="Times New Roman" w:cs="Times New Roman"/>
          <w:sz w:val="24"/>
          <w:szCs w:val="24"/>
        </w:rPr>
        <w:t xml:space="preserve"> b</w:t>
      </w:r>
      <w:r w:rsidR="00C81840">
        <w:rPr>
          <w:rFonts w:ascii="Times New Roman" w:hAnsi="Times New Roman" w:cs="Times New Roman"/>
          <w:sz w:val="24"/>
          <w:szCs w:val="24"/>
        </w:rPr>
        <w:t>ack middle.</w:t>
      </w:r>
      <w:r w:rsidR="00621975" w:rsidRPr="007F2FC9">
        <w:rPr>
          <w:rFonts w:ascii="Times New Roman" w:hAnsi="Times New Roman" w:cs="Times New Roman"/>
          <w:sz w:val="24"/>
          <w:szCs w:val="24"/>
        </w:rPr>
        <w:t xml:space="preserve"> </w:t>
      </w:r>
      <w:r w:rsidR="00FA316D">
        <w:rPr>
          <w:rFonts w:ascii="Times New Roman" w:hAnsi="Times New Roman" w:cs="Times New Roman"/>
          <w:sz w:val="24"/>
          <w:szCs w:val="24"/>
        </w:rPr>
        <w:t xml:space="preserve"> </w:t>
      </w:r>
      <w:r w:rsidR="004379B3" w:rsidRPr="0062691D">
        <w:rPr>
          <w:rFonts w:ascii="Times New Roman" w:hAnsi="Times New Roman" w:cs="Times New Roman"/>
          <w:sz w:val="24"/>
          <w:szCs w:val="24"/>
        </w:rPr>
        <w:t>The dominant species roosting in bat houses in Florida is the Brazilian free-tailed bat (</w:t>
      </w:r>
      <w:proofErr w:type="spellStart"/>
      <w:r w:rsidR="004379B3" w:rsidRPr="0062691D">
        <w:rPr>
          <w:rFonts w:ascii="Times New Roman" w:hAnsi="Times New Roman" w:cs="Times New Roman"/>
          <w:i/>
          <w:sz w:val="24"/>
          <w:szCs w:val="24"/>
        </w:rPr>
        <w:t>Tadarida</w:t>
      </w:r>
      <w:proofErr w:type="spellEnd"/>
      <w:r w:rsidR="004379B3" w:rsidRPr="0062691D">
        <w:rPr>
          <w:rFonts w:ascii="Times New Roman" w:hAnsi="Times New Roman" w:cs="Times New Roman"/>
          <w:i/>
          <w:sz w:val="24"/>
          <w:szCs w:val="24"/>
        </w:rPr>
        <w:t xml:space="preserve"> </w:t>
      </w:r>
      <w:proofErr w:type="spellStart"/>
      <w:r w:rsidR="004379B3" w:rsidRPr="0062691D">
        <w:rPr>
          <w:rFonts w:ascii="Times New Roman" w:hAnsi="Times New Roman" w:cs="Times New Roman"/>
          <w:i/>
          <w:sz w:val="24"/>
          <w:szCs w:val="24"/>
        </w:rPr>
        <w:t>braziliensis</w:t>
      </w:r>
      <w:proofErr w:type="spellEnd"/>
      <w:r w:rsidR="004379B3" w:rsidRPr="0062691D">
        <w:rPr>
          <w:rFonts w:ascii="Times New Roman" w:hAnsi="Times New Roman" w:cs="Times New Roman"/>
          <w:sz w:val="24"/>
          <w:szCs w:val="24"/>
        </w:rPr>
        <w:t xml:space="preserve"> – TABR), with MYAU present</w:t>
      </w:r>
      <w:r w:rsidR="004379B3">
        <w:rPr>
          <w:rFonts w:ascii="Times New Roman" w:hAnsi="Times New Roman" w:cs="Times New Roman"/>
          <w:sz w:val="24"/>
          <w:szCs w:val="24"/>
        </w:rPr>
        <w:t xml:space="preserve"> to</w:t>
      </w:r>
      <w:r w:rsidR="004379B3" w:rsidRPr="0062691D">
        <w:rPr>
          <w:rFonts w:ascii="Times New Roman" w:hAnsi="Times New Roman" w:cs="Times New Roman"/>
          <w:sz w:val="24"/>
          <w:szCs w:val="24"/>
        </w:rPr>
        <w:t xml:space="preserve"> a lesser degree.  </w:t>
      </w:r>
      <w:r w:rsidR="004379B3">
        <w:rPr>
          <w:rFonts w:ascii="Times New Roman" w:hAnsi="Times New Roman" w:cs="Times New Roman"/>
          <w:sz w:val="24"/>
          <w:szCs w:val="24"/>
        </w:rPr>
        <w:t xml:space="preserve">In the southeastern United States, the TABR diet includes insects in the order of </w:t>
      </w:r>
      <w:proofErr w:type="spellStart"/>
      <w:r w:rsidR="004379B3">
        <w:rPr>
          <w:rFonts w:ascii="Times New Roman" w:hAnsi="Times New Roman" w:cs="Times New Roman"/>
          <w:sz w:val="24"/>
          <w:szCs w:val="24"/>
        </w:rPr>
        <w:t>Coleoptera</w:t>
      </w:r>
      <w:proofErr w:type="spellEnd"/>
      <w:r w:rsidR="004379B3">
        <w:rPr>
          <w:rFonts w:ascii="Times New Roman" w:hAnsi="Times New Roman" w:cs="Times New Roman"/>
          <w:sz w:val="24"/>
          <w:szCs w:val="24"/>
        </w:rPr>
        <w:t xml:space="preserve">, </w:t>
      </w:r>
      <w:proofErr w:type="spellStart"/>
      <w:r w:rsidR="004379B3">
        <w:rPr>
          <w:rFonts w:ascii="Times New Roman" w:hAnsi="Times New Roman" w:cs="Times New Roman"/>
          <w:sz w:val="24"/>
          <w:szCs w:val="24"/>
        </w:rPr>
        <w:t>Diptera</w:t>
      </w:r>
      <w:proofErr w:type="spellEnd"/>
      <w:r w:rsidR="004379B3">
        <w:rPr>
          <w:rFonts w:ascii="Times New Roman" w:hAnsi="Times New Roman" w:cs="Times New Roman"/>
          <w:sz w:val="24"/>
          <w:szCs w:val="24"/>
        </w:rPr>
        <w:t xml:space="preserve">, Lepidoptera and </w:t>
      </w:r>
      <w:r w:rsidR="004379B3" w:rsidRPr="0062691D">
        <w:rPr>
          <w:rFonts w:ascii="Times New Roman" w:hAnsi="Times New Roman" w:cs="Times New Roman"/>
          <w:sz w:val="24"/>
          <w:szCs w:val="24"/>
        </w:rPr>
        <w:t xml:space="preserve">Hymenoptera </w:t>
      </w:r>
      <w:r w:rsidR="004379B3">
        <w:rPr>
          <w:rFonts w:ascii="Times New Roman" w:hAnsi="Times New Roman" w:cs="Times New Roman"/>
          <w:sz w:val="24"/>
          <w:szCs w:val="24"/>
        </w:rPr>
        <w:t>(Sherman, 1939).</w:t>
      </w:r>
    </w:p>
    <w:p w14:paraId="5B2F516A" w14:textId="330FF7C6" w:rsidR="00A96835" w:rsidDel="008B0D9D" w:rsidRDefault="00A96835" w:rsidP="003177C0">
      <w:pPr>
        <w:spacing w:line="480" w:lineRule="auto"/>
        <w:ind w:firstLine="720"/>
        <w:contextualSpacing/>
        <w:rPr>
          <w:del w:id="43" w:author="Jenise" w:date="2018-06-19T15:21:00Z"/>
          <w:rFonts w:ascii="Times New Roman" w:hAnsi="Times New Roman" w:cs="Times New Roman"/>
          <w:sz w:val="24"/>
          <w:szCs w:val="24"/>
        </w:rPr>
      </w:pPr>
      <w:r w:rsidRPr="007F2FC9">
        <w:rPr>
          <w:rFonts w:ascii="Times New Roman" w:hAnsi="Times New Roman" w:cs="Times New Roman"/>
          <w:sz w:val="24"/>
          <w:szCs w:val="24"/>
        </w:rPr>
        <w:lastRenderedPageBreak/>
        <w:t xml:space="preserve">All samples were stored in a freezer until </w:t>
      </w:r>
      <w:r w:rsidR="00687E0E">
        <w:rPr>
          <w:rFonts w:ascii="Times New Roman" w:hAnsi="Times New Roman" w:cs="Times New Roman"/>
          <w:sz w:val="24"/>
          <w:szCs w:val="24"/>
        </w:rPr>
        <w:t xml:space="preserve">they </w:t>
      </w:r>
      <w:r w:rsidRPr="007F2FC9">
        <w:rPr>
          <w:rFonts w:ascii="Times New Roman" w:hAnsi="Times New Roman" w:cs="Times New Roman"/>
          <w:sz w:val="24"/>
          <w:szCs w:val="24"/>
        </w:rPr>
        <w:t xml:space="preserve">were </w:t>
      </w:r>
      <w:r w:rsidR="00124309">
        <w:rPr>
          <w:rFonts w:ascii="Times New Roman" w:hAnsi="Times New Roman" w:cs="Times New Roman"/>
          <w:sz w:val="24"/>
          <w:szCs w:val="24"/>
        </w:rPr>
        <w:t>freeze dried to constant weight</w:t>
      </w:r>
      <w:r w:rsidRPr="007F2FC9">
        <w:rPr>
          <w:rFonts w:ascii="Times New Roman" w:hAnsi="Times New Roman" w:cs="Times New Roman"/>
          <w:sz w:val="24"/>
          <w:szCs w:val="24"/>
        </w:rPr>
        <w:t xml:space="preserve"> and analyzed for Total Mercury (</w:t>
      </w:r>
      <w:proofErr w:type="spellStart"/>
      <w:r w:rsidRPr="007F2FC9">
        <w:rPr>
          <w:rFonts w:ascii="Times New Roman" w:hAnsi="Times New Roman" w:cs="Times New Roman"/>
          <w:sz w:val="24"/>
          <w:szCs w:val="24"/>
        </w:rPr>
        <w:t>THg</w:t>
      </w:r>
      <w:proofErr w:type="spellEnd"/>
      <w:r w:rsidRPr="007F2FC9">
        <w:rPr>
          <w:rFonts w:ascii="Times New Roman" w:hAnsi="Times New Roman" w:cs="Times New Roman"/>
          <w:sz w:val="24"/>
          <w:szCs w:val="24"/>
        </w:rPr>
        <w:t>) by thermal decomposition, gold amalgamation and atomic absorption spectroscopy (EPA method 7473) using a Milestone DMA80 mercury analyzer</w:t>
      </w:r>
      <w:r w:rsidR="00BC1B8E">
        <w:rPr>
          <w:rFonts w:ascii="Times New Roman" w:hAnsi="Times New Roman" w:cs="Times New Roman"/>
          <w:sz w:val="24"/>
          <w:szCs w:val="24"/>
        </w:rPr>
        <w:t xml:space="preserve"> (Global headquarters in </w:t>
      </w:r>
      <w:proofErr w:type="spellStart"/>
      <w:r w:rsidR="00BC1B8E">
        <w:rPr>
          <w:rFonts w:ascii="Times New Roman" w:hAnsi="Times New Roman" w:cs="Times New Roman"/>
          <w:sz w:val="24"/>
          <w:szCs w:val="24"/>
        </w:rPr>
        <w:t>Sorisole</w:t>
      </w:r>
      <w:proofErr w:type="spellEnd"/>
      <w:r w:rsidR="00BC1B8E">
        <w:rPr>
          <w:rFonts w:ascii="Times New Roman" w:hAnsi="Times New Roman" w:cs="Times New Roman"/>
          <w:sz w:val="24"/>
          <w:szCs w:val="24"/>
        </w:rPr>
        <w:t>, Italy)</w:t>
      </w:r>
      <w:r w:rsidRPr="007F2FC9">
        <w:rPr>
          <w:rFonts w:ascii="Times New Roman" w:hAnsi="Times New Roman" w:cs="Times New Roman"/>
          <w:sz w:val="24"/>
          <w:szCs w:val="24"/>
        </w:rPr>
        <w:t xml:space="preserve">. </w:t>
      </w:r>
      <w:r w:rsidR="007A77DC">
        <w:rPr>
          <w:rFonts w:ascii="Times New Roman" w:hAnsi="Times New Roman" w:cs="Times New Roman"/>
          <w:sz w:val="24"/>
          <w:szCs w:val="24"/>
        </w:rPr>
        <w:t xml:space="preserve"> </w:t>
      </w:r>
      <w:r w:rsidR="009B42E4">
        <w:rPr>
          <w:rFonts w:ascii="Times New Roman" w:hAnsi="Times New Roman" w:cs="Times New Roman"/>
          <w:sz w:val="24"/>
          <w:szCs w:val="24"/>
        </w:rPr>
        <w:t xml:space="preserve">This analyzer has a detection limit as low as 0.001 </w:t>
      </w:r>
      <w:proofErr w:type="spellStart"/>
      <w:r w:rsidR="009B42E4">
        <w:rPr>
          <w:rFonts w:ascii="Times New Roman" w:hAnsi="Times New Roman" w:cs="Times New Roman"/>
          <w:sz w:val="24"/>
          <w:szCs w:val="24"/>
        </w:rPr>
        <w:t>nanograms</w:t>
      </w:r>
      <w:proofErr w:type="spellEnd"/>
      <w:r w:rsidR="009B42E4">
        <w:rPr>
          <w:rFonts w:ascii="Times New Roman" w:hAnsi="Times New Roman" w:cs="Times New Roman"/>
          <w:sz w:val="24"/>
          <w:szCs w:val="24"/>
        </w:rPr>
        <w:t xml:space="preserve"> of mercury and as high as 300 ppm (mg/kg).  </w:t>
      </w:r>
      <w:r w:rsidR="0054271B">
        <w:rPr>
          <w:rFonts w:ascii="Times New Roman" w:hAnsi="Times New Roman" w:cs="Times New Roman"/>
          <w:sz w:val="24"/>
          <w:szCs w:val="24"/>
        </w:rPr>
        <w:t xml:space="preserve">The </w:t>
      </w:r>
      <w:r w:rsidRPr="007F2FC9">
        <w:rPr>
          <w:rFonts w:ascii="Times New Roman" w:hAnsi="Times New Roman" w:cs="Times New Roman"/>
          <w:sz w:val="24"/>
          <w:szCs w:val="24"/>
        </w:rPr>
        <w:t xml:space="preserve">QA/QC included blanks, replicates and matrix spikes.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 xml:space="preserve">All duplicates had &lt;10 percent difference and were averaged. </w:t>
      </w:r>
      <w:r w:rsidR="007A77DC">
        <w:rPr>
          <w:rFonts w:ascii="Times New Roman" w:hAnsi="Times New Roman" w:cs="Times New Roman"/>
          <w:sz w:val="24"/>
          <w:szCs w:val="24"/>
        </w:rPr>
        <w:t xml:space="preserve"> </w:t>
      </w:r>
      <w:r w:rsidRPr="007F2FC9">
        <w:rPr>
          <w:rFonts w:ascii="Times New Roman" w:hAnsi="Times New Roman" w:cs="Times New Roman"/>
          <w:sz w:val="24"/>
          <w:szCs w:val="24"/>
        </w:rPr>
        <w:t>The DMA80 was calibrated with NIST-traceable standards, and the calibration was verified using standards purchased from NIST and the National Research Council of Canada.</w:t>
      </w:r>
      <w:ins w:id="44" w:author="Jenise" w:date="2018-06-19T15:25:00Z">
        <w:r w:rsidR="008A10AE">
          <w:rPr>
            <w:rFonts w:ascii="Times New Roman" w:hAnsi="Times New Roman" w:cs="Times New Roman"/>
            <w:sz w:val="24"/>
            <w:szCs w:val="24"/>
          </w:rPr>
          <w:t xml:space="preserve">  </w:t>
        </w:r>
      </w:ins>
      <w:ins w:id="45" w:author="Jenise" w:date="2018-06-19T15:26:00Z">
        <w:r w:rsidR="008A10AE">
          <w:rPr>
            <w:rFonts w:ascii="Times New Roman" w:hAnsi="Times New Roman" w:cs="Times New Roman"/>
            <w:sz w:val="24"/>
            <w:szCs w:val="24"/>
          </w:rPr>
          <w:t>The open-source statistical computing package R (R Core Team, 2016) was used to make graphics and conduct statistical analyses.</w:t>
        </w:r>
      </w:ins>
      <w:del w:id="46" w:author="Jenise" w:date="2018-06-19T15:21:00Z">
        <w:r w:rsidRPr="007F2FC9" w:rsidDel="008B0D9D">
          <w:rPr>
            <w:rFonts w:ascii="Times New Roman" w:hAnsi="Times New Roman" w:cs="Times New Roman"/>
            <w:sz w:val="24"/>
            <w:szCs w:val="24"/>
          </w:rPr>
          <w:delText xml:space="preserve"> </w:delText>
        </w:r>
      </w:del>
      <w:r w:rsidRPr="007F2FC9">
        <w:rPr>
          <w:rFonts w:ascii="Times New Roman" w:hAnsi="Times New Roman" w:cs="Times New Roman"/>
          <w:sz w:val="24"/>
          <w:szCs w:val="24"/>
        </w:rPr>
        <w:t xml:space="preserve"> </w:t>
      </w:r>
    </w:p>
    <w:p w14:paraId="21CCACA1" w14:textId="14B90F7F" w:rsidR="000933E2" w:rsidDel="008A10AE" w:rsidRDefault="00757706">
      <w:pPr>
        <w:spacing w:line="480" w:lineRule="auto"/>
        <w:contextualSpacing/>
        <w:rPr>
          <w:del w:id="47" w:author="Jenise" w:date="2018-06-19T15:26:00Z"/>
          <w:rFonts w:ascii="Times New Roman" w:hAnsi="Times New Roman" w:cs="Times New Roman"/>
          <w:sz w:val="24"/>
          <w:szCs w:val="24"/>
        </w:rPr>
        <w:pPrChange w:id="48" w:author="Jenise" w:date="2018-06-19T15:21:00Z">
          <w:pPr>
            <w:spacing w:line="480" w:lineRule="auto"/>
            <w:ind w:firstLine="720"/>
            <w:contextualSpacing/>
          </w:pPr>
        </w:pPrChange>
      </w:pPr>
      <w:del w:id="49" w:author="Jenise" w:date="2018-06-19T15:26:00Z">
        <w:r w:rsidDel="008A10AE">
          <w:rPr>
            <w:rFonts w:ascii="Times New Roman" w:hAnsi="Times New Roman" w:cs="Times New Roman"/>
            <w:sz w:val="24"/>
            <w:szCs w:val="24"/>
          </w:rPr>
          <w:delText>Statistical analysis and graphics were made in R (R Core Team, 2016)</w:delText>
        </w:r>
        <w:r w:rsidR="00EA0E70" w:rsidDel="008A10AE">
          <w:rPr>
            <w:rFonts w:ascii="Times New Roman" w:hAnsi="Times New Roman" w:cs="Times New Roman"/>
            <w:sz w:val="24"/>
            <w:szCs w:val="24"/>
          </w:rPr>
          <w:delText xml:space="preserve">, </w:delText>
        </w:r>
        <w:r w:rsidR="00EA0E70" w:rsidRPr="001E7A0A" w:rsidDel="008A10AE">
          <w:rPr>
            <w:rFonts w:ascii="Times New Roman" w:hAnsi="Times New Roman" w:cs="Times New Roman"/>
            <w:sz w:val="24"/>
            <w:szCs w:val="24"/>
          </w:rPr>
          <w:delText>an open-sourc</w:delText>
        </w:r>
        <w:r w:rsidR="00EA0E70" w:rsidDel="008A10AE">
          <w:rPr>
            <w:rFonts w:ascii="Times New Roman" w:hAnsi="Times New Roman" w:cs="Times New Roman"/>
            <w:sz w:val="24"/>
            <w:szCs w:val="24"/>
          </w:rPr>
          <w:delText>e statistical computing package,</w:delText>
        </w:r>
        <w:r w:rsidDel="008A10AE">
          <w:rPr>
            <w:rFonts w:ascii="Times New Roman" w:hAnsi="Times New Roman" w:cs="Times New Roman"/>
            <w:sz w:val="24"/>
            <w:szCs w:val="24"/>
          </w:rPr>
          <w:delText xml:space="preserve"> using Fligner-Killeen test of homogeneity of variances, generalized least squares, Tukey’s method of adjusting for multiple comparisons, Wilcoxon-Mann-Whitney non-parametric test procedure, and linear contrasts.  </w:delText>
        </w:r>
      </w:del>
    </w:p>
    <w:p w14:paraId="6993ED26" w14:textId="77777777" w:rsidR="004379B3" w:rsidRDefault="004379B3" w:rsidP="00B51766">
      <w:pPr>
        <w:spacing w:line="480" w:lineRule="auto"/>
        <w:ind w:firstLine="720"/>
        <w:contextualSpacing/>
        <w:rPr>
          <w:rFonts w:ascii="Times New Roman" w:hAnsi="Times New Roman" w:cs="Times New Roman"/>
          <w:sz w:val="24"/>
          <w:szCs w:val="24"/>
        </w:rPr>
      </w:pPr>
    </w:p>
    <w:p w14:paraId="0C592917" w14:textId="77777777" w:rsidR="00612795" w:rsidRDefault="00287E75"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RESULTS</w:t>
      </w:r>
    </w:p>
    <w:p w14:paraId="7EB6DEA9" w14:textId="501238F2" w:rsidR="00EF280E" w:rsidRDefault="00612795"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50"/>
      <w:del w:id="51" w:author="Jenise" w:date="2018-06-19T18:17:00Z">
        <w:r w:rsidR="001E7A0A" w:rsidDel="001E6BDA">
          <w:rPr>
            <w:rFonts w:ascii="Times New Roman" w:hAnsi="Times New Roman" w:cs="Times New Roman"/>
            <w:sz w:val="24"/>
            <w:szCs w:val="24"/>
          </w:rPr>
          <w:delText>Since some samples were taken from cores and others f</w:delText>
        </w:r>
        <w:r w:rsidR="00BF0B11" w:rsidDel="001E6BDA">
          <w:rPr>
            <w:rFonts w:ascii="Times New Roman" w:hAnsi="Times New Roman" w:cs="Times New Roman"/>
            <w:sz w:val="24"/>
            <w:szCs w:val="24"/>
          </w:rPr>
          <w:delText xml:space="preserve">rom the surface, we first compared the variability of each set of core samples against surface samples or samples from another core collected in the same cave.  We used the Fligner-Killeen test of homogeneity of variances </w:delText>
        </w:r>
        <w:r w:rsidR="00EF280E" w:rsidDel="001E6BDA">
          <w:rPr>
            <w:rFonts w:ascii="Times New Roman" w:hAnsi="Times New Roman" w:cs="Times New Roman"/>
            <w:sz w:val="24"/>
            <w:szCs w:val="24"/>
          </w:rPr>
          <w:delText xml:space="preserve">(Fligner and Killeen, 1976) </w:delText>
        </w:r>
        <w:r w:rsidR="00BF0B11" w:rsidDel="001E6BDA">
          <w:rPr>
            <w:rFonts w:ascii="Times New Roman" w:hAnsi="Times New Roman" w:cs="Times New Roman"/>
            <w:sz w:val="24"/>
            <w:szCs w:val="24"/>
          </w:rPr>
          <w:delText xml:space="preserve">to determine that the variances among the types of samples (core or surface) taken in a single cave or bat house were not significantly different.  </w:delText>
        </w:r>
        <w:r w:rsidR="00EF280E" w:rsidDel="001E6BDA">
          <w:rPr>
            <w:rFonts w:ascii="Times New Roman" w:hAnsi="Times New Roman" w:cs="Times New Roman"/>
            <w:sz w:val="24"/>
            <w:szCs w:val="24"/>
          </w:rPr>
          <w:delText xml:space="preserve">In addition, we checked samples from the same core for systematic autocorrelation.  Given the lack of </w:delText>
        </w:r>
        <w:r w:rsidR="00EF280E" w:rsidDel="001E6BDA">
          <w:rPr>
            <w:rFonts w:ascii="Times New Roman" w:hAnsi="Times New Roman" w:cs="Times New Roman"/>
            <w:sz w:val="24"/>
            <w:szCs w:val="24"/>
          </w:rPr>
          <w:lastRenderedPageBreak/>
          <w:delText>significant differences in variability or systematic autocorrelation, the following analysis does not distinguish between core samples and surface samples taken from the same cave.</w:delText>
        </w:r>
      </w:del>
      <w:commentRangeEnd w:id="50"/>
      <w:r w:rsidR="001E6BDA">
        <w:rPr>
          <w:rStyle w:val="CommentReference"/>
        </w:rPr>
        <w:commentReference w:id="50"/>
      </w:r>
    </w:p>
    <w:p w14:paraId="290ACE7A" w14:textId="564C7A90" w:rsidR="002925F1" w:rsidRDefault="00752A30" w:rsidP="001E6BDA">
      <w:pPr>
        <w:spacing w:line="480" w:lineRule="auto"/>
        <w:ind w:firstLine="720"/>
        <w:contextualSpacing/>
        <w:rPr>
          <w:rFonts w:ascii="Times New Roman" w:hAnsi="Times New Roman" w:cs="Times New Roman"/>
          <w:sz w:val="24"/>
          <w:szCs w:val="24"/>
        </w:rPr>
      </w:pPr>
      <w:r w:rsidRPr="00752A30">
        <w:rPr>
          <w:rFonts w:ascii="Times New Roman" w:hAnsi="Times New Roman" w:cs="Times New Roman"/>
          <w:sz w:val="24"/>
          <w:szCs w:val="24"/>
        </w:rPr>
        <w:t>A</w:t>
      </w:r>
      <w:r w:rsidR="00941631">
        <w:rPr>
          <w:rFonts w:ascii="Times New Roman" w:hAnsi="Times New Roman" w:cs="Times New Roman"/>
          <w:sz w:val="24"/>
          <w:szCs w:val="24"/>
        </w:rPr>
        <w:t xml:space="preserve"> total of</w:t>
      </w:r>
      <w:r w:rsidRPr="00752A30">
        <w:rPr>
          <w:rFonts w:ascii="Times New Roman" w:hAnsi="Times New Roman" w:cs="Times New Roman"/>
          <w:sz w:val="24"/>
          <w:szCs w:val="24"/>
        </w:rPr>
        <w:t xml:space="preserve"> ten caves </w:t>
      </w:r>
      <w:r>
        <w:rPr>
          <w:rFonts w:ascii="Times New Roman" w:hAnsi="Times New Roman" w:cs="Times New Roman"/>
          <w:sz w:val="24"/>
          <w:szCs w:val="24"/>
        </w:rPr>
        <w:t>were surveyed</w:t>
      </w:r>
      <w:r w:rsidR="000A1A06">
        <w:rPr>
          <w:rFonts w:ascii="Times New Roman" w:hAnsi="Times New Roman" w:cs="Times New Roman"/>
          <w:sz w:val="24"/>
          <w:szCs w:val="24"/>
        </w:rPr>
        <w:t xml:space="preserve"> during the data collection phase</w:t>
      </w:r>
      <w:r w:rsidR="00941631">
        <w:rPr>
          <w:rFonts w:ascii="Times New Roman" w:hAnsi="Times New Roman" w:cs="Times New Roman"/>
          <w:sz w:val="24"/>
          <w:szCs w:val="24"/>
        </w:rPr>
        <w:t xml:space="preserve"> of this project.  However,</w:t>
      </w:r>
      <w:r>
        <w:rPr>
          <w:rFonts w:ascii="Times New Roman" w:hAnsi="Times New Roman" w:cs="Times New Roman"/>
          <w:sz w:val="24"/>
          <w:szCs w:val="24"/>
        </w:rPr>
        <w:t xml:space="preserve"> in fo</w:t>
      </w:r>
      <w:r w:rsidR="000A1A06">
        <w:rPr>
          <w:rFonts w:ascii="Times New Roman" w:hAnsi="Times New Roman" w:cs="Times New Roman"/>
          <w:sz w:val="24"/>
          <w:szCs w:val="24"/>
        </w:rPr>
        <w:t>ur of these caves</w:t>
      </w:r>
      <w:r w:rsidR="00941631">
        <w:rPr>
          <w:rFonts w:ascii="Times New Roman" w:hAnsi="Times New Roman" w:cs="Times New Roman"/>
          <w:sz w:val="24"/>
          <w:szCs w:val="24"/>
        </w:rPr>
        <w:t xml:space="preserve">, </w:t>
      </w:r>
      <w:r w:rsidR="002925F1">
        <w:rPr>
          <w:rFonts w:ascii="Times New Roman" w:hAnsi="Times New Roman" w:cs="Times New Roman"/>
          <w:sz w:val="24"/>
          <w:szCs w:val="24"/>
        </w:rPr>
        <w:t xml:space="preserve">we were able to collect </w:t>
      </w:r>
      <w:r w:rsidR="00941631">
        <w:rPr>
          <w:rFonts w:ascii="Times New Roman" w:hAnsi="Times New Roman" w:cs="Times New Roman"/>
          <w:sz w:val="24"/>
          <w:szCs w:val="24"/>
        </w:rPr>
        <w:t>fewer than three samples</w:t>
      </w:r>
      <w:r w:rsidR="002925F1">
        <w:rPr>
          <w:rFonts w:ascii="Times New Roman" w:hAnsi="Times New Roman" w:cs="Times New Roman"/>
          <w:sz w:val="24"/>
          <w:szCs w:val="24"/>
        </w:rPr>
        <w:t>.  This is too little information</w:t>
      </w:r>
      <w:r w:rsidRPr="00752A30">
        <w:rPr>
          <w:rFonts w:ascii="Times New Roman" w:hAnsi="Times New Roman" w:cs="Times New Roman"/>
          <w:sz w:val="24"/>
          <w:szCs w:val="24"/>
        </w:rPr>
        <w:t xml:space="preserve"> </w:t>
      </w:r>
      <w:r w:rsidR="00941631">
        <w:rPr>
          <w:rFonts w:ascii="Times New Roman" w:hAnsi="Times New Roman" w:cs="Times New Roman"/>
          <w:sz w:val="24"/>
          <w:szCs w:val="24"/>
        </w:rPr>
        <w:t xml:space="preserve">to reliably ascertain the mean </w:t>
      </w:r>
      <w:r w:rsidRPr="00752A30">
        <w:rPr>
          <w:rFonts w:ascii="Times New Roman" w:hAnsi="Times New Roman" w:cs="Times New Roman"/>
          <w:sz w:val="24"/>
          <w:szCs w:val="24"/>
        </w:rPr>
        <w:t>o</w:t>
      </w:r>
      <w:r w:rsidR="00941631">
        <w:rPr>
          <w:rFonts w:ascii="Times New Roman" w:hAnsi="Times New Roman" w:cs="Times New Roman"/>
          <w:sz w:val="24"/>
          <w:szCs w:val="24"/>
        </w:rPr>
        <w:t>f mercury concentrations in these</w:t>
      </w:r>
      <w:r w:rsidR="002925F1">
        <w:rPr>
          <w:rFonts w:ascii="Times New Roman" w:hAnsi="Times New Roman" w:cs="Times New Roman"/>
          <w:sz w:val="24"/>
          <w:szCs w:val="24"/>
        </w:rPr>
        <w:t xml:space="preserve"> four</w:t>
      </w:r>
      <w:r w:rsidRPr="00752A30">
        <w:rPr>
          <w:rFonts w:ascii="Times New Roman" w:hAnsi="Times New Roman" w:cs="Times New Roman"/>
          <w:sz w:val="24"/>
          <w:szCs w:val="24"/>
        </w:rPr>
        <w:t xml:space="preserve"> </w:t>
      </w:r>
      <w:r w:rsidR="002925F1">
        <w:rPr>
          <w:rFonts w:ascii="Times New Roman" w:hAnsi="Times New Roman" w:cs="Times New Roman"/>
          <w:sz w:val="24"/>
          <w:szCs w:val="24"/>
        </w:rPr>
        <w:t>caves, so we exclude</w:t>
      </w:r>
      <w:r w:rsidR="004A0FB3">
        <w:rPr>
          <w:rFonts w:ascii="Times New Roman" w:hAnsi="Times New Roman" w:cs="Times New Roman"/>
          <w:sz w:val="24"/>
          <w:szCs w:val="24"/>
        </w:rPr>
        <w:t>d</w:t>
      </w:r>
      <w:r w:rsidR="002925F1">
        <w:rPr>
          <w:rFonts w:ascii="Times New Roman" w:hAnsi="Times New Roman" w:cs="Times New Roman"/>
          <w:sz w:val="24"/>
          <w:szCs w:val="24"/>
        </w:rPr>
        <w:t xml:space="preserve"> these caves from our comparison of mean mercury concentrations at the various locations.</w:t>
      </w:r>
      <w:r w:rsidRPr="00752A30">
        <w:rPr>
          <w:rFonts w:ascii="Times New Roman" w:hAnsi="Times New Roman" w:cs="Times New Roman"/>
          <w:sz w:val="24"/>
          <w:szCs w:val="24"/>
        </w:rPr>
        <w:t xml:space="preserve"> </w:t>
      </w:r>
      <w:r w:rsidR="002925F1">
        <w:rPr>
          <w:rFonts w:ascii="Times New Roman" w:hAnsi="Times New Roman" w:cs="Times New Roman"/>
          <w:sz w:val="24"/>
          <w:szCs w:val="24"/>
        </w:rPr>
        <w:t>The left panel of F</w:t>
      </w:r>
      <w:r w:rsidR="00941631">
        <w:rPr>
          <w:rFonts w:ascii="Times New Roman" w:hAnsi="Times New Roman" w:cs="Times New Roman"/>
          <w:sz w:val="24"/>
          <w:szCs w:val="24"/>
        </w:rPr>
        <w:t>igure 2</w:t>
      </w:r>
      <w:r w:rsidR="001E6BDA" w:rsidRPr="00380C5A">
        <w:rPr>
          <w:rFonts w:ascii="Times New Roman" w:hAnsi="Times New Roman" w:cs="Times New Roman"/>
          <w:sz w:val="24"/>
          <w:szCs w:val="24"/>
        </w:rPr>
        <w:t xml:space="preserve"> shows the concentrations from</w:t>
      </w:r>
      <w:r>
        <w:rPr>
          <w:rFonts w:ascii="Times New Roman" w:hAnsi="Times New Roman" w:cs="Times New Roman"/>
          <w:sz w:val="24"/>
          <w:szCs w:val="24"/>
        </w:rPr>
        <w:t xml:space="preserve"> the remaining six</w:t>
      </w:r>
      <w:r w:rsidR="001E6BDA" w:rsidRPr="00380C5A">
        <w:rPr>
          <w:rFonts w:ascii="Times New Roman" w:hAnsi="Times New Roman" w:cs="Times New Roman"/>
          <w:sz w:val="24"/>
          <w:szCs w:val="24"/>
        </w:rPr>
        <w:t xml:space="preserve"> caves</w:t>
      </w:r>
      <w:r w:rsidR="00605D0C">
        <w:rPr>
          <w:rFonts w:ascii="Times New Roman" w:hAnsi="Times New Roman" w:cs="Times New Roman"/>
          <w:sz w:val="24"/>
          <w:szCs w:val="24"/>
        </w:rPr>
        <w:t>, along with the number of observations available for each</w:t>
      </w:r>
      <w:r w:rsidR="002925F1">
        <w:rPr>
          <w:rFonts w:ascii="Times New Roman" w:hAnsi="Times New Roman" w:cs="Times New Roman"/>
          <w:sz w:val="24"/>
          <w:szCs w:val="24"/>
        </w:rPr>
        <w:t>.</w:t>
      </w:r>
    </w:p>
    <w:p w14:paraId="6357986C" w14:textId="180467D4" w:rsidR="003E6FD8" w:rsidRDefault="004A0FB3" w:rsidP="004A0FB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w:t>
      </w:r>
      <w:r w:rsidRPr="004A0FB3">
        <w:rPr>
          <w:rFonts w:ascii="Times New Roman" w:hAnsi="Times New Roman" w:cs="Times New Roman"/>
          <w:sz w:val="24"/>
          <w:szCs w:val="24"/>
        </w:rPr>
        <w:t xml:space="preserve">he </w:t>
      </w:r>
      <w:proofErr w:type="spellStart"/>
      <w:r w:rsidRPr="004A0FB3">
        <w:rPr>
          <w:rFonts w:ascii="Times New Roman" w:hAnsi="Times New Roman" w:cs="Times New Roman"/>
          <w:sz w:val="24"/>
          <w:szCs w:val="24"/>
        </w:rPr>
        <w:t>Fligner</w:t>
      </w:r>
      <w:proofErr w:type="spellEnd"/>
      <w:r w:rsidRPr="004A0FB3">
        <w:rPr>
          <w:rFonts w:ascii="Times New Roman" w:hAnsi="Times New Roman" w:cs="Times New Roman"/>
          <w:sz w:val="24"/>
          <w:szCs w:val="24"/>
        </w:rPr>
        <w:t>-Killeen test of homogeneity of variance</w:t>
      </w:r>
      <w:r>
        <w:rPr>
          <w:rFonts w:ascii="Times New Roman" w:hAnsi="Times New Roman" w:cs="Times New Roman"/>
          <w:sz w:val="24"/>
          <w:szCs w:val="24"/>
        </w:rPr>
        <w:t>s (</w:t>
      </w:r>
      <w:proofErr w:type="spellStart"/>
      <w:r>
        <w:rPr>
          <w:rFonts w:ascii="Times New Roman" w:hAnsi="Times New Roman" w:cs="Times New Roman"/>
          <w:sz w:val="24"/>
          <w:szCs w:val="24"/>
        </w:rPr>
        <w:t>Fligner</w:t>
      </w:r>
      <w:proofErr w:type="spellEnd"/>
      <w:r>
        <w:rPr>
          <w:rFonts w:ascii="Times New Roman" w:hAnsi="Times New Roman" w:cs="Times New Roman"/>
          <w:sz w:val="24"/>
          <w:szCs w:val="24"/>
        </w:rPr>
        <w:t xml:space="preserve"> and Killeen, 1976) indicated that variances in mercury concentrations among the six caves cannot be assumed to be equal.  </w:t>
      </w:r>
      <w:r w:rsidR="000A1A06">
        <w:rPr>
          <w:rFonts w:ascii="Times New Roman" w:hAnsi="Times New Roman" w:cs="Times New Roman"/>
          <w:sz w:val="24"/>
          <w:szCs w:val="24"/>
        </w:rPr>
        <w:t>The</w:t>
      </w:r>
      <w:r>
        <w:rPr>
          <w:rFonts w:ascii="Times New Roman" w:hAnsi="Times New Roman" w:cs="Times New Roman"/>
          <w:sz w:val="24"/>
          <w:szCs w:val="24"/>
        </w:rPr>
        <w:t xml:space="preserve">refore, we cannot compare the mean concentrations among the caves using the traditional one-way analysis of variance </w:t>
      </w:r>
      <w:r w:rsidR="000A1A06">
        <w:rPr>
          <w:rFonts w:ascii="Times New Roman" w:hAnsi="Times New Roman" w:cs="Times New Roman"/>
          <w:sz w:val="24"/>
          <w:szCs w:val="24"/>
        </w:rPr>
        <w:t>(ANOVA) approach</w:t>
      </w:r>
      <w:r>
        <w:rPr>
          <w:rFonts w:ascii="Times New Roman" w:hAnsi="Times New Roman" w:cs="Times New Roman"/>
          <w:sz w:val="24"/>
          <w:szCs w:val="24"/>
        </w:rPr>
        <w:t xml:space="preserve">, </w:t>
      </w:r>
      <w:r w:rsidR="009713C2">
        <w:rPr>
          <w:rFonts w:ascii="Times New Roman" w:hAnsi="Times New Roman" w:cs="Times New Roman"/>
          <w:sz w:val="24"/>
          <w:szCs w:val="24"/>
        </w:rPr>
        <w:t xml:space="preserve">since </w:t>
      </w:r>
      <w:r w:rsidR="000A1A06">
        <w:rPr>
          <w:rFonts w:ascii="Times New Roman" w:hAnsi="Times New Roman" w:cs="Times New Roman"/>
          <w:sz w:val="24"/>
          <w:szCs w:val="24"/>
        </w:rPr>
        <w:t>ANOVA assumes homogeneity of variances.</w:t>
      </w:r>
      <w:r w:rsidR="00622875">
        <w:rPr>
          <w:rFonts w:ascii="Times New Roman" w:hAnsi="Times New Roman" w:cs="Times New Roman"/>
          <w:sz w:val="24"/>
          <w:szCs w:val="24"/>
        </w:rPr>
        <w:t xml:space="preserve">  </w:t>
      </w:r>
      <w:r w:rsidR="00622875" w:rsidRPr="00622875">
        <w:rPr>
          <w:rFonts w:ascii="Times New Roman" w:hAnsi="Times New Roman" w:cs="Times New Roman"/>
          <w:sz w:val="24"/>
          <w:szCs w:val="24"/>
        </w:rPr>
        <w:t>Instead, we use generalized least squares (e.g. Sen and S</w:t>
      </w:r>
      <w:r w:rsidR="007E4D96">
        <w:rPr>
          <w:rFonts w:ascii="Times New Roman" w:hAnsi="Times New Roman" w:cs="Times New Roman"/>
          <w:sz w:val="24"/>
          <w:szCs w:val="24"/>
        </w:rPr>
        <w:t xml:space="preserve">rivastava, 1990, </w:t>
      </w:r>
      <w:proofErr w:type="spellStart"/>
      <w:r w:rsidR="007E4D96">
        <w:rPr>
          <w:rFonts w:ascii="Times New Roman" w:hAnsi="Times New Roman" w:cs="Times New Roman"/>
          <w:sz w:val="24"/>
          <w:szCs w:val="24"/>
        </w:rPr>
        <w:t>Chp</w:t>
      </w:r>
      <w:proofErr w:type="spellEnd"/>
      <w:r w:rsidR="007E4D96">
        <w:rPr>
          <w:rFonts w:ascii="Times New Roman" w:hAnsi="Times New Roman" w:cs="Times New Roman"/>
          <w:sz w:val="24"/>
          <w:szCs w:val="24"/>
        </w:rPr>
        <w:t xml:space="preserve">. 6) to estimate a mean concentration for each cave, while also accommodating the differing variability among the caves.  </w:t>
      </w:r>
      <w:r w:rsidR="00E233BE">
        <w:rPr>
          <w:rFonts w:ascii="Times New Roman" w:hAnsi="Times New Roman" w:cs="Times New Roman"/>
          <w:sz w:val="24"/>
          <w:szCs w:val="24"/>
        </w:rPr>
        <w:t>Since we are hunting for significant differences between any pair(s) of caves among the six with sufficient observations, w</w:t>
      </w:r>
      <w:r w:rsidR="00C86189">
        <w:rPr>
          <w:rFonts w:ascii="Times New Roman" w:hAnsi="Times New Roman" w:cs="Times New Roman"/>
          <w:sz w:val="24"/>
          <w:szCs w:val="24"/>
        </w:rPr>
        <w:t>e use Tukey’s method of adjus</w:t>
      </w:r>
      <w:r w:rsidR="007A0DB3">
        <w:rPr>
          <w:rFonts w:ascii="Times New Roman" w:hAnsi="Times New Roman" w:cs="Times New Roman"/>
          <w:sz w:val="24"/>
          <w:szCs w:val="24"/>
        </w:rPr>
        <w:t>ting for multiple comparisons.</w:t>
      </w:r>
      <w:r w:rsidR="000E3237">
        <w:rPr>
          <w:rFonts w:ascii="Times New Roman" w:hAnsi="Times New Roman" w:cs="Times New Roman"/>
          <w:sz w:val="24"/>
          <w:szCs w:val="24"/>
        </w:rPr>
        <w:t xml:space="preserve">  We used the “</w:t>
      </w:r>
      <w:proofErr w:type="spellStart"/>
      <w:r w:rsidR="000E3237">
        <w:rPr>
          <w:rFonts w:ascii="Times New Roman" w:hAnsi="Times New Roman" w:cs="Times New Roman"/>
          <w:sz w:val="24"/>
          <w:szCs w:val="24"/>
        </w:rPr>
        <w:t>emmeans</w:t>
      </w:r>
      <w:proofErr w:type="spellEnd"/>
      <w:r w:rsidR="000E3237">
        <w:rPr>
          <w:rFonts w:ascii="Times New Roman" w:hAnsi="Times New Roman" w:cs="Times New Roman"/>
          <w:sz w:val="24"/>
          <w:szCs w:val="24"/>
        </w:rPr>
        <w:t>” package in R</w:t>
      </w:r>
      <w:r w:rsidR="00244A14">
        <w:rPr>
          <w:rFonts w:ascii="Times New Roman" w:hAnsi="Times New Roman" w:cs="Times New Roman"/>
          <w:sz w:val="24"/>
          <w:szCs w:val="24"/>
        </w:rPr>
        <w:t xml:space="preserve"> (</w:t>
      </w:r>
      <w:proofErr w:type="spellStart"/>
      <w:r w:rsidR="00244A14">
        <w:rPr>
          <w:rFonts w:ascii="Times New Roman" w:hAnsi="Times New Roman" w:cs="Times New Roman"/>
          <w:sz w:val="24"/>
          <w:szCs w:val="24"/>
        </w:rPr>
        <w:t>Lenth</w:t>
      </w:r>
      <w:proofErr w:type="spellEnd"/>
      <w:r w:rsidR="00244A14">
        <w:rPr>
          <w:rFonts w:ascii="Times New Roman" w:hAnsi="Times New Roman" w:cs="Times New Roman"/>
          <w:sz w:val="24"/>
          <w:szCs w:val="24"/>
        </w:rPr>
        <w:t>, 2018)</w:t>
      </w:r>
      <w:r w:rsidR="000E3237">
        <w:rPr>
          <w:rFonts w:ascii="Times New Roman" w:hAnsi="Times New Roman" w:cs="Times New Roman"/>
          <w:sz w:val="24"/>
          <w:szCs w:val="24"/>
        </w:rPr>
        <w:t xml:space="preserve"> to facilitate the comparison of all pairs of caves.</w:t>
      </w:r>
    </w:p>
    <w:p w14:paraId="57EB5E68" w14:textId="14C0631D" w:rsidR="007E4D96" w:rsidRDefault="00DA05E0" w:rsidP="004A0FB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w:t>
      </w:r>
      <w:r w:rsidR="007E4D96" w:rsidRPr="007E4D96">
        <w:rPr>
          <w:rFonts w:ascii="Times New Roman" w:hAnsi="Times New Roman" w:cs="Times New Roman"/>
          <w:sz w:val="24"/>
          <w:szCs w:val="24"/>
        </w:rPr>
        <w:t>e conclude that there are significant differences in mean mercury concentrations between Climax Cave and Florida Caverns Old Indian Cave (p &lt; 0.001) and between Climax Cave and Judge’s Cave (p</w:t>
      </w:r>
      <w:r w:rsidR="008E58E2">
        <w:rPr>
          <w:rFonts w:ascii="Times New Roman" w:hAnsi="Times New Roman" w:cs="Times New Roman"/>
          <w:sz w:val="24"/>
          <w:szCs w:val="24"/>
        </w:rPr>
        <w:t xml:space="preserve"> </w:t>
      </w:r>
      <w:r w:rsidR="007E4D96" w:rsidRPr="007E4D96">
        <w:rPr>
          <w:rFonts w:ascii="Times New Roman" w:hAnsi="Times New Roman" w:cs="Times New Roman"/>
          <w:sz w:val="24"/>
          <w:szCs w:val="24"/>
        </w:rPr>
        <w:t xml:space="preserve">&lt; 0.001).    The mean mercury concentration in Florida Caverns Old Indian Cave is estimated to be 0.20 +/- 0.09 ppm higher than that in Climax Cave, while the mean in Judge’s Cave is estimated to be 0.21 +/- 0.11 ppm higher.  </w:t>
      </w:r>
    </w:p>
    <w:p w14:paraId="31555E59" w14:textId="712E3240" w:rsidR="003E6FD8" w:rsidRDefault="00942338" w:rsidP="001E6B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 similar concern is illustrated in Figure 3, which depicts the observations taken from bat houses.  </w:t>
      </w:r>
      <w:r w:rsidR="005F3761">
        <w:rPr>
          <w:rFonts w:ascii="Times New Roman" w:hAnsi="Times New Roman" w:cs="Times New Roman"/>
          <w:sz w:val="24"/>
          <w:szCs w:val="24"/>
        </w:rPr>
        <w:t xml:space="preserve">The variances of the observations taken from the two groups cannot be assumed to be equal, and the small number of samples taken from the Lower Suwanee NWR Bat House.  </w:t>
      </w:r>
      <w:r>
        <w:rPr>
          <w:rFonts w:ascii="Times New Roman" w:hAnsi="Times New Roman" w:cs="Times New Roman"/>
          <w:sz w:val="24"/>
          <w:szCs w:val="24"/>
        </w:rPr>
        <w:t>Given the different species predominating in caves and bat houses, as well as the differences in habitat, differences between these observations and those from t</w:t>
      </w:r>
      <w:r w:rsidR="005F3761">
        <w:rPr>
          <w:rFonts w:ascii="Times New Roman" w:hAnsi="Times New Roman" w:cs="Times New Roman"/>
          <w:sz w:val="24"/>
          <w:szCs w:val="24"/>
        </w:rPr>
        <w:t>he cave-dwelling bats</w:t>
      </w:r>
    </w:p>
    <w:p w14:paraId="6744A3F6" w14:textId="327F44F9" w:rsidR="001E6BDA" w:rsidDel="001E6BDA" w:rsidRDefault="001E6BDA" w:rsidP="001E6BDA">
      <w:pPr>
        <w:spacing w:line="480" w:lineRule="auto"/>
        <w:ind w:firstLine="720"/>
        <w:contextualSpacing/>
        <w:rPr>
          <w:del w:id="52" w:author="Jenise" w:date="2018-06-19T18:24:00Z"/>
          <w:rFonts w:ascii="Times New Roman" w:hAnsi="Times New Roman" w:cs="Times New Roman"/>
          <w:sz w:val="24"/>
          <w:szCs w:val="24"/>
        </w:rPr>
      </w:pPr>
      <w:r>
        <w:rPr>
          <w:rFonts w:ascii="Times New Roman" w:hAnsi="Times New Roman" w:cs="Times New Roman"/>
          <w:sz w:val="24"/>
          <w:szCs w:val="24"/>
        </w:rPr>
        <w:t>Figure 4, which shows boxplots for the samples from the two bat houses, also shows evidence of a difference in mean and potentially variance.</w:t>
      </w:r>
    </w:p>
    <w:p w14:paraId="6A4CDCB4" w14:textId="77777777" w:rsidR="003E6FD8" w:rsidRDefault="003E6FD8" w:rsidP="003177C0">
      <w:pPr>
        <w:spacing w:line="480" w:lineRule="auto"/>
        <w:contextualSpacing/>
        <w:rPr>
          <w:rFonts w:ascii="Times New Roman" w:hAnsi="Times New Roman" w:cs="Times New Roman"/>
          <w:sz w:val="24"/>
          <w:szCs w:val="24"/>
        </w:rPr>
      </w:pPr>
    </w:p>
    <w:p w14:paraId="2807681A" w14:textId="0CFE1DF3" w:rsidR="006B5399" w:rsidRDefault="007B41B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FE2C57">
        <w:rPr>
          <w:rFonts w:ascii="Times New Roman" w:hAnsi="Times New Roman" w:cs="Times New Roman"/>
          <w:sz w:val="24"/>
          <w:szCs w:val="24"/>
        </w:rPr>
        <w:t>2</w:t>
      </w:r>
      <w:r w:rsidR="002E1C03">
        <w:rPr>
          <w:rFonts w:ascii="Times New Roman" w:hAnsi="Times New Roman" w:cs="Times New Roman"/>
          <w:sz w:val="24"/>
          <w:szCs w:val="24"/>
        </w:rPr>
        <w:t xml:space="preserve"> shows boxplots of the mercury concentrations separately for samples taken in caves and in bat houses, along with the respective sample sizes for each group.</w:t>
      </w:r>
      <w:r w:rsidR="00D85AE3">
        <w:rPr>
          <w:rFonts w:ascii="Times New Roman" w:hAnsi="Times New Roman" w:cs="Times New Roman"/>
          <w:sz w:val="24"/>
          <w:szCs w:val="24"/>
        </w:rPr>
        <w:t xml:space="preserve">  </w:t>
      </w:r>
      <w:r w:rsidR="00EF280E">
        <w:rPr>
          <w:rFonts w:ascii="Times New Roman" w:hAnsi="Times New Roman" w:cs="Times New Roman"/>
          <w:sz w:val="24"/>
          <w:szCs w:val="24"/>
        </w:rPr>
        <w:t>B</w:t>
      </w:r>
      <w:r w:rsidR="002E1C03">
        <w:rPr>
          <w:rFonts w:ascii="Times New Roman" w:hAnsi="Times New Roman" w:cs="Times New Roman"/>
          <w:sz w:val="24"/>
          <w:szCs w:val="24"/>
        </w:rPr>
        <w:t xml:space="preserve">ecause more than five times as many samples were collected in caves as in bat houses, </w:t>
      </w:r>
      <w:r w:rsidR="00380C5A">
        <w:rPr>
          <w:rFonts w:ascii="Times New Roman" w:hAnsi="Times New Roman" w:cs="Times New Roman"/>
          <w:sz w:val="24"/>
          <w:szCs w:val="24"/>
        </w:rPr>
        <w:t xml:space="preserve">a traditional confidence interval for the overall mercury concentration across locations would be </w:t>
      </w:r>
      <w:r w:rsidR="002E1C03">
        <w:rPr>
          <w:rFonts w:ascii="Times New Roman" w:hAnsi="Times New Roman" w:cs="Times New Roman"/>
          <w:sz w:val="24"/>
          <w:szCs w:val="24"/>
        </w:rPr>
        <w:t xml:space="preserve">dominated by </w:t>
      </w:r>
      <w:r w:rsidR="00F300C8">
        <w:rPr>
          <w:rFonts w:ascii="Times New Roman" w:hAnsi="Times New Roman" w:cs="Times New Roman"/>
          <w:sz w:val="24"/>
          <w:szCs w:val="24"/>
        </w:rPr>
        <w:t>the samples</w:t>
      </w:r>
      <w:r w:rsidR="002E1C03">
        <w:rPr>
          <w:rFonts w:ascii="Times New Roman" w:hAnsi="Times New Roman" w:cs="Times New Roman"/>
          <w:sz w:val="24"/>
          <w:szCs w:val="24"/>
        </w:rPr>
        <w:t xml:space="preserve"> from the caves. </w:t>
      </w:r>
      <w:r w:rsidR="006B5399">
        <w:rPr>
          <w:rFonts w:ascii="Times New Roman" w:hAnsi="Times New Roman" w:cs="Times New Roman"/>
          <w:sz w:val="24"/>
          <w:szCs w:val="24"/>
        </w:rPr>
        <w:t xml:space="preserve"> Instead, we investigate differences among the individual caves and the bat houses before proposing an estimation method.</w:t>
      </w:r>
    </w:p>
    <w:p w14:paraId="07A0DCE9" w14:textId="14452803" w:rsidR="00A07063" w:rsidRDefault="00D90EA6"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the likelihood of heterogeneous variance, t</w:t>
      </w:r>
      <w:r w:rsidRPr="00D90EA6">
        <w:rPr>
          <w:rFonts w:ascii="Times New Roman" w:hAnsi="Times New Roman" w:cs="Times New Roman"/>
          <w:sz w:val="24"/>
          <w:szCs w:val="24"/>
        </w:rPr>
        <w:t>he traditional analys</w:t>
      </w:r>
      <w:r>
        <w:rPr>
          <w:rFonts w:ascii="Times New Roman" w:hAnsi="Times New Roman" w:cs="Times New Roman"/>
          <w:sz w:val="24"/>
          <w:szCs w:val="24"/>
        </w:rPr>
        <w:t>is of variance (ANOVA) approach is excluded.  Instead, we use generalized least squares</w:t>
      </w:r>
      <w:r w:rsidR="00A07063">
        <w:rPr>
          <w:rFonts w:ascii="Times New Roman" w:hAnsi="Times New Roman" w:cs="Times New Roman"/>
          <w:sz w:val="24"/>
          <w:szCs w:val="24"/>
        </w:rPr>
        <w:t xml:space="preserve"> (e.g. Sen and Srivastava, 1990, </w:t>
      </w:r>
      <w:proofErr w:type="spellStart"/>
      <w:r w:rsidR="00A07063">
        <w:rPr>
          <w:rFonts w:ascii="Times New Roman" w:hAnsi="Times New Roman" w:cs="Times New Roman"/>
          <w:sz w:val="24"/>
          <w:szCs w:val="24"/>
        </w:rPr>
        <w:t>Chp</w:t>
      </w:r>
      <w:proofErr w:type="spellEnd"/>
      <w:r w:rsidR="00A07063">
        <w:rPr>
          <w:rFonts w:ascii="Times New Roman" w:hAnsi="Times New Roman" w:cs="Times New Roman"/>
          <w:sz w:val="24"/>
          <w:szCs w:val="24"/>
        </w:rPr>
        <w:t>. 6)</w:t>
      </w:r>
      <w:r>
        <w:rPr>
          <w:rFonts w:ascii="Times New Roman" w:hAnsi="Times New Roman" w:cs="Times New Roman"/>
          <w:sz w:val="24"/>
          <w:szCs w:val="24"/>
        </w:rPr>
        <w:t xml:space="preserve"> to fit a model which allows each individual cave and bat house to have its own means and variance.  After fitting this model, we combine the estimates (and the accompanying variability) to estimate the overall mean concentration of me</w:t>
      </w:r>
      <w:r w:rsidR="00A07063">
        <w:rPr>
          <w:rFonts w:ascii="Times New Roman" w:hAnsi="Times New Roman" w:cs="Times New Roman"/>
          <w:sz w:val="24"/>
          <w:szCs w:val="24"/>
        </w:rPr>
        <w:t>rcury at all sites.  We then</w:t>
      </w:r>
      <w:r>
        <w:rPr>
          <w:rFonts w:ascii="Times New Roman" w:hAnsi="Times New Roman" w:cs="Times New Roman"/>
          <w:sz w:val="24"/>
          <w:szCs w:val="24"/>
        </w:rPr>
        <w:t xml:space="preserve"> use linear contrasts</w:t>
      </w:r>
      <w:r w:rsidR="00A07063">
        <w:rPr>
          <w:rFonts w:ascii="Times New Roman" w:hAnsi="Times New Roman" w:cs="Times New Roman"/>
          <w:sz w:val="24"/>
          <w:szCs w:val="24"/>
        </w:rPr>
        <w:t xml:space="preserve"> between the fitted means</w:t>
      </w:r>
      <w:r>
        <w:rPr>
          <w:rFonts w:ascii="Times New Roman" w:hAnsi="Times New Roman" w:cs="Times New Roman"/>
          <w:sz w:val="24"/>
          <w:szCs w:val="24"/>
        </w:rPr>
        <w:t xml:space="preserve"> to estimate the difference in the mean</w:t>
      </w:r>
      <w:r w:rsidR="002F7DF7">
        <w:rPr>
          <w:rFonts w:ascii="Times New Roman" w:hAnsi="Times New Roman" w:cs="Times New Roman"/>
          <w:sz w:val="24"/>
          <w:szCs w:val="24"/>
        </w:rPr>
        <w:t xml:space="preserve"> concentration in bat houses versus</w:t>
      </w:r>
      <w:r>
        <w:rPr>
          <w:rFonts w:ascii="Times New Roman" w:hAnsi="Times New Roman" w:cs="Times New Roman"/>
          <w:sz w:val="24"/>
          <w:szCs w:val="24"/>
        </w:rPr>
        <w:t xml:space="preserve"> caves.</w:t>
      </w:r>
    </w:p>
    <w:p w14:paraId="0ACE464A" w14:textId="53FB6FDE" w:rsidR="002F7DF7" w:rsidRDefault="00A07063"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first consider comparisons between caves.  With Tukey’s method of adjusting for multiple comparisons, we conclude that there are significant differences </w:t>
      </w:r>
      <w:r w:rsidRPr="00A07063">
        <w:rPr>
          <w:rFonts w:ascii="Times New Roman" w:hAnsi="Times New Roman" w:cs="Times New Roman"/>
          <w:sz w:val="24"/>
          <w:szCs w:val="24"/>
        </w:rPr>
        <w:t xml:space="preserve">in mean mercury </w:t>
      </w:r>
      <w:r w:rsidRPr="00A07063">
        <w:rPr>
          <w:rFonts w:ascii="Times New Roman" w:hAnsi="Times New Roman" w:cs="Times New Roman"/>
          <w:sz w:val="24"/>
          <w:szCs w:val="24"/>
        </w:rPr>
        <w:lastRenderedPageBreak/>
        <w:t>concentrations between Climax Cave and Florida Caverns Old Indian Cave (p &lt; 0.001) and between Climax Cave and Judge’s Cave (p&lt; 0.001).    The mean mercury concentration in Florida Caverns Old Indian Cave is estimated to be 0.</w:t>
      </w:r>
      <w:r>
        <w:rPr>
          <w:rFonts w:ascii="Times New Roman" w:hAnsi="Times New Roman" w:cs="Times New Roman"/>
          <w:sz w:val="24"/>
          <w:szCs w:val="24"/>
        </w:rPr>
        <w:t>2</w:t>
      </w:r>
      <w:r w:rsidRPr="00A07063">
        <w:rPr>
          <w:rFonts w:ascii="Times New Roman" w:hAnsi="Times New Roman" w:cs="Times New Roman"/>
          <w:sz w:val="24"/>
          <w:szCs w:val="24"/>
        </w:rPr>
        <w:t>0 +/- 0.0</w:t>
      </w:r>
      <w:r w:rsidR="00001DA3">
        <w:rPr>
          <w:rFonts w:ascii="Times New Roman" w:hAnsi="Times New Roman" w:cs="Times New Roman"/>
          <w:sz w:val="24"/>
          <w:szCs w:val="24"/>
        </w:rPr>
        <w:t>9</w:t>
      </w:r>
      <w:r w:rsidRPr="00A07063">
        <w:rPr>
          <w:rFonts w:ascii="Times New Roman" w:hAnsi="Times New Roman" w:cs="Times New Roman"/>
          <w:sz w:val="24"/>
          <w:szCs w:val="24"/>
        </w:rPr>
        <w:t xml:space="preserve"> ppm higher than that in Climax Cave, while the mean in Judge’s Cave is estimated to be 0.21 +/- 0.1</w:t>
      </w:r>
      <w:r w:rsidR="00001DA3">
        <w:rPr>
          <w:rFonts w:ascii="Times New Roman" w:hAnsi="Times New Roman" w:cs="Times New Roman"/>
          <w:sz w:val="24"/>
          <w:szCs w:val="24"/>
        </w:rPr>
        <w:t>1</w:t>
      </w:r>
      <w:r w:rsidRPr="00A07063">
        <w:rPr>
          <w:rFonts w:ascii="Times New Roman" w:hAnsi="Times New Roman" w:cs="Times New Roman"/>
          <w:sz w:val="24"/>
          <w:szCs w:val="24"/>
        </w:rPr>
        <w:t xml:space="preserve"> ppm higher.  </w:t>
      </w:r>
    </w:p>
    <w:p w14:paraId="11CD4A73" w14:textId="366F35F5" w:rsidR="00934924" w:rsidRDefault="00934924"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mean</w:t>
      </w:r>
      <w:r w:rsidR="00001DA3">
        <w:rPr>
          <w:rFonts w:ascii="Times New Roman" w:hAnsi="Times New Roman" w:cs="Times New Roman"/>
          <w:sz w:val="24"/>
          <w:szCs w:val="24"/>
        </w:rPr>
        <w:t xml:space="preserve"> concentrations in the two bat houses</w:t>
      </w:r>
      <w:r>
        <w:rPr>
          <w:rFonts w:ascii="Times New Roman" w:hAnsi="Times New Roman" w:cs="Times New Roman"/>
          <w:sz w:val="24"/>
          <w:szCs w:val="24"/>
        </w:rPr>
        <w:t xml:space="preserve"> are </w:t>
      </w:r>
      <w:r w:rsidR="005535F2">
        <w:rPr>
          <w:rFonts w:ascii="Times New Roman" w:hAnsi="Times New Roman" w:cs="Times New Roman"/>
          <w:sz w:val="24"/>
          <w:szCs w:val="24"/>
        </w:rPr>
        <w:t xml:space="preserve">also </w:t>
      </w:r>
      <w:r>
        <w:rPr>
          <w:rFonts w:ascii="Times New Roman" w:hAnsi="Times New Roman" w:cs="Times New Roman"/>
          <w:sz w:val="24"/>
          <w:szCs w:val="24"/>
        </w:rPr>
        <w:t xml:space="preserve">significantly different (p </w:t>
      </w:r>
      <w:r w:rsidR="00001DA3">
        <w:rPr>
          <w:rFonts w:ascii="Times New Roman" w:hAnsi="Times New Roman" w:cs="Times New Roman"/>
          <w:sz w:val="24"/>
          <w:szCs w:val="24"/>
        </w:rPr>
        <w:t>&lt;</w:t>
      </w:r>
      <w:r>
        <w:rPr>
          <w:rFonts w:ascii="Times New Roman" w:hAnsi="Times New Roman" w:cs="Times New Roman"/>
          <w:sz w:val="24"/>
          <w:szCs w:val="24"/>
        </w:rPr>
        <w:t xml:space="preserve"> 0.00</w:t>
      </w:r>
      <w:r w:rsidR="00001DA3">
        <w:rPr>
          <w:rFonts w:ascii="Times New Roman" w:hAnsi="Times New Roman" w:cs="Times New Roman"/>
          <w:sz w:val="24"/>
          <w:szCs w:val="24"/>
        </w:rPr>
        <w:t>0</w:t>
      </w:r>
      <w:r>
        <w:rPr>
          <w:rFonts w:ascii="Times New Roman" w:hAnsi="Times New Roman" w:cs="Times New Roman"/>
          <w:sz w:val="24"/>
          <w:szCs w:val="24"/>
        </w:rPr>
        <w:t>1)</w:t>
      </w:r>
      <w:r w:rsidR="005535F2">
        <w:rPr>
          <w:rFonts w:ascii="Times New Roman" w:hAnsi="Times New Roman" w:cs="Times New Roman"/>
          <w:sz w:val="24"/>
          <w:szCs w:val="24"/>
        </w:rPr>
        <w:t xml:space="preserve">, </w:t>
      </w:r>
      <w:r>
        <w:rPr>
          <w:rFonts w:ascii="Times New Roman" w:hAnsi="Times New Roman" w:cs="Times New Roman"/>
          <w:sz w:val="24"/>
          <w:szCs w:val="24"/>
        </w:rPr>
        <w:t xml:space="preserve">with the </w:t>
      </w:r>
      <w:r w:rsidR="005535F2">
        <w:rPr>
          <w:rFonts w:ascii="Times New Roman" w:hAnsi="Times New Roman" w:cs="Times New Roman"/>
          <w:sz w:val="24"/>
          <w:szCs w:val="24"/>
        </w:rPr>
        <w:t xml:space="preserve">mean at the </w:t>
      </w:r>
      <w:r>
        <w:rPr>
          <w:rFonts w:ascii="Times New Roman" w:hAnsi="Times New Roman" w:cs="Times New Roman"/>
          <w:sz w:val="24"/>
          <w:szCs w:val="24"/>
        </w:rPr>
        <w:t xml:space="preserve">bat house at </w:t>
      </w:r>
      <w:r w:rsidR="000A0EC0">
        <w:rPr>
          <w:rFonts w:ascii="Times New Roman" w:hAnsi="Times New Roman" w:cs="Times New Roman"/>
          <w:sz w:val="24"/>
          <w:szCs w:val="24"/>
        </w:rPr>
        <w:t xml:space="preserve">Lower </w:t>
      </w:r>
      <w:r>
        <w:rPr>
          <w:rFonts w:ascii="Times New Roman" w:hAnsi="Times New Roman" w:cs="Times New Roman"/>
          <w:sz w:val="24"/>
          <w:szCs w:val="24"/>
        </w:rPr>
        <w:t xml:space="preserve">Suwanee National Wildlife Reserve </w:t>
      </w:r>
      <w:r w:rsidR="00C22257">
        <w:rPr>
          <w:rFonts w:ascii="Times New Roman" w:hAnsi="Times New Roman" w:cs="Times New Roman"/>
          <w:sz w:val="24"/>
          <w:szCs w:val="24"/>
        </w:rPr>
        <w:t xml:space="preserve">(NWR) </w:t>
      </w:r>
      <w:r>
        <w:rPr>
          <w:rFonts w:ascii="Times New Roman" w:hAnsi="Times New Roman" w:cs="Times New Roman"/>
          <w:sz w:val="24"/>
          <w:szCs w:val="24"/>
        </w:rPr>
        <w:t>estimated as 0.3</w:t>
      </w:r>
      <w:r w:rsidR="00D50CE6">
        <w:rPr>
          <w:rFonts w:ascii="Times New Roman" w:hAnsi="Times New Roman" w:cs="Times New Roman"/>
          <w:sz w:val="24"/>
          <w:szCs w:val="24"/>
        </w:rPr>
        <w:t>7</w:t>
      </w:r>
      <w:r>
        <w:rPr>
          <w:rFonts w:ascii="Times New Roman" w:hAnsi="Times New Roman" w:cs="Times New Roman"/>
          <w:sz w:val="24"/>
          <w:szCs w:val="24"/>
        </w:rPr>
        <w:t xml:space="preserve"> +/- </w:t>
      </w:r>
      <w:r w:rsidR="00D804AB">
        <w:rPr>
          <w:rFonts w:ascii="Times New Roman" w:hAnsi="Times New Roman" w:cs="Times New Roman"/>
          <w:sz w:val="24"/>
          <w:szCs w:val="24"/>
        </w:rPr>
        <w:t>0.1</w:t>
      </w:r>
      <w:r w:rsidR="00D50CE6">
        <w:rPr>
          <w:rFonts w:ascii="Times New Roman" w:hAnsi="Times New Roman" w:cs="Times New Roman"/>
          <w:sz w:val="24"/>
          <w:szCs w:val="24"/>
        </w:rPr>
        <w:t>7</w:t>
      </w:r>
      <w:r w:rsidR="00D804AB">
        <w:rPr>
          <w:rFonts w:ascii="Times New Roman" w:hAnsi="Times New Roman" w:cs="Times New Roman"/>
          <w:sz w:val="24"/>
          <w:szCs w:val="24"/>
        </w:rPr>
        <w:t xml:space="preserve"> </w:t>
      </w:r>
      <w:r>
        <w:rPr>
          <w:rFonts w:ascii="Times New Roman" w:hAnsi="Times New Roman" w:cs="Times New Roman"/>
          <w:sz w:val="24"/>
          <w:szCs w:val="24"/>
        </w:rPr>
        <w:t xml:space="preserve">ppm higher than </w:t>
      </w:r>
      <w:r w:rsidR="005535F2">
        <w:rPr>
          <w:rFonts w:ascii="Times New Roman" w:hAnsi="Times New Roman" w:cs="Times New Roman"/>
          <w:sz w:val="24"/>
          <w:szCs w:val="24"/>
        </w:rPr>
        <w:t xml:space="preserve">that </w:t>
      </w:r>
      <w:r w:rsidR="00687B0D">
        <w:rPr>
          <w:rFonts w:ascii="Times New Roman" w:hAnsi="Times New Roman" w:cs="Times New Roman"/>
          <w:sz w:val="24"/>
          <w:szCs w:val="24"/>
        </w:rPr>
        <w:t xml:space="preserve">at </w:t>
      </w:r>
      <w:r>
        <w:rPr>
          <w:rFonts w:ascii="Times New Roman" w:hAnsi="Times New Roman" w:cs="Times New Roman"/>
          <w:sz w:val="24"/>
          <w:szCs w:val="24"/>
        </w:rPr>
        <w:t>the bat house at the University of Florida at Gainesville.</w:t>
      </w:r>
      <w:r w:rsidR="00872633">
        <w:rPr>
          <w:rFonts w:ascii="Times New Roman" w:hAnsi="Times New Roman" w:cs="Times New Roman"/>
          <w:sz w:val="24"/>
          <w:szCs w:val="24"/>
        </w:rPr>
        <w:t xml:space="preserve">  Given the smaller sample sizes </w:t>
      </w:r>
      <w:r w:rsidR="005535F2">
        <w:rPr>
          <w:rFonts w:ascii="Times New Roman" w:hAnsi="Times New Roman" w:cs="Times New Roman"/>
          <w:sz w:val="24"/>
          <w:szCs w:val="24"/>
        </w:rPr>
        <w:t>for</w:t>
      </w:r>
      <w:r w:rsidR="00872633">
        <w:rPr>
          <w:rFonts w:ascii="Times New Roman" w:hAnsi="Times New Roman" w:cs="Times New Roman"/>
          <w:sz w:val="24"/>
          <w:szCs w:val="24"/>
        </w:rPr>
        <w:t xml:space="preserve"> the bat houses, the </w:t>
      </w:r>
      <w:r w:rsidR="005535F2">
        <w:rPr>
          <w:rFonts w:ascii="Times New Roman" w:hAnsi="Times New Roman" w:cs="Times New Roman"/>
          <w:sz w:val="24"/>
          <w:szCs w:val="24"/>
        </w:rPr>
        <w:t xml:space="preserve">validity of the normal distribution assumed in the </w:t>
      </w:r>
      <w:r w:rsidR="005535F2" w:rsidRPr="004379B3">
        <w:rPr>
          <w:rFonts w:ascii="Times New Roman" w:hAnsi="Times New Roman" w:cs="Times New Roman"/>
          <w:sz w:val="24"/>
          <w:szCs w:val="24"/>
        </w:rPr>
        <w:t xml:space="preserve">model </w:t>
      </w:r>
      <w:r w:rsidR="004379B3" w:rsidRPr="004379B3">
        <w:rPr>
          <w:rFonts w:ascii="Times New Roman" w:hAnsi="Times New Roman" w:cs="Times New Roman"/>
          <w:sz w:val="24"/>
          <w:szCs w:val="24"/>
        </w:rPr>
        <w:t>can be</w:t>
      </w:r>
      <w:r w:rsidR="00872633" w:rsidRPr="004379B3">
        <w:rPr>
          <w:rFonts w:ascii="Times New Roman" w:hAnsi="Times New Roman" w:cs="Times New Roman"/>
          <w:sz w:val="24"/>
          <w:szCs w:val="24"/>
        </w:rPr>
        <w:t xml:space="preserve"> </w:t>
      </w:r>
      <w:r w:rsidR="00872633">
        <w:rPr>
          <w:rFonts w:ascii="Times New Roman" w:hAnsi="Times New Roman" w:cs="Times New Roman"/>
          <w:sz w:val="24"/>
          <w:szCs w:val="24"/>
        </w:rPr>
        <w:t>reasonably be questioned.  However, the Wilcoxon-Mann-Whitney non-parametric test procedure, which does not depend on the normality assumption, provides additional evidence that the concentrations are significantly different in the two bat houses (p</w:t>
      </w:r>
      <w:r w:rsidR="00693E02">
        <w:rPr>
          <w:rFonts w:ascii="Times New Roman" w:hAnsi="Times New Roman" w:cs="Times New Roman"/>
          <w:sz w:val="24"/>
          <w:szCs w:val="24"/>
        </w:rPr>
        <w:t xml:space="preserve"> &lt; </w:t>
      </w:r>
      <w:r w:rsidR="00872633">
        <w:rPr>
          <w:rFonts w:ascii="Times New Roman" w:hAnsi="Times New Roman" w:cs="Times New Roman"/>
          <w:sz w:val="24"/>
          <w:szCs w:val="24"/>
        </w:rPr>
        <w:t>0.001).</w:t>
      </w:r>
      <w:r w:rsidR="00C22257">
        <w:rPr>
          <w:rFonts w:ascii="Times New Roman" w:hAnsi="Times New Roman" w:cs="Times New Roman"/>
          <w:sz w:val="24"/>
          <w:szCs w:val="24"/>
        </w:rPr>
        <w:t xml:space="preserve">  We note that this aspect of </w:t>
      </w:r>
      <w:r w:rsidR="00C22257" w:rsidRPr="004379B3">
        <w:rPr>
          <w:rFonts w:ascii="Times New Roman" w:hAnsi="Times New Roman" w:cs="Times New Roman"/>
          <w:sz w:val="24"/>
          <w:szCs w:val="24"/>
        </w:rPr>
        <w:t xml:space="preserve">the analysis </w:t>
      </w:r>
      <w:r w:rsidR="004379B3" w:rsidRPr="004379B3">
        <w:rPr>
          <w:rFonts w:ascii="Times New Roman" w:hAnsi="Times New Roman" w:cs="Times New Roman"/>
          <w:sz w:val="24"/>
          <w:szCs w:val="24"/>
        </w:rPr>
        <w:t>would</w:t>
      </w:r>
      <w:r w:rsidR="00C22257" w:rsidRPr="004379B3">
        <w:rPr>
          <w:rFonts w:ascii="Times New Roman" w:hAnsi="Times New Roman" w:cs="Times New Roman"/>
          <w:sz w:val="24"/>
          <w:szCs w:val="24"/>
        </w:rPr>
        <w:t xml:space="preserve"> be improved by increasing the number of samples from bat houses.  This </w:t>
      </w:r>
      <w:r w:rsidR="004379B3" w:rsidRPr="004379B3">
        <w:rPr>
          <w:rFonts w:ascii="Times New Roman" w:hAnsi="Times New Roman" w:cs="Times New Roman"/>
          <w:sz w:val="24"/>
          <w:szCs w:val="24"/>
        </w:rPr>
        <w:t>would</w:t>
      </w:r>
      <w:r w:rsidR="00C22257" w:rsidRPr="004379B3">
        <w:rPr>
          <w:rFonts w:ascii="Times New Roman" w:hAnsi="Times New Roman" w:cs="Times New Roman"/>
          <w:sz w:val="24"/>
          <w:szCs w:val="24"/>
        </w:rPr>
        <w:t xml:space="preserve"> include increasing </w:t>
      </w:r>
      <w:r w:rsidR="00C22257">
        <w:rPr>
          <w:rFonts w:ascii="Times New Roman" w:hAnsi="Times New Roman" w:cs="Times New Roman"/>
          <w:sz w:val="24"/>
          <w:szCs w:val="24"/>
        </w:rPr>
        <w:t xml:space="preserve">the sample size from each bat house, particularly as we had only 5 samples from the </w:t>
      </w:r>
      <w:r w:rsidR="00084DBB">
        <w:rPr>
          <w:rFonts w:ascii="Times New Roman" w:hAnsi="Times New Roman" w:cs="Times New Roman"/>
          <w:sz w:val="24"/>
          <w:szCs w:val="24"/>
        </w:rPr>
        <w:t xml:space="preserve">Lower </w:t>
      </w:r>
      <w:r w:rsidR="00C22257">
        <w:rPr>
          <w:rFonts w:ascii="Times New Roman" w:hAnsi="Times New Roman" w:cs="Times New Roman"/>
          <w:sz w:val="24"/>
          <w:szCs w:val="24"/>
        </w:rPr>
        <w:t>Suwanee NWR bat house, or increasing the number of bat houses from which samples were obtained.</w:t>
      </w:r>
      <w:r w:rsidR="000C02CB">
        <w:rPr>
          <w:rFonts w:ascii="Times New Roman" w:hAnsi="Times New Roman" w:cs="Times New Roman"/>
          <w:sz w:val="24"/>
          <w:szCs w:val="24"/>
        </w:rPr>
        <w:t xml:space="preserve">  </w:t>
      </w:r>
      <w:r w:rsidR="00084DBB">
        <w:rPr>
          <w:rFonts w:ascii="Times New Roman" w:hAnsi="Times New Roman" w:cs="Times New Roman"/>
          <w:sz w:val="24"/>
          <w:szCs w:val="24"/>
        </w:rPr>
        <w:t>The Lower Suwanee bat house is a much smaller bat house than the bat house at University of Florida at Gainesville, which has the largest occupied bat house in the world and two structures for bat houses instead of the one structure at Lower Suwanee</w:t>
      </w:r>
      <w:r w:rsidR="00435841">
        <w:rPr>
          <w:rFonts w:ascii="Times New Roman" w:hAnsi="Times New Roman" w:cs="Times New Roman"/>
          <w:sz w:val="24"/>
          <w:szCs w:val="24"/>
        </w:rPr>
        <w:t>.</w:t>
      </w:r>
    </w:p>
    <w:p w14:paraId="25464044" w14:textId="77777777" w:rsidR="00C2761B" w:rsidRDefault="005535F2"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Lastly, we used linear contrasts to </w:t>
      </w:r>
      <w:r w:rsidR="00E719F4">
        <w:rPr>
          <w:rFonts w:ascii="Times New Roman" w:hAnsi="Times New Roman" w:cs="Times New Roman"/>
          <w:sz w:val="24"/>
          <w:szCs w:val="24"/>
        </w:rPr>
        <w:t xml:space="preserve">estimate </w:t>
      </w:r>
      <w:r>
        <w:rPr>
          <w:rFonts w:ascii="Times New Roman" w:hAnsi="Times New Roman" w:cs="Times New Roman"/>
          <w:sz w:val="24"/>
          <w:szCs w:val="24"/>
        </w:rPr>
        <w:t xml:space="preserve">the difference in mean concentrations between caves and bat houses.  </w:t>
      </w:r>
      <w:r w:rsidR="000E6BB6">
        <w:rPr>
          <w:rFonts w:ascii="Times New Roman" w:hAnsi="Times New Roman" w:cs="Times New Roman"/>
          <w:sz w:val="24"/>
          <w:szCs w:val="24"/>
        </w:rPr>
        <w:t>The estimated means from the six</w:t>
      </w:r>
      <w:r w:rsidR="00E719F4">
        <w:rPr>
          <w:rFonts w:ascii="Times New Roman" w:hAnsi="Times New Roman" w:cs="Times New Roman"/>
          <w:sz w:val="24"/>
          <w:szCs w:val="24"/>
        </w:rPr>
        <w:t xml:space="preserve"> caves with sufficient numbers of observations were weighted equally to obtain an estimate for </w:t>
      </w:r>
      <w:r w:rsidR="000E6BB6">
        <w:rPr>
          <w:rFonts w:ascii="Times New Roman" w:hAnsi="Times New Roman" w:cs="Times New Roman"/>
          <w:sz w:val="24"/>
          <w:szCs w:val="24"/>
        </w:rPr>
        <w:t xml:space="preserve">the mean mercury concentration in </w:t>
      </w:r>
      <w:r w:rsidR="00E719F4">
        <w:rPr>
          <w:rFonts w:ascii="Times New Roman" w:hAnsi="Times New Roman" w:cs="Times New Roman"/>
          <w:sz w:val="24"/>
          <w:szCs w:val="24"/>
        </w:rPr>
        <w:t xml:space="preserve">caves.  </w:t>
      </w:r>
      <w:r w:rsidR="000E6BB6">
        <w:rPr>
          <w:rFonts w:ascii="Times New Roman" w:hAnsi="Times New Roman" w:cs="Times New Roman"/>
          <w:sz w:val="24"/>
          <w:szCs w:val="24"/>
        </w:rPr>
        <w:t xml:space="preserve">The estimates from the two available bat houses were also weighted equally in determining the estimated concentration for bat houses.  </w:t>
      </w:r>
      <w:r w:rsidR="00E719F4" w:rsidRPr="00E719F4">
        <w:rPr>
          <w:rFonts w:ascii="Times New Roman" w:hAnsi="Times New Roman" w:cs="Times New Roman"/>
          <w:sz w:val="24"/>
          <w:szCs w:val="24"/>
        </w:rPr>
        <w:t>Using the</w:t>
      </w:r>
      <w:r w:rsidR="000E6BB6">
        <w:rPr>
          <w:rFonts w:ascii="Times New Roman" w:hAnsi="Times New Roman" w:cs="Times New Roman"/>
          <w:sz w:val="24"/>
          <w:szCs w:val="24"/>
        </w:rPr>
        <w:t xml:space="preserve"> </w:t>
      </w:r>
      <w:r w:rsidR="00E719F4" w:rsidRPr="00E719F4">
        <w:rPr>
          <w:rFonts w:ascii="Times New Roman" w:hAnsi="Times New Roman" w:cs="Times New Roman"/>
          <w:sz w:val="24"/>
          <w:szCs w:val="24"/>
        </w:rPr>
        <w:t>estimates and the</w:t>
      </w:r>
      <w:r w:rsidR="000E6BB6">
        <w:rPr>
          <w:rFonts w:ascii="Times New Roman" w:hAnsi="Times New Roman" w:cs="Times New Roman"/>
          <w:sz w:val="24"/>
          <w:szCs w:val="24"/>
        </w:rPr>
        <w:t>ir associated</w:t>
      </w:r>
      <w:r w:rsidR="00E719F4" w:rsidRPr="00E719F4">
        <w:rPr>
          <w:rFonts w:ascii="Times New Roman" w:hAnsi="Times New Roman" w:cs="Times New Roman"/>
          <w:sz w:val="24"/>
          <w:szCs w:val="24"/>
        </w:rPr>
        <w:t xml:space="preserve"> </w:t>
      </w:r>
      <w:r w:rsidR="00E719F4" w:rsidRPr="00E719F4">
        <w:rPr>
          <w:rFonts w:ascii="Times New Roman" w:hAnsi="Times New Roman" w:cs="Times New Roman"/>
          <w:sz w:val="24"/>
          <w:szCs w:val="24"/>
        </w:rPr>
        <w:lastRenderedPageBreak/>
        <w:t>variability from our generaliz</w:t>
      </w:r>
      <w:r w:rsidR="00AC0E64">
        <w:rPr>
          <w:rFonts w:ascii="Times New Roman" w:hAnsi="Times New Roman" w:cs="Times New Roman"/>
          <w:sz w:val="24"/>
          <w:szCs w:val="24"/>
        </w:rPr>
        <w:t>ed least squares model, we estimated the difference between caves and bat houses as 0.04 +/ 0.07, which is not significant (p = 0.29).  To obtain an estimate of the overall mean concentration, we assigned equal weight to the estimated mean for caves and the mean obtained for bat houses.  This overall mean concentration was estimated to 0.53</w:t>
      </w:r>
      <w:r w:rsidR="00E719F4" w:rsidRPr="00E719F4">
        <w:rPr>
          <w:rFonts w:ascii="Times New Roman" w:hAnsi="Times New Roman" w:cs="Times New Roman"/>
          <w:sz w:val="24"/>
          <w:szCs w:val="24"/>
        </w:rPr>
        <w:t xml:space="preserve"> +/- 0.04 ppm.  </w:t>
      </w:r>
    </w:p>
    <w:p w14:paraId="40730D33" w14:textId="131C2AB3" w:rsidR="00A96835" w:rsidRPr="007F2FC9" w:rsidRDefault="00087DE1"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DISCUSSION</w:t>
      </w:r>
    </w:p>
    <w:p w14:paraId="5F0E46E2" w14:textId="7584E8E8" w:rsidR="009C0F52" w:rsidRDefault="009C0F52" w:rsidP="009C0F5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the first hypothesis, we predicted that since similar dominant species roost in caves, than c</w:t>
      </w:r>
      <w:r w:rsidR="00692A54">
        <w:rPr>
          <w:rFonts w:ascii="Times New Roman" w:hAnsi="Times New Roman" w:cs="Times New Roman"/>
          <w:sz w:val="24"/>
          <w:szCs w:val="24"/>
        </w:rPr>
        <w:t>oncentrations of mercury among</w:t>
      </w:r>
      <w:r>
        <w:rPr>
          <w:rFonts w:ascii="Times New Roman" w:hAnsi="Times New Roman" w:cs="Times New Roman"/>
          <w:sz w:val="24"/>
          <w:szCs w:val="24"/>
        </w:rPr>
        <w:t xml:space="preserve"> caves would be </w:t>
      </w:r>
      <w:r w:rsidR="00C4656A">
        <w:rPr>
          <w:rFonts w:ascii="Times New Roman" w:hAnsi="Times New Roman"/>
          <w:sz w:val="24"/>
        </w:rPr>
        <w:t>similar</w:t>
      </w:r>
      <w:r>
        <w:rPr>
          <w:rFonts w:ascii="Times New Roman" w:hAnsi="Times New Roman"/>
          <w:sz w:val="24"/>
        </w:rPr>
        <w:t xml:space="preserve">.  </w:t>
      </w:r>
      <w:r w:rsidR="00C4656A">
        <w:rPr>
          <w:rFonts w:ascii="Times New Roman" w:hAnsi="Times New Roman"/>
          <w:sz w:val="24"/>
        </w:rPr>
        <w:t xml:space="preserve"> </w:t>
      </w:r>
      <w:r w:rsidR="00E06F17">
        <w:rPr>
          <w:rFonts w:ascii="Times New Roman" w:hAnsi="Times New Roman"/>
          <w:sz w:val="24"/>
        </w:rPr>
        <w:t xml:space="preserve">The </w:t>
      </w:r>
      <w:r w:rsidR="001A791D">
        <w:rPr>
          <w:rFonts w:ascii="Times New Roman" w:hAnsi="Times New Roman"/>
          <w:sz w:val="24"/>
        </w:rPr>
        <w:t>data rejected</w:t>
      </w:r>
      <w:r>
        <w:rPr>
          <w:rFonts w:ascii="Times New Roman" w:hAnsi="Times New Roman"/>
          <w:sz w:val="24"/>
        </w:rPr>
        <w:t xml:space="preserve"> this hypothesis, as t</w:t>
      </w:r>
      <w:r>
        <w:rPr>
          <w:rFonts w:ascii="Times New Roman" w:hAnsi="Times New Roman" w:cs="Times New Roman"/>
          <w:sz w:val="24"/>
          <w:szCs w:val="24"/>
        </w:rPr>
        <w:t xml:space="preserve">here was a </w:t>
      </w:r>
      <w:r w:rsidR="00C4656A">
        <w:rPr>
          <w:rFonts w:ascii="Times New Roman" w:hAnsi="Times New Roman" w:cs="Times New Roman"/>
          <w:sz w:val="24"/>
          <w:szCs w:val="24"/>
        </w:rPr>
        <w:t>significant difference of mean concentrations between caves</w:t>
      </w:r>
      <w:r>
        <w:rPr>
          <w:rFonts w:ascii="Times New Roman" w:hAnsi="Times New Roman" w:cs="Times New Roman"/>
          <w:sz w:val="24"/>
          <w:szCs w:val="24"/>
        </w:rPr>
        <w:t xml:space="preserve">. </w:t>
      </w:r>
      <w:r w:rsidRPr="009C0F52">
        <w:rPr>
          <w:rFonts w:ascii="Times New Roman" w:hAnsi="Times New Roman" w:cs="Times New Roman"/>
          <w:sz w:val="24"/>
          <w:szCs w:val="24"/>
        </w:rPr>
        <w:t xml:space="preserve"> </w:t>
      </w:r>
      <w:r>
        <w:rPr>
          <w:rFonts w:ascii="Times New Roman" w:hAnsi="Times New Roman" w:cs="Times New Roman"/>
          <w:sz w:val="24"/>
          <w:szCs w:val="24"/>
        </w:rPr>
        <w:t xml:space="preserve">This indicates that mercury </w:t>
      </w:r>
      <w:r w:rsidRPr="004379B3">
        <w:rPr>
          <w:rFonts w:ascii="Times New Roman" w:hAnsi="Times New Roman" w:cs="Times New Roman"/>
          <w:sz w:val="24"/>
          <w:szCs w:val="24"/>
        </w:rPr>
        <w:t xml:space="preserve">bioaccumulation </w:t>
      </w:r>
      <w:r>
        <w:rPr>
          <w:rFonts w:ascii="Times New Roman" w:hAnsi="Times New Roman" w:cs="Times New Roman"/>
          <w:sz w:val="24"/>
          <w:szCs w:val="24"/>
        </w:rPr>
        <w:t>has</w:t>
      </w:r>
      <w:r w:rsidRPr="004379B3">
        <w:rPr>
          <w:rFonts w:ascii="Times New Roman" w:hAnsi="Times New Roman" w:cs="Times New Roman"/>
          <w:sz w:val="24"/>
          <w:szCs w:val="24"/>
        </w:rPr>
        <w:t xml:space="preserve"> </w:t>
      </w:r>
      <w:r>
        <w:rPr>
          <w:rFonts w:ascii="Times New Roman" w:hAnsi="Times New Roman" w:cs="Times New Roman"/>
          <w:sz w:val="24"/>
          <w:szCs w:val="24"/>
        </w:rPr>
        <w:t xml:space="preserve">geographic hot spots </w:t>
      </w:r>
      <w:r w:rsidR="001A791D">
        <w:rPr>
          <w:rFonts w:ascii="Times New Roman" w:hAnsi="Times New Roman" w:cs="Times New Roman"/>
          <w:sz w:val="24"/>
          <w:szCs w:val="24"/>
        </w:rPr>
        <w:t xml:space="preserve">of mercury pollution </w:t>
      </w:r>
      <w:r>
        <w:rPr>
          <w:rFonts w:ascii="Times New Roman" w:hAnsi="Times New Roman" w:cs="Times New Roman"/>
          <w:sz w:val="24"/>
          <w:szCs w:val="24"/>
        </w:rPr>
        <w:t xml:space="preserve">or affect these bat populations differently due to factors more involved than simply species, such as sex and age of bats and colony size.  </w:t>
      </w:r>
      <w:r w:rsidR="00E06F17">
        <w:rPr>
          <w:rFonts w:ascii="Times New Roman" w:hAnsi="Times New Roman" w:cs="Times New Roman"/>
          <w:sz w:val="24"/>
          <w:szCs w:val="24"/>
        </w:rPr>
        <w:t>For example, C</w:t>
      </w:r>
      <w:r w:rsidRPr="00A07063">
        <w:rPr>
          <w:rFonts w:ascii="Times New Roman" w:hAnsi="Times New Roman" w:cs="Times New Roman"/>
          <w:sz w:val="24"/>
          <w:szCs w:val="24"/>
        </w:rPr>
        <w:t>limax Cave is the largest cave in the southeastern United States coastal plain, and the largest one sample</w:t>
      </w:r>
      <w:r>
        <w:rPr>
          <w:rFonts w:ascii="Times New Roman" w:hAnsi="Times New Roman" w:cs="Times New Roman"/>
          <w:sz w:val="24"/>
          <w:szCs w:val="24"/>
        </w:rPr>
        <w:t>d in this study.  This cave</w:t>
      </w:r>
      <w:r w:rsidRPr="00A07063">
        <w:rPr>
          <w:rFonts w:ascii="Times New Roman" w:hAnsi="Times New Roman" w:cs="Times New Roman"/>
          <w:sz w:val="24"/>
          <w:szCs w:val="24"/>
        </w:rPr>
        <w:t xml:space="preserve"> had the largest observable number of bats and amount of guano in this study period, </w:t>
      </w:r>
      <w:r w:rsidRPr="009C0F52">
        <w:rPr>
          <w:rFonts w:ascii="Times New Roman" w:hAnsi="Times New Roman" w:cs="Times New Roman"/>
          <w:sz w:val="24"/>
          <w:szCs w:val="24"/>
        </w:rPr>
        <w:t xml:space="preserve">which would </w:t>
      </w:r>
      <w:r w:rsidR="00E06F17">
        <w:rPr>
          <w:rFonts w:ascii="Times New Roman" w:hAnsi="Times New Roman" w:cs="Times New Roman"/>
          <w:sz w:val="24"/>
          <w:szCs w:val="24"/>
        </w:rPr>
        <w:t xml:space="preserve">potentially </w:t>
      </w:r>
      <w:r w:rsidRPr="00A07063">
        <w:rPr>
          <w:rFonts w:ascii="Times New Roman" w:hAnsi="Times New Roman" w:cs="Times New Roman"/>
          <w:sz w:val="24"/>
          <w:szCs w:val="24"/>
        </w:rPr>
        <w:t>affect the differences in mercury concentr</w:t>
      </w:r>
      <w:r>
        <w:rPr>
          <w:rFonts w:ascii="Times New Roman" w:hAnsi="Times New Roman" w:cs="Times New Roman"/>
          <w:sz w:val="24"/>
          <w:szCs w:val="24"/>
        </w:rPr>
        <w:t>ations between this and other caves.</w:t>
      </w:r>
    </w:p>
    <w:p w14:paraId="768157B2" w14:textId="0C064752" w:rsidR="0005273D" w:rsidRDefault="001A791D" w:rsidP="001A791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second hypothesis was also rejected, as the mercury concentrations in guano were not significantly different between caves and bat houses.  </w:t>
      </w:r>
      <w:r w:rsidR="004C09F0">
        <w:rPr>
          <w:rFonts w:ascii="Times New Roman" w:hAnsi="Times New Roman" w:cs="Times New Roman"/>
          <w:sz w:val="24"/>
          <w:szCs w:val="24"/>
        </w:rPr>
        <w:t>This would indicat</w:t>
      </w:r>
      <w:r w:rsidR="00E06F17">
        <w:rPr>
          <w:rFonts w:ascii="Times New Roman" w:hAnsi="Times New Roman" w:cs="Times New Roman"/>
          <w:sz w:val="24"/>
          <w:szCs w:val="24"/>
        </w:rPr>
        <w:t xml:space="preserve">e that mercury pollution is </w:t>
      </w:r>
      <w:proofErr w:type="spellStart"/>
      <w:r w:rsidR="00E06F17">
        <w:rPr>
          <w:rFonts w:ascii="Times New Roman" w:hAnsi="Times New Roman" w:cs="Times New Roman"/>
          <w:sz w:val="24"/>
          <w:szCs w:val="24"/>
        </w:rPr>
        <w:t>bio</w:t>
      </w:r>
      <w:r w:rsidR="004C09F0">
        <w:rPr>
          <w:rFonts w:ascii="Times New Roman" w:hAnsi="Times New Roman" w:cs="Times New Roman"/>
          <w:sz w:val="24"/>
          <w:szCs w:val="24"/>
        </w:rPr>
        <w:t>accumulating</w:t>
      </w:r>
      <w:proofErr w:type="spellEnd"/>
      <w:r w:rsidR="004C09F0">
        <w:rPr>
          <w:rFonts w:ascii="Times New Roman" w:hAnsi="Times New Roman" w:cs="Times New Roman"/>
          <w:sz w:val="24"/>
          <w:szCs w:val="24"/>
        </w:rPr>
        <w:t xml:space="preserve"> in both predominant species (MYAU for caves, TABR for bat houses) to a similar degree.  </w:t>
      </w:r>
    </w:p>
    <w:p w14:paraId="374DB0A4" w14:textId="77777777" w:rsidR="00E06F17" w:rsidRDefault="001A791D" w:rsidP="000E2E70">
      <w:pPr>
        <w:spacing w:line="480" w:lineRule="auto"/>
        <w:ind w:firstLine="720"/>
        <w:contextualSpacing/>
        <w:rPr>
          <w:rFonts w:ascii="Times New Roman" w:hAnsi="Times New Roman" w:cs="Times New Roman"/>
          <w:sz w:val="24"/>
          <w:szCs w:val="24"/>
        </w:rPr>
      </w:pPr>
      <w:r>
        <w:rPr>
          <w:rFonts w:ascii="Times New Roman" w:hAnsi="Times New Roman"/>
          <w:sz w:val="24"/>
        </w:rPr>
        <w:t xml:space="preserve">It is interesting to note that the results of </w:t>
      </w:r>
      <w:r>
        <w:rPr>
          <w:rFonts w:ascii="Times New Roman" w:hAnsi="Times New Roman" w:cs="Times New Roman"/>
          <w:sz w:val="24"/>
          <w:szCs w:val="24"/>
        </w:rPr>
        <w:t xml:space="preserve">the </w:t>
      </w:r>
      <w:r w:rsidRPr="007F2FC9">
        <w:rPr>
          <w:rFonts w:ascii="Times New Roman" w:hAnsi="Times New Roman" w:cs="Times New Roman"/>
          <w:sz w:val="24"/>
          <w:szCs w:val="24"/>
        </w:rPr>
        <w:t>estimated mean concentration of al</w:t>
      </w:r>
      <w:r>
        <w:rPr>
          <w:rFonts w:ascii="Times New Roman" w:hAnsi="Times New Roman" w:cs="Times New Roman"/>
          <w:sz w:val="24"/>
          <w:szCs w:val="24"/>
        </w:rPr>
        <w:t>l bat guano in this study area of Florida and Georgia was</w:t>
      </w:r>
      <w:r w:rsidRPr="007F2FC9">
        <w:rPr>
          <w:rFonts w:ascii="Times New Roman" w:hAnsi="Times New Roman" w:cs="Times New Roman"/>
          <w:sz w:val="24"/>
          <w:szCs w:val="24"/>
        </w:rPr>
        <w:t xml:space="preserve"> 0.5</w:t>
      </w:r>
      <w:r>
        <w:rPr>
          <w:rFonts w:ascii="Times New Roman" w:hAnsi="Times New Roman" w:cs="Times New Roman"/>
          <w:sz w:val="24"/>
          <w:szCs w:val="24"/>
        </w:rPr>
        <w:t>3</w:t>
      </w:r>
      <w:r w:rsidRPr="007F2FC9">
        <w:rPr>
          <w:rFonts w:ascii="Times New Roman" w:hAnsi="Times New Roman" w:cs="Times New Roman"/>
          <w:sz w:val="24"/>
          <w:szCs w:val="24"/>
        </w:rPr>
        <w:t xml:space="preserve"> +/- 0.04 ppm</w:t>
      </w:r>
      <w:r>
        <w:rPr>
          <w:rFonts w:ascii="Times New Roman" w:hAnsi="Times New Roman" w:cs="Times New Roman"/>
          <w:sz w:val="24"/>
          <w:szCs w:val="24"/>
        </w:rPr>
        <w:t xml:space="preserve">, </w:t>
      </w:r>
      <w:r w:rsidRPr="007F2FC9">
        <w:rPr>
          <w:rFonts w:ascii="Times New Roman" w:hAnsi="Times New Roman" w:cs="Times New Roman"/>
          <w:sz w:val="24"/>
          <w:szCs w:val="24"/>
        </w:rPr>
        <w:t>within the mean range of the modern/fresh guano (</w:t>
      </w:r>
      <w:r>
        <w:rPr>
          <w:rFonts w:ascii="Times New Roman" w:hAnsi="Times New Roman" w:cs="Times New Roman"/>
          <w:sz w:val="24"/>
          <w:szCs w:val="24"/>
        </w:rPr>
        <w:t xml:space="preserve">0.7 +/- 0.2 ppm) from </w:t>
      </w:r>
      <w:r w:rsidR="00E06F17">
        <w:rPr>
          <w:rFonts w:ascii="Times New Roman" w:hAnsi="Times New Roman" w:cs="Times New Roman"/>
          <w:sz w:val="24"/>
          <w:szCs w:val="24"/>
        </w:rPr>
        <w:t xml:space="preserve">the </w:t>
      </w:r>
      <w:r>
        <w:rPr>
          <w:rFonts w:ascii="Times New Roman" w:hAnsi="Times New Roman" w:cs="Times New Roman"/>
          <w:sz w:val="24"/>
          <w:szCs w:val="24"/>
        </w:rPr>
        <w:t xml:space="preserve">Hagan 2014 study in Kentucky. </w:t>
      </w:r>
      <w:r w:rsidR="00E0568F">
        <w:rPr>
          <w:rFonts w:ascii="Times New Roman" w:hAnsi="Times New Roman" w:cs="Times New Roman"/>
          <w:sz w:val="24"/>
          <w:szCs w:val="24"/>
        </w:rPr>
        <w:t xml:space="preserve"> </w:t>
      </w:r>
      <w:r w:rsidR="00FC37B3">
        <w:rPr>
          <w:rFonts w:ascii="Times New Roman" w:hAnsi="Times New Roman" w:cs="Times New Roman"/>
          <w:sz w:val="24"/>
          <w:szCs w:val="24"/>
        </w:rPr>
        <w:t xml:space="preserve"> The guano collected for this study was assumed modern (&lt;100 years old, as in the Hagan, 2014 study)</w:t>
      </w:r>
      <w:r w:rsidR="00FC37B3" w:rsidRPr="007F2FC9">
        <w:rPr>
          <w:rFonts w:ascii="Times New Roman" w:hAnsi="Times New Roman" w:cs="Times New Roman"/>
          <w:sz w:val="24"/>
          <w:szCs w:val="24"/>
        </w:rPr>
        <w:t xml:space="preserve">, since </w:t>
      </w:r>
      <w:r w:rsidR="00FC37B3">
        <w:rPr>
          <w:rFonts w:ascii="Times New Roman" w:hAnsi="Times New Roman" w:cs="Times New Roman"/>
          <w:sz w:val="24"/>
          <w:szCs w:val="24"/>
        </w:rPr>
        <w:lastRenderedPageBreak/>
        <w:t xml:space="preserve">none of the guano produced cores over 11 inches (279.4 millimeters), indicating a lack of </w:t>
      </w:r>
      <w:r w:rsidR="00FC37B3" w:rsidRPr="007F2FC9">
        <w:rPr>
          <w:rFonts w:ascii="Times New Roman" w:hAnsi="Times New Roman" w:cs="Times New Roman"/>
          <w:sz w:val="24"/>
          <w:szCs w:val="24"/>
        </w:rPr>
        <w:t xml:space="preserve">long-term accumulation of guano piles.  </w:t>
      </w:r>
      <w:r w:rsidR="00FC37B3">
        <w:rPr>
          <w:rFonts w:ascii="Times New Roman" w:hAnsi="Times New Roman" w:cs="Times New Roman"/>
          <w:sz w:val="24"/>
          <w:szCs w:val="24"/>
        </w:rPr>
        <w:t xml:space="preserve">The guano piles from the bat houses were also known to be disturbed.   The guano </w:t>
      </w:r>
      <w:r w:rsidR="00FC37B3" w:rsidRPr="007F2FC9">
        <w:rPr>
          <w:rFonts w:ascii="Times New Roman" w:hAnsi="Times New Roman" w:cs="Times New Roman"/>
          <w:sz w:val="24"/>
          <w:szCs w:val="24"/>
        </w:rPr>
        <w:t xml:space="preserve">at </w:t>
      </w:r>
      <w:r w:rsidR="00FC37B3">
        <w:rPr>
          <w:rFonts w:ascii="Times New Roman" w:hAnsi="Times New Roman" w:cs="Times New Roman"/>
          <w:sz w:val="24"/>
          <w:szCs w:val="24"/>
        </w:rPr>
        <w:t xml:space="preserve">the </w:t>
      </w:r>
      <w:r w:rsidR="00FC37B3" w:rsidRPr="007F2FC9">
        <w:rPr>
          <w:rFonts w:ascii="Times New Roman" w:hAnsi="Times New Roman" w:cs="Times New Roman"/>
          <w:sz w:val="24"/>
          <w:szCs w:val="24"/>
        </w:rPr>
        <w:t>U</w:t>
      </w:r>
      <w:r w:rsidR="00FC37B3">
        <w:rPr>
          <w:rFonts w:ascii="Times New Roman" w:hAnsi="Times New Roman" w:cs="Times New Roman"/>
          <w:sz w:val="24"/>
          <w:szCs w:val="24"/>
        </w:rPr>
        <w:t xml:space="preserve">niversity of Florida, Gainesville bat houses are </w:t>
      </w:r>
      <w:r w:rsidR="00FC37B3" w:rsidRPr="007F2FC9">
        <w:rPr>
          <w:rFonts w:ascii="Times New Roman" w:hAnsi="Times New Roman" w:cs="Times New Roman"/>
          <w:sz w:val="24"/>
          <w:szCs w:val="24"/>
        </w:rPr>
        <w:t>collected in 55 gallon drums and given away in 5 gallon buckets to gardeners several times per w</w:t>
      </w:r>
      <w:r w:rsidR="00FC37B3">
        <w:rPr>
          <w:rFonts w:ascii="Times New Roman" w:hAnsi="Times New Roman" w:cs="Times New Roman"/>
          <w:sz w:val="24"/>
          <w:szCs w:val="24"/>
        </w:rPr>
        <w:t xml:space="preserve">eek (Kenneth Glover,  per </w:t>
      </w:r>
      <w:proofErr w:type="spellStart"/>
      <w:r w:rsidR="00FC37B3">
        <w:rPr>
          <w:rFonts w:ascii="Times New Roman" w:hAnsi="Times New Roman" w:cs="Times New Roman"/>
          <w:sz w:val="24"/>
          <w:szCs w:val="24"/>
        </w:rPr>
        <w:t>comm</w:t>
      </w:r>
      <w:proofErr w:type="spellEnd"/>
      <w:r w:rsidR="00FC37B3">
        <w:rPr>
          <w:rFonts w:ascii="Times New Roman" w:hAnsi="Times New Roman" w:cs="Times New Roman"/>
          <w:sz w:val="24"/>
          <w:szCs w:val="24"/>
        </w:rPr>
        <w:t xml:space="preserve">, </w:t>
      </w:r>
      <w:r w:rsidR="00FC37B3" w:rsidRPr="007F2FC9">
        <w:rPr>
          <w:rFonts w:ascii="Times New Roman" w:hAnsi="Times New Roman" w:cs="Times New Roman"/>
          <w:sz w:val="24"/>
          <w:szCs w:val="24"/>
        </w:rPr>
        <w:t xml:space="preserve">4/26/2013).  </w:t>
      </w:r>
      <w:r w:rsidR="00FC37B3">
        <w:rPr>
          <w:rFonts w:ascii="Times New Roman" w:hAnsi="Times New Roman" w:cs="Times New Roman"/>
          <w:sz w:val="24"/>
          <w:szCs w:val="24"/>
        </w:rPr>
        <w:t xml:space="preserve"> </w:t>
      </w:r>
    </w:p>
    <w:p w14:paraId="7DC09C59" w14:textId="3A5BB556" w:rsidR="004C09F0" w:rsidRDefault="004C09F0" w:rsidP="004C09F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note that analysis </w:t>
      </w:r>
      <w:r w:rsidR="000E2E70" w:rsidRPr="000E2E70">
        <w:rPr>
          <w:rFonts w:ascii="Times New Roman" w:hAnsi="Times New Roman" w:cs="Times New Roman"/>
          <w:sz w:val="24"/>
          <w:szCs w:val="24"/>
        </w:rPr>
        <w:t>w</w:t>
      </w:r>
      <w:r w:rsidRPr="000E2E70">
        <w:rPr>
          <w:rFonts w:ascii="Times New Roman" w:hAnsi="Times New Roman" w:cs="Times New Roman"/>
          <w:sz w:val="24"/>
          <w:szCs w:val="24"/>
        </w:rPr>
        <w:t xml:space="preserve">ould be </w:t>
      </w:r>
      <w:r>
        <w:rPr>
          <w:rFonts w:ascii="Times New Roman" w:hAnsi="Times New Roman" w:cs="Times New Roman"/>
          <w:sz w:val="24"/>
          <w:szCs w:val="24"/>
        </w:rPr>
        <w:t xml:space="preserve">improved by increasing the number of samples from bat houses.  </w:t>
      </w:r>
      <w:r w:rsidRPr="000E2E70">
        <w:rPr>
          <w:rFonts w:ascii="Times New Roman" w:hAnsi="Times New Roman" w:cs="Times New Roman"/>
          <w:sz w:val="24"/>
          <w:szCs w:val="24"/>
        </w:rPr>
        <w:t xml:space="preserve">This </w:t>
      </w:r>
      <w:r w:rsidR="000E2E70" w:rsidRPr="000E2E70">
        <w:rPr>
          <w:rFonts w:ascii="Times New Roman" w:hAnsi="Times New Roman" w:cs="Times New Roman"/>
          <w:sz w:val="24"/>
          <w:szCs w:val="24"/>
        </w:rPr>
        <w:t>w</w:t>
      </w:r>
      <w:r w:rsidRPr="000E2E70">
        <w:rPr>
          <w:rFonts w:ascii="Times New Roman" w:hAnsi="Times New Roman" w:cs="Times New Roman"/>
          <w:sz w:val="24"/>
          <w:szCs w:val="24"/>
        </w:rPr>
        <w:t xml:space="preserve">ould include </w:t>
      </w:r>
      <w:r>
        <w:rPr>
          <w:rFonts w:ascii="Times New Roman" w:hAnsi="Times New Roman" w:cs="Times New Roman"/>
          <w:sz w:val="24"/>
          <w:szCs w:val="24"/>
        </w:rPr>
        <w:t>increasing the sample size from each bat house, particularly as we had only 5 samples from the Lower Suwanee NWR bat house, or increasing the number of bat houses from which samples were obtained.  The Lower Suwanee bat house is a much smaller bat house than the bat house at University of Florida at Gainesville, which has the largest occupied bat house in the world and two structures for bat houses instead of the one structure at Lower Suwanee.</w:t>
      </w:r>
    </w:p>
    <w:p w14:paraId="7821C9E9" w14:textId="63111C05" w:rsidR="00FA316D" w:rsidRPr="008644F9" w:rsidRDefault="004C09F0" w:rsidP="00E06F1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Other w</w:t>
      </w:r>
      <w:r w:rsidRPr="007F2FC9">
        <w:rPr>
          <w:rFonts w:ascii="Times New Roman" w:hAnsi="Times New Roman" w:cs="Times New Roman"/>
          <w:sz w:val="24"/>
          <w:szCs w:val="24"/>
        </w:rPr>
        <w:t>eakness</w:t>
      </w:r>
      <w:r>
        <w:rPr>
          <w:rFonts w:ascii="Times New Roman" w:hAnsi="Times New Roman" w:cs="Times New Roman"/>
          <w:sz w:val="24"/>
          <w:szCs w:val="24"/>
        </w:rPr>
        <w:t>es of the study include the low</w:t>
      </w:r>
      <w:r w:rsidRPr="007F2FC9">
        <w:rPr>
          <w:rFonts w:ascii="Times New Roman" w:hAnsi="Times New Roman" w:cs="Times New Roman"/>
          <w:sz w:val="24"/>
          <w:szCs w:val="24"/>
        </w:rPr>
        <w:t xml:space="preserve"> sample size</w:t>
      </w:r>
      <w:r>
        <w:rPr>
          <w:rFonts w:ascii="Times New Roman" w:hAnsi="Times New Roman" w:cs="Times New Roman"/>
          <w:sz w:val="24"/>
          <w:szCs w:val="24"/>
        </w:rPr>
        <w:t xml:space="preserve"> and the </w:t>
      </w:r>
      <w:r w:rsidRPr="007F2FC9">
        <w:rPr>
          <w:rFonts w:ascii="Times New Roman" w:hAnsi="Times New Roman" w:cs="Times New Roman"/>
          <w:sz w:val="24"/>
          <w:szCs w:val="24"/>
        </w:rPr>
        <w:t>differences in the age of the guano among locations</w:t>
      </w:r>
      <w:r>
        <w:rPr>
          <w:rFonts w:ascii="Times New Roman" w:hAnsi="Times New Roman" w:cs="Times New Roman"/>
          <w:sz w:val="24"/>
          <w:szCs w:val="24"/>
        </w:rPr>
        <w:t>,</w:t>
      </w:r>
      <w:r w:rsidRPr="007F2FC9">
        <w:rPr>
          <w:rFonts w:ascii="Times New Roman" w:hAnsi="Times New Roman" w:cs="Times New Roman"/>
          <w:sz w:val="24"/>
          <w:szCs w:val="24"/>
        </w:rPr>
        <w:t xml:space="preserve"> </w:t>
      </w:r>
      <w:r>
        <w:rPr>
          <w:rFonts w:ascii="Times New Roman" w:hAnsi="Times New Roman" w:cs="Times New Roman"/>
          <w:sz w:val="24"/>
          <w:szCs w:val="24"/>
        </w:rPr>
        <w:t>possibly</w:t>
      </w:r>
      <w:r w:rsidRPr="007F2FC9">
        <w:rPr>
          <w:rFonts w:ascii="Times New Roman" w:hAnsi="Times New Roman" w:cs="Times New Roman"/>
          <w:sz w:val="24"/>
          <w:szCs w:val="24"/>
        </w:rPr>
        <w:t xml:space="preserve"> skew</w:t>
      </w:r>
      <w:r>
        <w:rPr>
          <w:rFonts w:ascii="Times New Roman" w:hAnsi="Times New Roman" w:cs="Times New Roman"/>
          <w:sz w:val="24"/>
          <w:szCs w:val="24"/>
        </w:rPr>
        <w:t>ing</w:t>
      </w:r>
      <w:r w:rsidRPr="007F2FC9">
        <w:rPr>
          <w:rFonts w:ascii="Times New Roman" w:hAnsi="Times New Roman" w:cs="Times New Roman"/>
          <w:sz w:val="24"/>
          <w:szCs w:val="24"/>
        </w:rPr>
        <w:t xml:space="preserve"> the results</w:t>
      </w:r>
      <w:r>
        <w:rPr>
          <w:rFonts w:ascii="Times New Roman" w:hAnsi="Times New Roman" w:cs="Times New Roman"/>
          <w:sz w:val="24"/>
          <w:szCs w:val="24"/>
        </w:rPr>
        <w:t xml:space="preserve">. </w:t>
      </w:r>
      <w:r w:rsidRPr="007F2FC9">
        <w:rPr>
          <w:rFonts w:ascii="Times New Roman" w:hAnsi="Times New Roman" w:cs="Times New Roman"/>
          <w:sz w:val="24"/>
          <w:szCs w:val="24"/>
        </w:rPr>
        <w:t xml:space="preserve"> </w:t>
      </w:r>
      <w:r>
        <w:rPr>
          <w:rFonts w:ascii="Times New Roman" w:hAnsi="Times New Roman" w:cs="Times New Roman"/>
          <w:sz w:val="24"/>
          <w:szCs w:val="24"/>
        </w:rPr>
        <w:t xml:space="preserve">The two bat houses in this study are known to give away guano on a routine basis to gardeners, thereby removing the older guano.  Although guano in cave environments </w:t>
      </w:r>
      <w:r w:rsidR="000E2E70">
        <w:rPr>
          <w:rFonts w:ascii="Times New Roman" w:hAnsi="Times New Roman" w:cs="Times New Roman"/>
          <w:sz w:val="24"/>
          <w:szCs w:val="24"/>
        </w:rPr>
        <w:t>are</w:t>
      </w:r>
      <w:r w:rsidR="00E06F17">
        <w:rPr>
          <w:rFonts w:ascii="Times New Roman" w:hAnsi="Times New Roman" w:cs="Times New Roman"/>
          <w:sz w:val="24"/>
          <w:szCs w:val="24"/>
        </w:rPr>
        <w:t xml:space="preserve"> disturbed by cavers </w:t>
      </w:r>
      <w:r>
        <w:rPr>
          <w:rFonts w:ascii="Times New Roman" w:hAnsi="Times New Roman" w:cs="Times New Roman"/>
          <w:sz w:val="24"/>
          <w:szCs w:val="24"/>
        </w:rPr>
        <w:t xml:space="preserve">and cave scientists, </w:t>
      </w:r>
      <w:r w:rsidRPr="007F2FC9">
        <w:rPr>
          <w:rFonts w:ascii="Times New Roman" w:hAnsi="Times New Roman" w:cs="Times New Roman"/>
          <w:sz w:val="24"/>
          <w:szCs w:val="24"/>
        </w:rPr>
        <w:t>caves</w:t>
      </w:r>
      <w:r>
        <w:rPr>
          <w:rFonts w:ascii="Times New Roman" w:hAnsi="Times New Roman" w:cs="Times New Roman"/>
          <w:sz w:val="24"/>
          <w:szCs w:val="24"/>
        </w:rPr>
        <w:t xml:space="preserve"> are a more protected environment from the elements tha</w:t>
      </w:r>
      <w:ins w:id="53" w:author="Jenise" w:date="2018-06-19T15:16:00Z">
        <w:r w:rsidR="00D4616B">
          <w:rPr>
            <w:rFonts w:ascii="Times New Roman" w:hAnsi="Times New Roman" w:cs="Times New Roman"/>
            <w:sz w:val="24"/>
            <w:szCs w:val="24"/>
          </w:rPr>
          <w:t>n</w:t>
        </w:r>
      </w:ins>
      <w:del w:id="54" w:author="Jenise" w:date="2018-06-19T15:16:00Z">
        <w:r w:rsidDel="00D4616B">
          <w:rPr>
            <w:rFonts w:ascii="Times New Roman" w:hAnsi="Times New Roman" w:cs="Times New Roman"/>
            <w:sz w:val="24"/>
            <w:szCs w:val="24"/>
          </w:rPr>
          <w:delText>t</w:delText>
        </w:r>
      </w:del>
      <w:r>
        <w:rPr>
          <w:rFonts w:ascii="Times New Roman" w:hAnsi="Times New Roman" w:cs="Times New Roman"/>
          <w:sz w:val="24"/>
          <w:szCs w:val="24"/>
        </w:rPr>
        <w:t xml:space="preserve"> bat houses, so</w:t>
      </w:r>
      <w:r w:rsidRPr="007F2FC9">
        <w:rPr>
          <w:rFonts w:ascii="Times New Roman" w:hAnsi="Times New Roman" w:cs="Times New Roman"/>
          <w:sz w:val="24"/>
          <w:szCs w:val="24"/>
        </w:rPr>
        <w:t xml:space="preserve"> </w:t>
      </w:r>
      <w:r>
        <w:rPr>
          <w:rFonts w:ascii="Times New Roman" w:hAnsi="Times New Roman" w:cs="Times New Roman"/>
          <w:sz w:val="24"/>
          <w:szCs w:val="24"/>
        </w:rPr>
        <w:t xml:space="preserve">the guano from caves in this study are likely older and less disturbed than the guano under the bat houses.  There are also no established guidelines for guano collection.  </w:t>
      </w:r>
      <w:r w:rsidR="00E06F17">
        <w:rPr>
          <w:rFonts w:ascii="Times New Roman" w:hAnsi="Times New Roman" w:cs="Times New Roman"/>
          <w:sz w:val="24"/>
          <w:szCs w:val="24"/>
        </w:rPr>
        <w:t xml:space="preserve"> </w:t>
      </w:r>
      <w:r w:rsidR="00E06F17" w:rsidRPr="007F2FC9">
        <w:rPr>
          <w:rFonts w:ascii="Times New Roman" w:hAnsi="Times New Roman" w:cs="Times New Roman"/>
          <w:sz w:val="24"/>
          <w:szCs w:val="24"/>
        </w:rPr>
        <w:t xml:space="preserve">The effect of flooding on guano piles in regards to mercury mobility is also unknown, </w:t>
      </w:r>
      <w:r w:rsidR="00E06F17">
        <w:rPr>
          <w:rFonts w:ascii="Times New Roman" w:hAnsi="Times New Roman" w:cs="Times New Roman"/>
          <w:sz w:val="24"/>
          <w:szCs w:val="24"/>
        </w:rPr>
        <w:t xml:space="preserve">as is bioturbation from fauna. </w:t>
      </w:r>
    </w:p>
    <w:p w14:paraId="6A354055" w14:textId="06E38CCE" w:rsidR="008644F9" w:rsidRDefault="00A73BB2"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A96835" w:rsidRPr="007F2FC9">
        <w:rPr>
          <w:rFonts w:ascii="Times New Roman" w:hAnsi="Times New Roman" w:cs="Times New Roman"/>
          <w:sz w:val="24"/>
          <w:szCs w:val="24"/>
        </w:rPr>
        <w:t>Future s</w:t>
      </w:r>
      <w:r w:rsidR="00BA4B55" w:rsidRPr="007F2FC9">
        <w:rPr>
          <w:rFonts w:ascii="Times New Roman" w:hAnsi="Times New Roman" w:cs="Times New Roman"/>
          <w:sz w:val="24"/>
          <w:szCs w:val="24"/>
        </w:rPr>
        <w:t xml:space="preserve">tudies </w:t>
      </w:r>
      <w:r w:rsidR="009A0E32">
        <w:rPr>
          <w:rFonts w:ascii="Times New Roman" w:hAnsi="Times New Roman" w:cs="Times New Roman"/>
          <w:sz w:val="24"/>
          <w:szCs w:val="24"/>
        </w:rPr>
        <w:t xml:space="preserve">should </w:t>
      </w:r>
      <w:r w:rsidR="00BA4B55" w:rsidRPr="007F2FC9">
        <w:rPr>
          <w:rFonts w:ascii="Times New Roman" w:hAnsi="Times New Roman" w:cs="Times New Roman"/>
          <w:sz w:val="24"/>
          <w:szCs w:val="24"/>
        </w:rPr>
        <w:t>evaluat</w:t>
      </w:r>
      <w:r w:rsidR="009A0E32">
        <w:rPr>
          <w:rFonts w:ascii="Times New Roman" w:hAnsi="Times New Roman" w:cs="Times New Roman"/>
          <w:sz w:val="24"/>
          <w:szCs w:val="24"/>
        </w:rPr>
        <w:t>e</w:t>
      </w:r>
      <w:r w:rsidR="0004707C" w:rsidRPr="007F2FC9">
        <w:rPr>
          <w:rFonts w:ascii="Times New Roman" w:hAnsi="Times New Roman" w:cs="Times New Roman"/>
          <w:sz w:val="24"/>
          <w:szCs w:val="24"/>
        </w:rPr>
        <w:t xml:space="preserve"> methylmercury</w:t>
      </w:r>
      <w:r w:rsidR="00A96835" w:rsidRPr="007F2FC9">
        <w:rPr>
          <w:rFonts w:ascii="Times New Roman" w:hAnsi="Times New Roman" w:cs="Times New Roman"/>
          <w:sz w:val="24"/>
          <w:szCs w:val="24"/>
        </w:rPr>
        <w:t xml:space="preserve"> concentrat</w:t>
      </w:r>
      <w:r w:rsidR="0016115D" w:rsidRPr="007F2FC9">
        <w:rPr>
          <w:rFonts w:ascii="Times New Roman" w:hAnsi="Times New Roman" w:cs="Times New Roman"/>
          <w:sz w:val="24"/>
          <w:szCs w:val="24"/>
        </w:rPr>
        <w:t xml:space="preserve">ions in both fresh guano and hair from </w:t>
      </w:r>
      <w:r w:rsidR="00A96835" w:rsidRPr="007F2FC9">
        <w:rPr>
          <w:rFonts w:ascii="Times New Roman" w:hAnsi="Times New Roman" w:cs="Times New Roman"/>
          <w:sz w:val="24"/>
          <w:szCs w:val="24"/>
        </w:rPr>
        <w:t xml:space="preserve">bats roosting above the guano to correlate concentrations between the bats and the bat waste. </w:t>
      </w:r>
      <w:r w:rsidR="007A77DC">
        <w:rPr>
          <w:rFonts w:ascii="Times New Roman" w:hAnsi="Times New Roman" w:cs="Times New Roman"/>
          <w:sz w:val="24"/>
          <w:szCs w:val="24"/>
        </w:rPr>
        <w:t xml:space="preserve"> </w:t>
      </w:r>
      <w:r>
        <w:rPr>
          <w:rFonts w:ascii="Times New Roman" w:hAnsi="Times New Roman" w:cs="Times New Roman"/>
          <w:sz w:val="24"/>
          <w:szCs w:val="24"/>
        </w:rPr>
        <w:t xml:space="preserve">A more detailed study should correlate these concentrations with bat species, sex, and </w:t>
      </w:r>
      <w:r>
        <w:rPr>
          <w:rFonts w:ascii="Times New Roman" w:hAnsi="Times New Roman" w:cs="Times New Roman"/>
          <w:sz w:val="24"/>
          <w:szCs w:val="24"/>
        </w:rPr>
        <w:lastRenderedPageBreak/>
        <w:t xml:space="preserve">age.  </w:t>
      </w:r>
      <w:r w:rsidR="00A96835" w:rsidRPr="007F2FC9">
        <w:rPr>
          <w:rFonts w:ascii="Times New Roman" w:hAnsi="Times New Roman" w:cs="Times New Roman"/>
          <w:sz w:val="24"/>
          <w:szCs w:val="24"/>
        </w:rPr>
        <w:t xml:space="preserve">It would also be beneficial to know if the </w:t>
      </w:r>
      <w:r w:rsidR="00805DDF" w:rsidRPr="007F2FC9">
        <w:rPr>
          <w:rFonts w:ascii="Times New Roman" w:hAnsi="Times New Roman" w:cs="Times New Roman"/>
          <w:sz w:val="24"/>
          <w:szCs w:val="24"/>
        </w:rPr>
        <w:t>bacteria that convert</w:t>
      </w:r>
      <w:r w:rsidR="00A96835" w:rsidRPr="007F2FC9">
        <w:rPr>
          <w:rFonts w:ascii="Times New Roman" w:hAnsi="Times New Roman" w:cs="Times New Roman"/>
          <w:sz w:val="24"/>
          <w:szCs w:val="24"/>
        </w:rPr>
        <w:t xml:space="preserve"> inorganic forms </w:t>
      </w:r>
      <w:r w:rsidR="00B765EB" w:rsidRPr="007F2FC9">
        <w:rPr>
          <w:rFonts w:ascii="Times New Roman" w:hAnsi="Times New Roman" w:cs="Times New Roman"/>
          <w:sz w:val="24"/>
          <w:szCs w:val="24"/>
        </w:rPr>
        <w:t>of mercury to methylmercury</w:t>
      </w:r>
      <w:r w:rsidR="0004707C" w:rsidRPr="007F2FC9">
        <w:rPr>
          <w:rFonts w:ascii="Times New Roman" w:hAnsi="Times New Roman" w:cs="Times New Roman"/>
          <w:sz w:val="24"/>
          <w:szCs w:val="24"/>
        </w:rPr>
        <w:t xml:space="preserve"> existed in caves, as the methylmercury</w:t>
      </w:r>
      <w:r w:rsidR="00A96835" w:rsidRPr="007F2FC9">
        <w:rPr>
          <w:rFonts w:ascii="Times New Roman" w:hAnsi="Times New Roman" w:cs="Times New Roman"/>
          <w:sz w:val="24"/>
          <w:szCs w:val="24"/>
        </w:rPr>
        <w:t xml:space="preserve"> is the bioavailable form.</w:t>
      </w:r>
      <w:r w:rsidR="001E2F58" w:rsidRPr="007F2FC9" w:rsidDel="00B136AB">
        <w:rPr>
          <w:rFonts w:ascii="Times New Roman" w:hAnsi="Times New Roman" w:cs="Times New Roman"/>
          <w:sz w:val="24"/>
          <w:szCs w:val="24"/>
        </w:rPr>
        <w:t xml:space="preserve"> </w:t>
      </w:r>
      <w:r w:rsidR="00E103F8">
        <w:rPr>
          <w:rFonts w:ascii="Times New Roman" w:hAnsi="Times New Roman" w:cs="Times New Roman"/>
          <w:sz w:val="24"/>
          <w:szCs w:val="24"/>
        </w:rPr>
        <w:t xml:space="preserve">A study of mercury mobility in guano would </w:t>
      </w:r>
      <w:r w:rsidR="000E2E70">
        <w:rPr>
          <w:rFonts w:ascii="Times New Roman" w:hAnsi="Times New Roman" w:cs="Times New Roman"/>
          <w:sz w:val="24"/>
          <w:szCs w:val="24"/>
        </w:rPr>
        <w:t xml:space="preserve">also </w:t>
      </w:r>
      <w:r w:rsidR="00E103F8">
        <w:rPr>
          <w:rFonts w:ascii="Times New Roman" w:hAnsi="Times New Roman" w:cs="Times New Roman"/>
          <w:sz w:val="24"/>
          <w:szCs w:val="24"/>
        </w:rPr>
        <w:t xml:space="preserve">be interesting, as our study found a lack of significant difference in variances among the core and surface samples, as well samples from the same core.  </w:t>
      </w:r>
    </w:p>
    <w:p w14:paraId="629D62D9" w14:textId="77777777" w:rsidR="000E2E70" w:rsidRDefault="000E2E70" w:rsidP="003177C0">
      <w:pPr>
        <w:spacing w:line="480" w:lineRule="auto"/>
        <w:contextualSpacing/>
        <w:rPr>
          <w:rFonts w:ascii="Times New Roman" w:hAnsi="Times New Roman" w:cs="Times New Roman"/>
          <w:sz w:val="24"/>
          <w:szCs w:val="24"/>
        </w:rPr>
      </w:pPr>
    </w:p>
    <w:p w14:paraId="34681B46" w14:textId="77777777" w:rsidR="008644F9" w:rsidRDefault="000377FF" w:rsidP="003177C0">
      <w:pPr>
        <w:spacing w:line="480" w:lineRule="auto"/>
        <w:contextualSpacing/>
        <w:rPr>
          <w:rFonts w:ascii="Times New Roman" w:hAnsi="Times New Roman" w:cs="Times New Roman"/>
          <w:color w:val="000000" w:themeColor="text1"/>
          <w:sz w:val="24"/>
          <w:szCs w:val="24"/>
        </w:rPr>
      </w:pPr>
      <w:r w:rsidRPr="0054696A">
        <w:rPr>
          <w:rFonts w:ascii="Times New Roman" w:hAnsi="Times New Roman" w:cs="Times New Roman"/>
          <w:color w:val="000000" w:themeColor="text1"/>
          <w:sz w:val="24"/>
          <w:szCs w:val="24"/>
        </w:rPr>
        <w:t xml:space="preserve">ACKNOWLEDGEMENTS:   The authors would like to thank the following for aiding in cave access and/or collection of bat guano: </w:t>
      </w:r>
      <w:proofErr w:type="spellStart"/>
      <w:r w:rsidRPr="0054696A">
        <w:rPr>
          <w:rFonts w:ascii="Times New Roman" w:hAnsi="Times New Roman" w:cs="Times New Roman"/>
          <w:color w:val="000000" w:themeColor="text1"/>
          <w:sz w:val="24"/>
          <w:szCs w:val="24"/>
        </w:rPr>
        <w:t>Tevis</w:t>
      </w:r>
      <w:proofErr w:type="spellEnd"/>
      <w:r w:rsidRPr="0054696A">
        <w:rPr>
          <w:rFonts w:ascii="Times New Roman" w:hAnsi="Times New Roman" w:cs="Times New Roman"/>
          <w:color w:val="000000" w:themeColor="text1"/>
          <w:sz w:val="24"/>
          <w:szCs w:val="24"/>
        </w:rPr>
        <w:t xml:space="preserve"> </w:t>
      </w:r>
      <w:proofErr w:type="spellStart"/>
      <w:r w:rsidRPr="0054696A">
        <w:rPr>
          <w:rFonts w:ascii="Times New Roman" w:hAnsi="Times New Roman" w:cs="Times New Roman"/>
          <w:color w:val="000000" w:themeColor="text1"/>
          <w:sz w:val="24"/>
          <w:szCs w:val="24"/>
        </w:rPr>
        <w:t>Kouts</w:t>
      </w:r>
      <w:proofErr w:type="spellEnd"/>
      <w:r w:rsidRPr="0054696A">
        <w:rPr>
          <w:rFonts w:ascii="Times New Roman" w:hAnsi="Times New Roman" w:cs="Times New Roman"/>
          <w:color w:val="000000" w:themeColor="text1"/>
          <w:sz w:val="24"/>
          <w:szCs w:val="24"/>
        </w:rPr>
        <w:t xml:space="preserve">, Allen </w:t>
      </w:r>
      <w:proofErr w:type="spellStart"/>
      <w:r w:rsidRPr="0054696A">
        <w:rPr>
          <w:rFonts w:ascii="Times New Roman" w:hAnsi="Times New Roman" w:cs="Times New Roman"/>
          <w:color w:val="000000" w:themeColor="text1"/>
          <w:sz w:val="24"/>
          <w:szCs w:val="24"/>
        </w:rPr>
        <w:t>Mosler</w:t>
      </w:r>
      <w:proofErr w:type="spellEnd"/>
      <w:r w:rsidRPr="0054696A">
        <w:rPr>
          <w:rFonts w:ascii="Times New Roman" w:hAnsi="Times New Roman" w:cs="Times New Roman"/>
          <w:color w:val="000000" w:themeColor="text1"/>
          <w:sz w:val="24"/>
          <w:szCs w:val="24"/>
        </w:rPr>
        <w:t xml:space="preserve">, Wendy </w:t>
      </w:r>
      <w:proofErr w:type="spellStart"/>
      <w:r w:rsidRPr="0054696A">
        <w:rPr>
          <w:rFonts w:ascii="Times New Roman" w:hAnsi="Times New Roman" w:cs="Times New Roman"/>
          <w:color w:val="000000" w:themeColor="text1"/>
          <w:sz w:val="24"/>
          <w:szCs w:val="24"/>
        </w:rPr>
        <w:t>Shirah</w:t>
      </w:r>
      <w:proofErr w:type="spellEnd"/>
      <w:r w:rsidRPr="0054696A">
        <w:rPr>
          <w:rFonts w:ascii="Times New Roman" w:hAnsi="Times New Roman" w:cs="Times New Roman"/>
          <w:color w:val="000000" w:themeColor="text1"/>
          <w:sz w:val="24"/>
          <w:szCs w:val="24"/>
        </w:rPr>
        <w:t xml:space="preserve">, Tom Turner, Tom </w:t>
      </w:r>
      <w:proofErr w:type="spellStart"/>
      <w:r w:rsidRPr="0054696A">
        <w:rPr>
          <w:rFonts w:ascii="Times New Roman" w:hAnsi="Times New Roman" w:cs="Times New Roman"/>
          <w:color w:val="000000" w:themeColor="text1"/>
          <w:sz w:val="24"/>
          <w:szCs w:val="24"/>
        </w:rPr>
        <w:t>Moltz</w:t>
      </w:r>
      <w:proofErr w:type="spellEnd"/>
      <w:r w:rsidRPr="0054696A">
        <w:rPr>
          <w:rFonts w:ascii="Times New Roman" w:hAnsi="Times New Roman" w:cs="Times New Roman"/>
          <w:color w:val="000000" w:themeColor="text1"/>
          <w:sz w:val="24"/>
          <w:szCs w:val="24"/>
        </w:rPr>
        <w:t xml:space="preserve">, Erik </w:t>
      </w:r>
      <w:proofErr w:type="spellStart"/>
      <w:r w:rsidRPr="0054696A">
        <w:rPr>
          <w:rFonts w:ascii="Times New Roman" w:hAnsi="Times New Roman" w:cs="Times New Roman"/>
          <w:color w:val="000000" w:themeColor="text1"/>
          <w:sz w:val="24"/>
          <w:szCs w:val="24"/>
        </w:rPr>
        <w:t>Amsbury</w:t>
      </w:r>
      <w:proofErr w:type="spellEnd"/>
      <w:r w:rsidRPr="0054696A">
        <w:rPr>
          <w:rFonts w:ascii="Times New Roman" w:hAnsi="Times New Roman" w:cs="Times New Roman"/>
          <w:color w:val="000000" w:themeColor="text1"/>
          <w:sz w:val="24"/>
          <w:szCs w:val="24"/>
        </w:rPr>
        <w:t xml:space="preserve">, Phil Walker, Ken Glover at University of Florida bat house, Pam </w:t>
      </w:r>
      <w:proofErr w:type="spellStart"/>
      <w:r w:rsidRPr="0054696A">
        <w:rPr>
          <w:rFonts w:ascii="Times New Roman" w:hAnsi="Times New Roman" w:cs="Times New Roman"/>
          <w:color w:val="000000" w:themeColor="text1"/>
          <w:sz w:val="24"/>
          <w:szCs w:val="24"/>
        </w:rPr>
        <w:t>Darty</w:t>
      </w:r>
      <w:proofErr w:type="spellEnd"/>
      <w:r w:rsidRPr="0054696A">
        <w:rPr>
          <w:rFonts w:ascii="Times New Roman" w:hAnsi="Times New Roman" w:cs="Times New Roman"/>
          <w:color w:val="000000" w:themeColor="text1"/>
          <w:sz w:val="24"/>
          <w:szCs w:val="24"/>
        </w:rPr>
        <w:t xml:space="preserve"> at the Lower Suwanee National Wildlife Refuge, Jeffery Gore and Aubrey Martin at Florida Fish &amp; Wildlife Conservation Commission, Florida Caverns State Park, and the numerous private landowners who allowed permission into their caves.  Funding for the project was provided by a grant from the National Speleological Society.</w:t>
      </w:r>
      <w:r w:rsidR="004C1FF1">
        <w:rPr>
          <w:rFonts w:ascii="Times New Roman" w:hAnsi="Times New Roman" w:cs="Times New Roman"/>
          <w:color w:val="000000" w:themeColor="text1"/>
          <w:sz w:val="24"/>
          <w:szCs w:val="24"/>
        </w:rPr>
        <w:t xml:space="preserve">  </w:t>
      </w:r>
    </w:p>
    <w:p w14:paraId="0FFFB88D" w14:textId="77777777" w:rsidR="008644F9" w:rsidRDefault="008644F9" w:rsidP="003177C0">
      <w:pPr>
        <w:spacing w:line="480" w:lineRule="auto"/>
        <w:contextualSpacing/>
        <w:rPr>
          <w:rFonts w:ascii="Times New Roman" w:hAnsi="Times New Roman" w:cs="Times New Roman"/>
          <w:color w:val="000000" w:themeColor="text1"/>
          <w:sz w:val="24"/>
          <w:szCs w:val="24"/>
        </w:rPr>
      </w:pPr>
    </w:p>
    <w:p w14:paraId="317F2BC6" w14:textId="386CAD4F" w:rsidR="00B136AB" w:rsidRDefault="00BA449C" w:rsidP="003177C0">
      <w:pPr>
        <w:spacing w:line="480" w:lineRule="auto"/>
        <w:contextualSpacing/>
        <w:rPr>
          <w:rFonts w:ascii="Times New Roman" w:hAnsi="Times New Roman" w:cs="Times New Roman"/>
          <w:color w:val="FF0000"/>
          <w:sz w:val="24"/>
          <w:szCs w:val="24"/>
        </w:rPr>
      </w:pPr>
      <w:r>
        <w:rPr>
          <w:rFonts w:ascii="Times New Roman" w:hAnsi="Times New Roman" w:cs="Times New Roman"/>
          <w:color w:val="000000" w:themeColor="text1"/>
          <w:sz w:val="24"/>
          <w:szCs w:val="24"/>
        </w:rPr>
        <w:t xml:space="preserve">STATEMENT OF RESPONSIBILITY: </w:t>
      </w:r>
      <w:r w:rsidR="004C1FF1" w:rsidRPr="00B51766">
        <w:rPr>
          <w:rFonts w:ascii="Times New Roman" w:hAnsi="Times New Roman" w:cs="Times New Roman"/>
          <w:sz w:val="24"/>
          <w:szCs w:val="24"/>
        </w:rPr>
        <w:t>Participation and contribution of each author:</w:t>
      </w:r>
      <w:r w:rsidRPr="00B51766">
        <w:rPr>
          <w:rFonts w:ascii="Times New Roman" w:hAnsi="Times New Roman" w:cs="Times New Roman"/>
          <w:sz w:val="24"/>
          <w:szCs w:val="24"/>
        </w:rPr>
        <w:t xml:space="preserve"> Amy Edwards designed research</w:t>
      </w:r>
      <w:r w:rsidR="00C4656A">
        <w:rPr>
          <w:rFonts w:ascii="Times New Roman" w:hAnsi="Times New Roman" w:cs="Times New Roman"/>
          <w:sz w:val="24"/>
          <w:szCs w:val="24"/>
        </w:rPr>
        <w:t xml:space="preserve"> study and completed all field work and laboratory analysis of mercury</w:t>
      </w:r>
      <w:r w:rsidRPr="00B51766">
        <w:rPr>
          <w:rFonts w:ascii="Times New Roman" w:hAnsi="Times New Roman" w:cs="Times New Roman"/>
          <w:sz w:val="24"/>
          <w:szCs w:val="24"/>
        </w:rPr>
        <w:t>, Jeni</w:t>
      </w:r>
      <w:r w:rsidR="00C4656A">
        <w:rPr>
          <w:rFonts w:ascii="Times New Roman" w:hAnsi="Times New Roman" w:cs="Times New Roman"/>
          <w:sz w:val="24"/>
          <w:szCs w:val="24"/>
        </w:rPr>
        <w:t>se Swall ran statistical analyse</w:t>
      </w:r>
      <w:r w:rsidRPr="00B51766">
        <w:rPr>
          <w:rFonts w:ascii="Times New Roman" w:hAnsi="Times New Roman" w:cs="Times New Roman"/>
          <w:sz w:val="24"/>
          <w:szCs w:val="24"/>
        </w:rPr>
        <w:t xml:space="preserve">s, </w:t>
      </w:r>
      <w:r w:rsidR="00C4656A">
        <w:rPr>
          <w:rFonts w:ascii="Times New Roman" w:hAnsi="Times New Roman" w:cs="Times New Roman"/>
          <w:sz w:val="24"/>
          <w:szCs w:val="24"/>
        </w:rPr>
        <w:t xml:space="preserve">and </w:t>
      </w:r>
      <w:r w:rsidRPr="00B51766">
        <w:rPr>
          <w:rFonts w:ascii="Times New Roman" w:hAnsi="Times New Roman" w:cs="Times New Roman"/>
          <w:sz w:val="24"/>
          <w:szCs w:val="24"/>
        </w:rPr>
        <w:t xml:space="preserve">Charles </w:t>
      </w:r>
      <w:proofErr w:type="spellStart"/>
      <w:r w:rsidRPr="00B51766">
        <w:rPr>
          <w:rFonts w:ascii="Times New Roman" w:hAnsi="Times New Roman" w:cs="Times New Roman"/>
          <w:sz w:val="24"/>
          <w:szCs w:val="24"/>
        </w:rPr>
        <w:t>Jagoe</w:t>
      </w:r>
      <w:proofErr w:type="spellEnd"/>
      <w:r w:rsidRPr="00B51766">
        <w:rPr>
          <w:rFonts w:ascii="Times New Roman" w:hAnsi="Times New Roman" w:cs="Times New Roman"/>
          <w:sz w:val="24"/>
          <w:szCs w:val="24"/>
        </w:rPr>
        <w:t xml:space="preserve"> provided D</w:t>
      </w:r>
      <w:r w:rsidR="00B51766">
        <w:rPr>
          <w:rFonts w:ascii="Times New Roman" w:hAnsi="Times New Roman" w:cs="Times New Roman"/>
          <w:sz w:val="24"/>
          <w:szCs w:val="24"/>
        </w:rPr>
        <w:t xml:space="preserve">irect </w:t>
      </w:r>
      <w:r w:rsidRPr="00B51766">
        <w:rPr>
          <w:rFonts w:ascii="Times New Roman" w:hAnsi="Times New Roman" w:cs="Times New Roman"/>
          <w:sz w:val="24"/>
          <w:szCs w:val="24"/>
        </w:rPr>
        <w:t>M</w:t>
      </w:r>
      <w:r w:rsidR="00B51766">
        <w:rPr>
          <w:rFonts w:ascii="Times New Roman" w:hAnsi="Times New Roman" w:cs="Times New Roman"/>
          <w:sz w:val="24"/>
          <w:szCs w:val="24"/>
        </w:rPr>
        <w:t xml:space="preserve">ercury </w:t>
      </w:r>
      <w:r w:rsidRPr="00B51766">
        <w:rPr>
          <w:rFonts w:ascii="Times New Roman" w:hAnsi="Times New Roman" w:cs="Times New Roman"/>
          <w:sz w:val="24"/>
          <w:szCs w:val="24"/>
        </w:rPr>
        <w:t>A</w:t>
      </w:r>
      <w:r w:rsidR="00B51766">
        <w:rPr>
          <w:rFonts w:ascii="Times New Roman" w:hAnsi="Times New Roman" w:cs="Times New Roman"/>
          <w:sz w:val="24"/>
          <w:szCs w:val="24"/>
        </w:rPr>
        <w:t xml:space="preserve">nalyzer </w:t>
      </w:r>
      <w:r w:rsidRPr="00B51766">
        <w:rPr>
          <w:rFonts w:ascii="Times New Roman" w:hAnsi="Times New Roman" w:cs="Times New Roman"/>
          <w:sz w:val="24"/>
          <w:szCs w:val="24"/>
        </w:rPr>
        <w:t xml:space="preserve">80 </w:t>
      </w:r>
      <w:r w:rsidR="00B51766">
        <w:rPr>
          <w:rFonts w:ascii="Times New Roman" w:hAnsi="Times New Roman" w:cs="Times New Roman"/>
          <w:sz w:val="24"/>
          <w:szCs w:val="24"/>
        </w:rPr>
        <w:t xml:space="preserve">laboratory </w:t>
      </w:r>
      <w:r w:rsidRPr="00B51766">
        <w:rPr>
          <w:rFonts w:ascii="Times New Roman" w:hAnsi="Times New Roman" w:cs="Times New Roman"/>
          <w:sz w:val="24"/>
          <w:szCs w:val="24"/>
        </w:rPr>
        <w:t>support</w:t>
      </w:r>
      <w:r w:rsidR="00B51766" w:rsidRPr="00B51766">
        <w:rPr>
          <w:rFonts w:ascii="Times New Roman" w:hAnsi="Times New Roman" w:cs="Times New Roman"/>
          <w:sz w:val="24"/>
          <w:szCs w:val="24"/>
        </w:rPr>
        <w:t>.</w:t>
      </w:r>
    </w:p>
    <w:p w14:paraId="3A9EDF22" w14:textId="77777777" w:rsidR="00C2761B" w:rsidRDefault="00C2761B" w:rsidP="003177C0">
      <w:pPr>
        <w:spacing w:line="480" w:lineRule="auto"/>
        <w:contextualSpacing/>
        <w:rPr>
          <w:rFonts w:ascii="Times New Roman" w:hAnsi="Times New Roman" w:cs="Times New Roman"/>
          <w:sz w:val="24"/>
          <w:szCs w:val="24"/>
        </w:rPr>
      </w:pPr>
    </w:p>
    <w:p w14:paraId="687763D5" w14:textId="0C816C57" w:rsidR="005A6295" w:rsidRPr="007F2FC9" w:rsidRDefault="00287E75"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LITERATURE CITED</w:t>
      </w:r>
      <w:r w:rsidR="00A96835" w:rsidRPr="007F2FC9">
        <w:rPr>
          <w:rFonts w:ascii="Times New Roman" w:hAnsi="Times New Roman" w:cs="Times New Roman"/>
          <w:sz w:val="24"/>
          <w:szCs w:val="24"/>
        </w:rPr>
        <w:t xml:space="preserve"> </w:t>
      </w:r>
    </w:p>
    <w:p w14:paraId="49E56B59" w14:textId="62148BC1" w:rsidR="00CA7649" w:rsidRDefault="00531EA2"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Barbour, R. W., and W. H. Davis</w:t>
      </w:r>
      <w:r w:rsidR="00CA7649">
        <w:rPr>
          <w:rFonts w:ascii="Times New Roman" w:hAnsi="Times New Roman" w:cs="Times New Roman"/>
          <w:sz w:val="24"/>
          <w:szCs w:val="24"/>
        </w:rPr>
        <w:t xml:space="preserve">.  1969.  Bats of America.  Lexington, KY:  University </w:t>
      </w:r>
    </w:p>
    <w:p w14:paraId="015408CE" w14:textId="5AD9D317" w:rsidR="00CA7649" w:rsidRDefault="00CA7649"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Press of Kentucky.  286 p</w:t>
      </w:r>
      <w:r w:rsidR="00515657">
        <w:rPr>
          <w:rFonts w:ascii="Times New Roman" w:hAnsi="Times New Roman" w:cs="Times New Roman"/>
          <w:sz w:val="24"/>
          <w:szCs w:val="24"/>
        </w:rPr>
        <w:t>p</w:t>
      </w:r>
      <w:r>
        <w:rPr>
          <w:rFonts w:ascii="Times New Roman" w:hAnsi="Times New Roman" w:cs="Times New Roman"/>
          <w:sz w:val="24"/>
          <w:szCs w:val="24"/>
        </w:rPr>
        <w:t>.</w:t>
      </w:r>
    </w:p>
    <w:p w14:paraId="24BEA1C1" w14:textId="77777777" w:rsidR="00804729" w:rsidRDefault="009E1640" w:rsidP="00EF468B">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Becker, D. J., M. M. </w:t>
      </w:r>
      <w:proofErr w:type="spellStart"/>
      <w:r>
        <w:rPr>
          <w:rFonts w:ascii="Times New Roman" w:hAnsi="Times New Roman" w:cs="Times New Roman"/>
          <w:sz w:val="24"/>
          <w:szCs w:val="24"/>
        </w:rPr>
        <w:t>Chumchal</w:t>
      </w:r>
      <w:proofErr w:type="spellEnd"/>
      <w:r w:rsidR="00804729">
        <w:rPr>
          <w:rFonts w:ascii="Times New Roman" w:hAnsi="Times New Roman" w:cs="Times New Roman"/>
          <w:sz w:val="24"/>
          <w:szCs w:val="24"/>
        </w:rPr>
        <w:t xml:space="preserve">, H. G. </w:t>
      </w:r>
      <w:proofErr w:type="spellStart"/>
      <w:r w:rsidR="00804729">
        <w:rPr>
          <w:rFonts w:ascii="Times New Roman" w:hAnsi="Times New Roman" w:cs="Times New Roman"/>
          <w:sz w:val="24"/>
          <w:szCs w:val="24"/>
        </w:rPr>
        <w:t>Broders</w:t>
      </w:r>
      <w:proofErr w:type="spellEnd"/>
      <w:r w:rsidR="00804729">
        <w:rPr>
          <w:rFonts w:ascii="Times New Roman" w:hAnsi="Times New Roman" w:cs="Times New Roman"/>
          <w:sz w:val="24"/>
          <w:szCs w:val="24"/>
        </w:rPr>
        <w:t xml:space="preserve">, J. M. </w:t>
      </w:r>
      <w:proofErr w:type="spellStart"/>
      <w:r w:rsidR="00804729">
        <w:rPr>
          <w:rFonts w:ascii="Times New Roman" w:hAnsi="Times New Roman" w:cs="Times New Roman"/>
          <w:sz w:val="24"/>
          <w:szCs w:val="24"/>
        </w:rPr>
        <w:t>Korstian</w:t>
      </w:r>
      <w:proofErr w:type="spellEnd"/>
      <w:r w:rsidR="00804729">
        <w:rPr>
          <w:rFonts w:ascii="Times New Roman" w:hAnsi="Times New Roman" w:cs="Times New Roman"/>
          <w:sz w:val="24"/>
          <w:szCs w:val="24"/>
        </w:rPr>
        <w:t xml:space="preserve">, E. L. Clare, T. R. Rainwater, S. </w:t>
      </w:r>
    </w:p>
    <w:p w14:paraId="7697C713" w14:textId="4050298D" w:rsidR="00EF468B" w:rsidRDefault="00804729" w:rsidP="00804729">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lastRenderedPageBreak/>
        <w:t>G. Platt, N. B. Simmons, M. B. Fenton, 2017.  Mercury bioaccumulation in bats reflects dietary connectivity to aquatic food webs.  Environmental Pollution, 233: 1076-1085.</w:t>
      </w:r>
    </w:p>
    <w:p w14:paraId="71E11F67" w14:textId="1303AB7C" w:rsidR="005A2880" w:rsidRPr="00C0743E" w:rsidRDefault="00531EA2" w:rsidP="003177C0">
      <w:pPr>
        <w:spacing w:line="480" w:lineRule="auto"/>
        <w:contextualSpacing/>
        <w:rPr>
          <w:rFonts w:ascii="Times New Roman" w:hAnsi="Times New Roman" w:cs="Times New Roman"/>
          <w:i/>
          <w:sz w:val="24"/>
          <w:szCs w:val="24"/>
        </w:rPr>
      </w:pPr>
      <w:proofErr w:type="spellStart"/>
      <w:r>
        <w:rPr>
          <w:rFonts w:ascii="Times New Roman" w:hAnsi="Times New Roman" w:cs="Times New Roman"/>
          <w:sz w:val="24"/>
          <w:szCs w:val="24"/>
        </w:rPr>
        <w:t>Brack</w:t>
      </w:r>
      <w:proofErr w:type="spellEnd"/>
      <w:r w:rsidR="000E69E1" w:rsidRPr="007F2FC9">
        <w:rPr>
          <w:rFonts w:ascii="Times New Roman" w:hAnsi="Times New Roman" w:cs="Times New Roman"/>
          <w:sz w:val="24"/>
          <w:szCs w:val="24"/>
        </w:rPr>
        <w:t>,</w:t>
      </w:r>
      <w:r w:rsidR="00A96835" w:rsidRPr="007F2FC9">
        <w:rPr>
          <w:rFonts w:ascii="Times New Roman" w:hAnsi="Times New Roman" w:cs="Times New Roman"/>
          <w:sz w:val="24"/>
          <w:szCs w:val="24"/>
        </w:rPr>
        <w:t xml:space="preserve"> V</w:t>
      </w:r>
      <w:r w:rsidR="000E69E1" w:rsidRPr="007F2FC9">
        <w:rPr>
          <w:rFonts w:ascii="Times New Roman" w:hAnsi="Times New Roman" w:cs="Times New Roman"/>
          <w:sz w:val="24"/>
          <w:szCs w:val="24"/>
        </w:rPr>
        <w:t>., and J.</w:t>
      </w:r>
      <w:r w:rsidR="00D30941">
        <w:rPr>
          <w:rFonts w:ascii="Times New Roman" w:hAnsi="Times New Roman" w:cs="Times New Roman"/>
          <w:sz w:val="24"/>
          <w:szCs w:val="24"/>
        </w:rPr>
        <w:t xml:space="preserve"> </w:t>
      </w:r>
      <w:r>
        <w:rPr>
          <w:rFonts w:ascii="Times New Roman" w:hAnsi="Times New Roman" w:cs="Times New Roman"/>
          <w:sz w:val="24"/>
          <w:szCs w:val="24"/>
        </w:rPr>
        <w:t xml:space="preserve">O. </w:t>
      </w:r>
      <w:proofErr w:type="spellStart"/>
      <w:r>
        <w:rPr>
          <w:rFonts w:ascii="Times New Roman" w:hAnsi="Times New Roman" w:cs="Times New Roman"/>
          <w:sz w:val="24"/>
          <w:szCs w:val="24"/>
        </w:rPr>
        <w:t>Whitiker</w:t>
      </w:r>
      <w:proofErr w:type="spellEnd"/>
      <w:r w:rsidR="00A96835" w:rsidRPr="007F2FC9">
        <w:rPr>
          <w:rFonts w:ascii="Times New Roman" w:hAnsi="Times New Roman" w:cs="Times New Roman"/>
          <w:sz w:val="24"/>
          <w:szCs w:val="24"/>
        </w:rPr>
        <w:t>.</w:t>
      </w:r>
      <w:r w:rsidR="005A2880">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sidR="000E69E1" w:rsidRPr="007F2FC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Foods of the northern </w:t>
      </w:r>
      <w:proofErr w:type="spellStart"/>
      <w:r w:rsidR="00A96835" w:rsidRPr="007F2FC9">
        <w:rPr>
          <w:rFonts w:ascii="Times New Roman" w:hAnsi="Times New Roman" w:cs="Times New Roman"/>
          <w:sz w:val="24"/>
          <w:szCs w:val="24"/>
        </w:rPr>
        <w:t>myot</w:t>
      </w:r>
      <w:r w:rsidR="005A2880">
        <w:rPr>
          <w:rFonts w:ascii="Times New Roman" w:hAnsi="Times New Roman" w:cs="Times New Roman"/>
          <w:sz w:val="24"/>
          <w:szCs w:val="24"/>
        </w:rPr>
        <w:t>is</w:t>
      </w:r>
      <w:proofErr w:type="spellEnd"/>
      <w:r w:rsidR="005A2880">
        <w:rPr>
          <w:rFonts w:ascii="Times New Roman" w:hAnsi="Times New Roman" w:cs="Times New Roman"/>
          <w:sz w:val="24"/>
          <w:szCs w:val="24"/>
        </w:rPr>
        <w:t xml:space="preserve">, </w:t>
      </w:r>
      <w:proofErr w:type="spellStart"/>
      <w:r w:rsidR="005A2880" w:rsidRPr="00C0743E">
        <w:rPr>
          <w:rFonts w:ascii="Times New Roman" w:hAnsi="Times New Roman" w:cs="Times New Roman"/>
          <w:i/>
          <w:sz w:val="24"/>
          <w:szCs w:val="24"/>
        </w:rPr>
        <w:t>Myotis</w:t>
      </w:r>
      <w:proofErr w:type="spellEnd"/>
      <w:r w:rsidR="005A2880" w:rsidRPr="00C0743E">
        <w:rPr>
          <w:rFonts w:ascii="Times New Roman" w:hAnsi="Times New Roman" w:cs="Times New Roman"/>
          <w:i/>
          <w:sz w:val="24"/>
          <w:szCs w:val="24"/>
        </w:rPr>
        <w:t xml:space="preserve"> </w:t>
      </w:r>
    </w:p>
    <w:p w14:paraId="647EA368" w14:textId="77777777" w:rsidR="00A96835" w:rsidRDefault="005A2880" w:rsidP="003177C0">
      <w:pPr>
        <w:spacing w:line="480" w:lineRule="auto"/>
        <w:ind w:left="720"/>
        <w:contextualSpacing/>
        <w:rPr>
          <w:rFonts w:ascii="Times New Roman" w:hAnsi="Times New Roman" w:cs="Times New Roman"/>
          <w:sz w:val="24"/>
          <w:szCs w:val="24"/>
        </w:rPr>
      </w:pPr>
      <w:proofErr w:type="spellStart"/>
      <w:proofErr w:type="gramStart"/>
      <w:r w:rsidRPr="00C0743E">
        <w:rPr>
          <w:rFonts w:ascii="Times New Roman" w:hAnsi="Times New Roman" w:cs="Times New Roman"/>
          <w:i/>
          <w:sz w:val="24"/>
          <w:szCs w:val="24"/>
        </w:rPr>
        <w:t>septen</w:t>
      </w:r>
      <w:r w:rsidR="007519EE" w:rsidRPr="00C0743E">
        <w:rPr>
          <w:rFonts w:ascii="Times New Roman" w:hAnsi="Times New Roman" w:cs="Times New Roman"/>
          <w:i/>
          <w:sz w:val="24"/>
          <w:szCs w:val="24"/>
        </w:rPr>
        <w:t>trionalis</w:t>
      </w:r>
      <w:proofErr w:type="spellEnd"/>
      <w:proofErr w:type="gramEnd"/>
      <w:r w:rsidR="007519EE">
        <w:rPr>
          <w:rFonts w:ascii="Times New Roman" w:hAnsi="Times New Roman" w:cs="Times New Roman"/>
          <w:sz w:val="24"/>
          <w:szCs w:val="24"/>
        </w:rPr>
        <w:t>, from Missouri and Indiana</w:t>
      </w:r>
      <w:r w:rsidR="00C0743E">
        <w:rPr>
          <w:rFonts w:ascii="Times New Roman" w:hAnsi="Times New Roman" w:cs="Times New Roman"/>
          <w:sz w:val="24"/>
          <w:szCs w:val="24"/>
        </w:rPr>
        <w:t>, with notes on foraging</w:t>
      </w:r>
      <w:r w:rsidR="007519EE">
        <w:rPr>
          <w:rFonts w:ascii="Times New Roman" w:hAnsi="Times New Roman" w:cs="Times New Roman"/>
          <w:sz w:val="24"/>
          <w:szCs w:val="24"/>
        </w:rPr>
        <w:t xml:space="preserve">.  </w:t>
      </w:r>
      <w:proofErr w:type="spellStart"/>
      <w:r w:rsidR="00A96835" w:rsidRPr="007F2FC9">
        <w:rPr>
          <w:rFonts w:ascii="Times New Roman" w:hAnsi="Times New Roman" w:cs="Times New Roman"/>
          <w:sz w:val="24"/>
          <w:szCs w:val="24"/>
        </w:rPr>
        <w:t>Acta</w:t>
      </w:r>
      <w:proofErr w:type="spellEnd"/>
      <w:r w:rsidR="00A96835" w:rsidRPr="007F2FC9">
        <w:rPr>
          <w:rFonts w:ascii="Times New Roman" w:hAnsi="Times New Roman" w:cs="Times New Roman"/>
          <w:sz w:val="24"/>
          <w:szCs w:val="24"/>
        </w:rPr>
        <w:t xml:space="preserve"> </w:t>
      </w:r>
      <w:proofErr w:type="spellStart"/>
      <w:r w:rsidR="00A96835" w:rsidRPr="007F2FC9">
        <w:rPr>
          <w:rFonts w:ascii="Times New Roman" w:hAnsi="Times New Roman" w:cs="Times New Roman"/>
          <w:sz w:val="24"/>
          <w:szCs w:val="24"/>
        </w:rPr>
        <w:t>Chiropterologica</w:t>
      </w:r>
      <w:proofErr w:type="spellEnd"/>
      <w:r w:rsidR="000E69E1" w:rsidRPr="007F2FC9">
        <w:rPr>
          <w:rFonts w:ascii="Times New Roman" w:hAnsi="Times New Roman" w:cs="Times New Roman"/>
          <w:sz w:val="24"/>
          <w:szCs w:val="24"/>
        </w:rPr>
        <w:t>,</w:t>
      </w:r>
      <w:r w:rsidR="00A96835" w:rsidRPr="007F2FC9">
        <w:rPr>
          <w:rFonts w:ascii="Times New Roman" w:hAnsi="Times New Roman" w:cs="Times New Roman"/>
          <w:sz w:val="24"/>
          <w:szCs w:val="24"/>
        </w:rPr>
        <w:t xml:space="preserve"> 3</w:t>
      </w:r>
      <w:r w:rsidR="00C0743E">
        <w:rPr>
          <w:rFonts w:ascii="Times New Roman" w:hAnsi="Times New Roman" w:cs="Times New Roman"/>
          <w:sz w:val="24"/>
          <w:szCs w:val="24"/>
        </w:rPr>
        <w:t>(2)</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203-210.</w:t>
      </w:r>
    </w:p>
    <w:p w14:paraId="0791C501" w14:textId="380DE923" w:rsidR="00337AE1" w:rsidRDefault="00531EA2"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Carter, T. C., M. A. </w:t>
      </w:r>
      <w:proofErr w:type="spellStart"/>
      <w:r>
        <w:rPr>
          <w:rFonts w:ascii="Times New Roman" w:hAnsi="Times New Roman" w:cs="Times New Roman"/>
          <w:sz w:val="24"/>
          <w:szCs w:val="24"/>
        </w:rPr>
        <w:t>Menzel</w:t>
      </w:r>
      <w:proofErr w:type="spellEnd"/>
      <w:r>
        <w:rPr>
          <w:rFonts w:ascii="Times New Roman" w:hAnsi="Times New Roman" w:cs="Times New Roman"/>
          <w:sz w:val="24"/>
          <w:szCs w:val="24"/>
        </w:rPr>
        <w:t>, R. R. Chapman, and K. V. Miller</w:t>
      </w:r>
      <w:r w:rsidR="00337AE1">
        <w:rPr>
          <w:rFonts w:ascii="Times New Roman" w:hAnsi="Times New Roman" w:cs="Times New Roman"/>
          <w:sz w:val="24"/>
          <w:szCs w:val="24"/>
        </w:rPr>
        <w:t xml:space="preserve">.  1999.  Summer </w:t>
      </w:r>
    </w:p>
    <w:p w14:paraId="7E3F758D" w14:textId="77777777" w:rsidR="00337AE1" w:rsidRPr="00B65D79" w:rsidRDefault="00337AE1" w:rsidP="003177C0">
      <w:pPr>
        <w:spacing w:line="480" w:lineRule="auto"/>
        <w:ind w:left="720"/>
        <w:contextualSpacing/>
        <w:rPr>
          <w:rFonts w:ascii="Times New Roman" w:hAnsi="Times New Roman" w:cs="Times New Roman"/>
          <w:sz w:val="24"/>
          <w:szCs w:val="24"/>
        </w:rPr>
      </w:pPr>
      <w:proofErr w:type="gramStart"/>
      <w:r>
        <w:rPr>
          <w:rFonts w:ascii="Times New Roman" w:hAnsi="Times New Roman" w:cs="Times New Roman"/>
          <w:sz w:val="24"/>
          <w:szCs w:val="24"/>
        </w:rPr>
        <w:t>foraging</w:t>
      </w:r>
      <w:proofErr w:type="gramEnd"/>
      <w:r>
        <w:rPr>
          <w:rFonts w:ascii="Times New Roman" w:hAnsi="Times New Roman" w:cs="Times New Roman"/>
          <w:sz w:val="24"/>
          <w:szCs w:val="24"/>
        </w:rPr>
        <w:t xml:space="preserve"> and roosting behavior of an eastern pipistrelle, </w:t>
      </w:r>
      <w:proofErr w:type="spellStart"/>
      <w:r w:rsidRPr="00337AE1">
        <w:rPr>
          <w:rFonts w:ascii="Times New Roman" w:hAnsi="Times New Roman" w:cs="Times New Roman"/>
          <w:i/>
          <w:sz w:val="24"/>
          <w:szCs w:val="24"/>
        </w:rPr>
        <w:t>Pipistrellus</w:t>
      </w:r>
      <w:proofErr w:type="spellEnd"/>
      <w:r w:rsidRPr="00337AE1">
        <w:rPr>
          <w:rFonts w:ascii="Times New Roman" w:hAnsi="Times New Roman" w:cs="Times New Roman"/>
          <w:i/>
          <w:sz w:val="24"/>
          <w:szCs w:val="24"/>
        </w:rPr>
        <w:t xml:space="preserve"> </w:t>
      </w:r>
      <w:proofErr w:type="spellStart"/>
      <w:r w:rsidRPr="00337AE1">
        <w:rPr>
          <w:rFonts w:ascii="Times New Roman" w:hAnsi="Times New Roman" w:cs="Times New Roman"/>
          <w:i/>
          <w:sz w:val="24"/>
          <w:szCs w:val="24"/>
        </w:rPr>
        <w:t>subflavus</w:t>
      </w:r>
      <w:proofErr w:type="spellEnd"/>
      <w:r>
        <w:rPr>
          <w:rFonts w:ascii="Times New Roman" w:hAnsi="Times New Roman" w:cs="Times New Roman"/>
          <w:sz w:val="24"/>
          <w:szCs w:val="24"/>
        </w:rPr>
        <w:t>.  Bat Research News, 40: 5-6.</w:t>
      </w:r>
    </w:p>
    <w:p w14:paraId="53BAF6AA" w14:textId="737AF4F4" w:rsidR="0048603A" w:rsidRDefault="00A218AB"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Clark</w:t>
      </w:r>
      <w:r w:rsidR="00CE089F">
        <w:rPr>
          <w:rFonts w:ascii="Times New Roman" w:hAnsi="Times New Roman" w:cs="Times New Roman"/>
          <w:sz w:val="24"/>
          <w:szCs w:val="24"/>
        </w:rPr>
        <w:t>,</w:t>
      </w:r>
      <w:r w:rsidR="00A96835" w:rsidRPr="007F2FC9">
        <w:rPr>
          <w:rFonts w:ascii="Times New Roman" w:hAnsi="Times New Roman" w:cs="Times New Roman"/>
          <w:sz w:val="24"/>
          <w:szCs w:val="24"/>
        </w:rPr>
        <w:t xml:space="preserve"> D</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R</w:t>
      </w:r>
      <w:r w:rsidR="00CE089F">
        <w:rPr>
          <w:rFonts w:ascii="Times New Roman" w:hAnsi="Times New Roman" w:cs="Times New Roman"/>
          <w:sz w:val="24"/>
          <w:szCs w:val="24"/>
        </w:rPr>
        <w:t>.,</w:t>
      </w:r>
      <w:r w:rsidR="0048603A">
        <w:rPr>
          <w:rFonts w:ascii="Times New Roman" w:hAnsi="Times New Roman" w:cs="Times New Roman"/>
          <w:sz w:val="24"/>
          <w:szCs w:val="24"/>
        </w:rPr>
        <w:t xml:space="preserve"> J</w:t>
      </w:r>
      <w:r w:rsidR="00DC2E1C">
        <w:rPr>
          <w:rFonts w:ascii="Times New Roman" w:hAnsi="Times New Roman" w:cs="Times New Roman"/>
          <w:sz w:val="24"/>
          <w:szCs w:val="24"/>
        </w:rPr>
        <w:t>r</w:t>
      </w:r>
      <w:r w:rsidR="00BE2147">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R. F. Shore</w:t>
      </w:r>
      <w:r w:rsidR="00A96835" w:rsidRPr="007F2FC9">
        <w:rPr>
          <w:rFonts w:ascii="Times New Roman" w:hAnsi="Times New Roman" w:cs="Times New Roman"/>
          <w:sz w:val="24"/>
          <w:szCs w:val="24"/>
        </w:rPr>
        <w:t>.</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sidR="00CE089F">
        <w:rPr>
          <w:rFonts w:ascii="Times New Roman" w:hAnsi="Times New Roman" w:cs="Times New Roman"/>
          <w:sz w:val="24"/>
          <w:szCs w:val="24"/>
        </w:rPr>
        <w:t xml:space="preserve"> </w:t>
      </w:r>
      <w:proofErr w:type="spellStart"/>
      <w:r w:rsidR="00A96835" w:rsidRPr="007F2FC9">
        <w:rPr>
          <w:rFonts w:ascii="Times New Roman" w:hAnsi="Times New Roman" w:cs="Times New Roman"/>
          <w:sz w:val="24"/>
          <w:szCs w:val="24"/>
        </w:rPr>
        <w:t>Chiroptera</w:t>
      </w:r>
      <w:proofErr w:type="spellEnd"/>
      <w:r w:rsidR="00A96835" w:rsidRPr="007F2FC9">
        <w:rPr>
          <w:rFonts w:ascii="Times New Roman" w:hAnsi="Times New Roman" w:cs="Times New Roman"/>
          <w:sz w:val="24"/>
          <w:szCs w:val="24"/>
        </w:rPr>
        <w:t>.</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Pp. 159-214</w:t>
      </w:r>
      <w:r w:rsidR="00CE089F">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sidR="00A96835" w:rsidRPr="00CE089F">
        <w:rPr>
          <w:rFonts w:ascii="Times New Roman" w:hAnsi="Times New Roman" w:cs="Times New Roman"/>
          <w:i/>
          <w:sz w:val="24"/>
          <w:szCs w:val="24"/>
        </w:rPr>
        <w:t>in</w:t>
      </w:r>
      <w:r w:rsidR="00A96835" w:rsidRPr="007F2FC9">
        <w:rPr>
          <w:rFonts w:ascii="Times New Roman" w:hAnsi="Times New Roman" w:cs="Times New Roman"/>
          <w:sz w:val="24"/>
          <w:szCs w:val="24"/>
        </w:rPr>
        <w:t xml:space="preserve"> </w:t>
      </w:r>
      <w:r w:rsidR="00CE089F">
        <w:rPr>
          <w:rFonts w:ascii="Times New Roman" w:hAnsi="Times New Roman" w:cs="Times New Roman"/>
          <w:sz w:val="24"/>
          <w:szCs w:val="24"/>
        </w:rPr>
        <w:t xml:space="preserve">Ecotoxicology in </w:t>
      </w:r>
    </w:p>
    <w:p w14:paraId="4695C0E2" w14:textId="44906EA3" w:rsidR="00A96835" w:rsidRPr="007F2FC9" w:rsidRDefault="00A218AB" w:rsidP="003177C0">
      <w:pPr>
        <w:spacing w:line="480" w:lineRule="auto"/>
        <w:ind w:left="720"/>
        <w:contextualSpacing/>
        <w:rPr>
          <w:rFonts w:ascii="Times New Roman" w:hAnsi="Times New Roman" w:cs="Times New Roman"/>
          <w:sz w:val="24"/>
          <w:szCs w:val="24"/>
        </w:rPr>
      </w:pPr>
      <w:proofErr w:type="gramStart"/>
      <w:r>
        <w:rPr>
          <w:rFonts w:ascii="Times New Roman" w:hAnsi="Times New Roman" w:cs="Times New Roman"/>
          <w:sz w:val="24"/>
          <w:szCs w:val="24"/>
        </w:rPr>
        <w:t>wild</w:t>
      </w:r>
      <w:proofErr w:type="gramEnd"/>
      <w:r>
        <w:rPr>
          <w:rFonts w:ascii="Times New Roman" w:hAnsi="Times New Roman" w:cs="Times New Roman"/>
          <w:sz w:val="24"/>
          <w:szCs w:val="24"/>
        </w:rPr>
        <w:t xml:space="preserve"> mammals (R. F. Shore and B. A. </w:t>
      </w:r>
      <w:proofErr w:type="spellStart"/>
      <w:r>
        <w:rPr>
          <w:rFonts w:ascii="Times New Roman" w:hAnsi="Times New Roman" w:cs="Times New Roman"/>
          <w:sz w:val="24"/>
          <w:szCs w:val="24"/>
        </w:rPr>
        <w:t>Rattner</w:t>
      </w:r>
      <w:proofErr w:type="spellEnd"/>
      <w:r w:rsidR="00CE089F" w:rsidRPr="007F2FC9">
        <w:rPr>
          <w:rFonts w:ascii="Times New Roman" w:hAnsi="Times New Roman" w:cs="Times New Roman"/>
          <w:sz w:val="24"/>
          <w:szCs w:val="24"/>
        </w:rPr>
        <w:t xml:space="preserve">, </w:t>
      </w:r>
      <w:proofErr w:type="spellStart"/>
      <w:r w:rsidR="00CE089F" w:rsidRPr="007F2FC9">
        <w:rPr>
          <w:rFonts w:ascii="Times New Roman" w:hAnsi="Times New Roman" w:cs="Times New Roman"/>
          <w:sz w:val="24"/>
          <w:szCs w:val="24"/>
        </w:rPr>
        <w:t>ed</w:t>
      </w:r>
      <w:r w:rsidR="00CE089F">
        <w:rPr>
          <w:rFonts w:ascii="Times New Roman" w:hAnsi="Times New Roman" w:cs="Times New Roman"/>
          <w:sz w:val="24"/>
          <w:szCs w:val="24"/>
        </w:rPr>
        <w:t>s</w:t>
      </w:r>
      <w:proofErr w:type="spellEnd"/>
      <w:r w:rsidR="00CE089F">
        <w:rPr>
          <w:rFonts w:ascii="Times New Roman" w:hAnsi="Times New Roman" w:cs="Times New Roman"/>
          <w:sz w:val="24"/>
          <w:szCs w:val="24"/>
        </w:rPr>
        <w:t>)</w:t>
      </w:r>
      <w:r w:rsidR="00CE089F" w:rsidRPr="007F2FC9">
        <w:rPr>
          <w:rFonts w:ascii="Times New Roman" w:hAnsi="Times New Roman" w:cs="Times New Roman"/>
          <w:sz w:val="24"/>
          <w:szCs w:val="24"/>
        </w:rPr>
        <w:t>.</w:t>
      </w:r>
      <w:r w:rsidR="00CE089F">
        <w:rPr>
          <w:rFonts w:ascii="Times New Roman" w:hAnsi="Times New Roman" w:cs="Times New Roman"/>
          <w:sz w:val="24"/>
          <w:szCs w:val="24"/>
        </w:rPr>
        <w:t xml:space="preserve"> </w:t>
      </w:r>
      <w:r w:rsidR="00A96835" w:rsidRPr="007F2FC9">
        <w:rPr>
          <w:rFonts w:ascii="Times New Roman" w:hAnsi="Times New Roman" w:cs="Times New Roman"/>
          <w:sz w:val="24"/>
          <w:szCs w:val="24"/>
        </w:rPr>
        <w:t>John Wiley &amp; Sons, New York.</w:t>
      </w:r>
    </w:p>
    <w:p w14:paraId="1ACD5AC2" w14:textId="206F47E4" w:rsidR="00E5747C" w:rsidRDefault="00E5747C"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C</w:t>
      </w:r>
      <w:r w:rsidR="00A218AB">
        <w:rPr>
          <w:rFonts w:ascii="Times New Roman" w:hAnsi="Times New Roman" w:cs="Times New Roman"/>
          <w:sz w:val="24"/>
          <w:szCs w:val="24"/>
        </w:rPr>
        <w:t>uculic</w:t>
      </w:r>
      <w:proofErr w:type="spellEnd"/>
      <w:r w:rsidR="00A218AB">
        <w:rPr>
          <w:rFonts w:ascii="Times New Roman" w:hAnsi="Times New Roman" w:cs="Times New Roman"/>
          <w:sz w:val="24"/>
          <w:szCs w:val="24"/>
        </w:rPr>
        <w:t xml:space="preserve">, V., N. </w:t>
      </w:r>
      <w:proofErr w:type="spellStart"/>
      <w:r w:rsidR="00A218AB">
        <w:rPr>
          <w:rFonts w:ascii="Times New Roman" w:hAnsi="Times New Roman" w:cs="Times New Roman"/>
          <w:sz w:val="24"/>
          <w:szCs w:val="24"/>
        </w:rPr>
        <w:t>Cukrov</w:t>
      </w:r>
      <w:proofErr w:type="spellEnd"/>
      <w:r>
        <w:rPr>
          <w:rFonts w:ascii="Times New Roman" w:hAnsi="Times New Roman" w:cs="Times New Roman"/>
          <w:sz w:val="24"/>
          <w:szCs w:val="24"/>
        </w:rPr>
        <w:t xml:space="preserve">, </w:t>
      </w:r>
      <w:r w:rsidRPr="007F2FC9">
        <w:rPr>
          <w:rFonts w:ascii="Times New Roman" w:hAnsi="Times New Roman" w:cs="Times New Roman"/>
          <w:sz w:val="24"/>
          <w:szCs w:val="24"/>
        </w:rPr>
        <w:t>Ž</w:t>
      </w:r>
      <w:r w:rsidR="00A218AB">
        <w:rPr>
          <w:rFonts w:ascii="Times New Roman" w:hAnsi="Times New Roman" w:cs="Times New Roman"/>
          <w:sz w:val="24"/>
          <w:szCs w:val="24"/>
        </w:rPr>
        <w:t xml:space="preserve"> </w:t>
      </w:r>
      <w:proofErr w:type="spellStart"/>
      <w:r w:rsidR="00A218AB">
        <w:rPr>
          <w:rFonts w:ascii="Times New Roman" w:hAnsi="Times New Roman" w:cs="Times New Roman"/>
          <w:sz w:val="24"/>
          <w:szCs w:val="24"/>
        </w:rPr>
        <w:t>Kwokal</w:t>
      </w:r>
      <w:proofErr w:type="spellEnd"/>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and M. </w:t>
      </w:r>
      <w:proofErr w:type="spellStart"/>
      <w:r>
        <w:rPr>
          <w:rFonts w:ascii="Times New Roman" w:hAnsi="Times New Roman" w:cs="Times New Roman"/>
          <w:sz w:val="24"/>
          <w:szCs w:val="24"/>
        </w:rPr>
        <w:t>M</w:t>
      </w:r>
      <w:r w:rsidR="00A218AB">
        <w:rPr>
          <w:rFonts w:ascii="Times New Roman" w:hAnsi="Times New Roman" w:cs="Times New Roman"/>
          <w:sz w:val="24"/>
          <w:szCs w:val="24"/>
        </w:rPr>
        <w:t>lakar</w:t>
      </w:r>
      <w:proofErr w:type="spellEnd"/>
      <w:r w:rsidR="00A96835" w:rsidRPr="007F2FC9">
        <w:rPr>
          <w:rFonts w:ascii="Times New Roman" w:hAnsi="Times New Roman" w:cs="Times New Roman"/>
          <w:sz w:val="24"/>
          <w:szCs w:val="24"/>
        </w:rPr>
        <w:t>.</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2011.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Distribution of trace </w:t>
      </w:r>
    </w:p>
    <w:p w14:paraId="531F7674" w14:textId="77777777" w:rsidR="00E5747C"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metals</w:t>
      </w:r>
      <w:proofErr w:type="gramEnd"/>
      <w:r w:rsidRPr="007F2FC9">
        <w:rPr>
          <w:rFonts w:ascii="Times New Roman" w:hAnsi="Times New Roman" w:cs="Times New Roman"/>
          <w:sz w:val="24"/>
          <w:szCs w:val="24"/>
        </w:rPr>
        <w:t xml:space="preserve"> in </w:t>
      </w:r>
      <w:proofErr w:type="spellStart"/>
      <w:r w:rsidRPr="007F2FC9">
        <w:rPr>
          <w:rFonts w:ascii="Times New Roman" w:hAnsi="Times New Roman" w:cs="Times New Roman"/>
          <w:sz w:val="24"/>
          <w:szCs w:val="24"/>
        </w:rPr>
        <w:t>anchialine</w:t>
      </w:r>
      <w:proofErr w:type="spellEnd"/>
      <w:r w:rsidRPr="007F2FC9">
        <w:rPr>
          <w:rFonts w:ascii="Times New Roman" w:hAnsi="Times New Roman" w:cs="Times New Roman"/>
          <w:sz w:val="24"/>
          <w:szCs w:val="24"/>
        </w:rPr>
        <w:t xml:space="preserve"> caves of Adriatic Sea, Croatia. Estuarine, Coastal and Shelf</w:t>
      </w:r>
      <w:r w:rsidR="00E5747C">
        <w:rPr>
          <w:rFonts w:ascii="Times New Roman" w:hAnsi="Times New Roman" w:cs="Times New Roman"/>
          <w:sz w:val="24"/>
          <w:szCs w:val="24"/>
        </w:rPr>
        <w:t xml:space="preserve">. </w:t>
      </w:r>
      <w:r w:rsidRPr="007F2FC9">
        <w:rPr>
          <w:rFonts w:ascii="Times New Roman" w:hAnsi="Times New Roman" w:cs="Times New Roman"/>
          <w:sz w:val="24"/>
          <w:szCs w:val="24"/>
        </w:rPr>
        <w:t xml:space="preserve"> </w:t>
      </w:r>
    </w:p>
    <w:p w14:paraId="79101FE5"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Science</w:t>
      </w:r>
      <w:r w:rsidR="00E5747C">
        <w:rPr>
          <w:rFonts w:ascii="Times New Roman" w:hAnsi="Times New Roman" w:cs="Times New Roman"/>
          <w:sz w:val="24"/>
          <w:szCs w:val="24"/>
        </w:rPr>
        <w:t>,</w:t>
      </w:r>
      <w:r w:rsidRPr="007F2FC9">
        <w:rPr>
          <w:rFonts w:ascii="Times New Roman" w:hAnsi="Times New Roman" w:cs="Times New Roman"/>
          <w:sz w:val="24"/>
          <w:szCs w:val="24"/>
        </w:rPr>
        <w:t xml:space="preserve"> 95</w:t>
      </w:r>
      <w:r w:rsidR="00DD0207">
        <w:rPr>
          <w:rFonts w:ascii="Times New Roman" w:hAnsi="Times New Roman" w:cs="Times New Roman"/>
          <w:sz w:val="24"/>
          <w:szCs w:val="24"/>
        </w:rPr>
        <w:t>(1)</w:t>
      </w:r>
      <w:r w:rsidRPr="007F2FC9">
        <w:rPr>
          <w:rFonts w:ascii="Times New Roman" w:hAnsi="Times New Roman" w:cs="Times New Roman"/>
          <w:sz w:val="24"/>
          <w:szCs w:val="24"/>
        </w:rPr>
        <w:t>:</w:t>
      </w:r>
      <w:r w:rsidR="00E5747C">
        <w:rPr>
          <w:rFonts w:ascii="Times New Roman" w:hAnsi="Times New Roman" w:cs="Times New Roman"/>
          <w:sz w:val="24"/>
          <w:szCs w:val="24"/>
        </w:rPr>
        <w:t xml:space="preserve"> </w:t>
      </w:r>
      <w:r w:rsidRPr="007F2FC9">
        <w:rPr>
          <w:rFonts w:ascii="Times New Roman" w:hAnsi="Times New Roman" w:cs="Times New Roman"/>
          <w:sz w:val="24"/>
          <w:szCs w:val="24"/>
        </w:rPr>
        <w:t>253-263.</w:t>
      </w:r>
    </w:p>
    <w:p w14:paraId="7AA499A3" w14:textId="5FAEC977" w:rsidR="00237571" w:rsidRDefault="00A218AB"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Fenolio</w:t>
      </w:r>
      <w:proofErr w:type="spellEnd"/>
      <w:r w:rsidR="00237571">
        <w:rPr>
          <w:rFonts w:ascii="Times New Roman" w:hAnsi="Times New Roman" w:cs="Times New Roman"/>
          <w:sz w:val="24"/>
          <w:szCs w:val="24"/>
        </w:rPr>
        <w:t>,</w:t>
      </w:r>
      <w:r w:rsidR="00A96835" w:rsidRPr="007F2FC9">
        <w:rPr>
          <w:rFonts w:ascii="Times New Roman" w:hAnsi="Times New Roman" w:cs="Times New Roman"/>
          <w:sz w:val="24"/>
          <w:szCs w:val="24"/>
        </w:rPr>
        <w:t xml:space="preserve"> D</w:t>
      </w:r>
      <w:r w:rsidR="00237571">
        <w:rPr>
          <w:rFonts w:ascii="Times New Roman" w:hAnsi="Times New Roman" w:cs="Times New Roman"/>
          <w:sz w:val="24"/>
          <w:szCs w:val="24"/>
        </w:rPr>
        <w:t xml:space="preserve">. </w:t>
      </w:r>
      <w:r w:rsidR="00A96835" w:rsidRPr="007F2FC9">
        <w:rPr>
          <w:rFonts w:ascii="Times New Roman" w:hAnsi="Times New Roman" w:cs="Times New Roman"/>
          <w:sz w:val="24"/>
          <w:szCs w:val="24"/>
        </w:rPr>
        <w:t>B</w:t>
      </w:r>
      <w:r w:rsidR="00237571">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G. O. </w:t>
      </w:r>
      <w:proofErr w:type="spellStart"/>
      <w:r>
        <w:rPr>
          <w:rFonts w:ascii="Times New Roman" w:hAnsi="Times New Roman" w:cs="Times New Roman"/>
          <w:sz w:val="24"/>
          <w:szCs w:val="24"/>
        </w:rPr>
        <w:t>Graenin</w:t>
      </w:r>
      <w:proofErr w:type="spellEnd"/>
      <w:r w:rsidR="00A96835" w:rsidRPr="007F2FC9">
        <w:rPr>
          <w:rFonts w:ascii="Times New Roman" w:hAnsi="Times New Roman" w:cs="Times New Roman"/>
          <w:sz w:val="24"/>
          <w:szCs w:val="24"/>
        </w:rPr>
        <w:t>,</w:t>
      </w:r>
      <w:r w:rsidR="00237571">
        <w:rPr>
          <w:rFonts w:ascii="Times New Roman" w:hAnsi="Times New Roman" w:cs="Times New Roman"/>
          <w:sz w:val="24"/>
          <w:szCs w:val="24"/>
        </w:rPr>
        <w:t xml:space="preserve"> B. A. C</w:t>
      </w:r>
      <w:r>
        <w:rPr>
          <w:rFonts w:ascii="Times New Roman" w:hAnsi="Times New Roman" w:cs="Times New Roman"/>
          <w:sz w:val="24"/>
          <w:szCs w:val="24"/>
        </w:rPr>
        <w:t>ollier</w:t>
      </w:r>
      <w:r w:rsidR="00A96835" w:rsidRPr="007F2FC9">
        <w:rPr>
          <w:rFonts w:ascii="Times New Roman" w:hAnsi="Times New Roman" w:cs="Times New Roman"/>
          <w:sz w:val="24"/>
          <w:szCs w:val="24"/>
        </w:rPr>
        <w:t>,</w:t>
      </w:r>
      <w:r>
        <w:rPr>
          <w:rFonts w:ascii="Times New Roman" w:hAnsi="Times New Roman" w:cs="Times New Roman"/>
          <w:sz w:val="24"/>
          <w:szCs w:val="24"/>
        </w:rPr>
        <w:t xml:space="preserve"> and J. F. Stout</w:t>
      </w:r>
      <w:r w:rsidR="0023757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2006. </w:t>
      </w:r>
      <w:proofErr w:type="spellStart"/>
      <w:r w:rsidR="00A96835" w:rsidRPr="007F2FC9">
        <w:rPr>
          <w:rFonts w:ascii="Times New Roman" w:hAnsi="Times New Roman" w:cs="Times New Roman"/>
          <w:sz w:val="24"/>
          <w:szCs w:val="24"/>
        </w:rPr>
        <w:t>Coprophagy</w:t>
      </w:r>
      <w:proofErr w:type="spellEnd"/>
      <w:r w:rsidR="00A96835" w:rsidRPr="007F2FC9">
        <w:rPr>
          <w:rFonts w:ascii="Times New Roman" w:hAnsi="Times New Roman" w:cs="Times New Roman"/>
          <w:sz w:val="24"/>
          <w:szCs w:val="24"/>
        </w:rPr>
        <w:t xml:space="preserve"> in a </w:t>
      </w:r>
    </w:p>
    <w:p w14:paraId="17A6EF63" w14:textId="77777777" w:rsidR="00237571"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cave-adapted</w:t>
      </w:r>
      <w:proofErr w:type="gramEnd"/>
      <w:r w:rsidRPr="007F2FC9">
        <w:rPr>
          <w:rFonts w:ascii="Times New Roman" w:hAnsi="Times New Roman" w:cs="Times New Roman"/>
          <w:sz w:val="24"/>
          <w:szCs w:val="24"/>
        </w:rPr>
        <w:t xml:space="preserve"> salamander; the importance of bat guano examined t</w:t>
      </w:r>
      <w:r w:rsidR="00237571">
        <w:rPr>
          <w:rFonts w:ascii="Times New Roman" w:hAnsi="Times New Roman" w:cs="Times New Roman"/>
          <w:sz w:val="24"/>
          <w:szCs w:val="24"/>
        </w:rPr>
        <w:t xml:space="preserve">hrough nutritional and </w:t>
      </w:r>
    </w:p>
    <w:p w14:paraId="7A3A7577" w14:textId="77777777" w:rsidR="00A96835" w:rsidRDefault="00237571" w:rsidP="003177C0">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stable</w:t>
      </w:r>
      <w:proofErr w:type="gramEnd"/>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isotope analyses.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Proceedings of the Royal Society B</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273:</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439-443.</w:t>
      </w:r>
    </w:p>
    <w:p w14:paraId="1624FF12" w14:textId="5DDCA444" w:rsidR="00E5475F" w:rsidRDefault="00A218AB"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Fligner</w:t>
      </w:r>
      <w:proofErr w:type="spellEnd"/>
      <w:r>
        <w:rPr>
          <w:rFonts w:ascii="Times New Roman" w:hAnsi="Times New Roman" w:cs="Times New Roman"/>
          <w:sz w:val="24"/>
          <w:szCs w:val="24"/>
        </w:rPr>
        <w:t>, M. A, and T. J. Killeen</w:t>
      </w:r>
      <w:r w:rsidR="007C2E00">
        <w:rPr>
          <w:rFonts w:ascii="Times New Roman" w:hAnsi="Times New Roman" w:cs="Times New Roman"/>
          <w:sz w:val="24"/>
          <w:szCs w:val="24"/>
        </w:rPr>
        <w:t xml:space="preserve">.  1976.  Distribution-free two-sample tests for scale.  </w:t>
      </w:r>
    </w:p>
    <w:p w14:paraId="635DAAA1" w14:textId="245A0412" w:rsidR="007C2E00" w:rsidRDefault="007C2E00"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Journal of the American Statistical Association, 71: 210-213.</w:t>
      </w:r>
    </w:p>
    <w:p w14:paraId="14910BD3" w14:textId="51080F45" w:rsidR="004B64B2" w:rsidRDefault="00A218AB"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Fujita</w:t>
      </w:r>
      <w:r w:rsidR="008F0FC0">
        <w:rPr>
          <w:rFonts w:ascii="Times New Roman" w:hAnsi="Times New Roman" w:cs="Times New Roman"/>
          <w:sz w:val="24"/>
          <w:szCs w:val="24"/>
        </w:rPr>
        <w:t xml:space="preserve">, M. S., and T. H. Kunz.  1984.  </w:t>
      </w:r>
      <w:proofErr w:type="spellStart"/>
      <w:r w:rsidR="008F0FC0" w:rsidRPr="008F0FC0">
        <w:rPr>
          <w:rFonts w:ascii="Times New Roman" w:hAnsi="Times New Roman" w:cs="Times New Roman"/>
          <w:i/>
          <w:sz w:val="24"/>
          <w:szCs w:val="24"/>
        </w:rPr>
        <w:t>Pipistrellus</w:t>
      </w:r>
      <w:proofErr w:type="spellEnd"/>
      <w:r w:rsidR="008F0FC0" w:rsidRPr="008F0FC0">
        <w:rPr>
          <w:rFonts w:ascii="Times New Roman" w:hAnsi="Times New Roman" w:cs="Times New Roman"/>
          <w:i/>
          <w:sz w:val="24"/>
          <w:szCs w:val="24"/>
        </w:rPr>
        <w:t xml:space="preserve"> </w:t>
      </w:r>
      <w:proofErr w:type="spellStart"/>
      <w:r w:rsidR="008F0FC0" w:rsidRPr="008F0FC0">
        <w:rPr>
          <w:rFonts w:ascii="Times New Roman" w:hAnsi="Times New Roman" w:cs="Times New Roman"/>
          <w:i/>
          <w:sz w:val="24"/>
          <w:szCs w:val="24"/>
        </w:rPr>
        <w:t>subflavus</w:t>
      </w:r>
      <w:proofErr w:type="spellEnd"/>
      <w:r w:rsidR="008F0FC0">
        <w:rPr>
          <w:rFonts w:ascii="Times New Roman" w:hAnsi="Times New Roman" w:cs="Times New Roman"/>
          <w:sz w:val="24"/>
          <w:szCs w:val="24"/>
        </w:rPr>
        <w:t>.  Mammalian Species, 228: 1-6.</w:t>
      </w:r>
    </w:p>
    <w:p w14:paraId="1C3CF589" w14:textId="73F696DE" w:rsidR="000A2E21"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Gore</w:t>
      </w:r>
      <w:r w:rsidR="000A2E21">
        <w:rPr>
          <w:rFonts w:ascii="Times New Roman" w:hAnsi="Times New Roman" w:cs="Times New Roman"/>
          <w:sz w:val="24"/>
          <w:szCs w:val="24"/>
        </w:rPr>
        <w:t>,</w:t>
      </w:r>
      <w:r w:rsidR="00A96835" w:rsidRPr="007F2FC9">
        <w:rPr>
          <w:rFonts w:ascii="Times New Roman" w:hAnsi="Times New Roman" w:cs="Times New Roman"/>
          <w:sz w:val="24"/>
          <w:szCs w:val="24"/>
        </w:rPr>
        <w:t xml:space="preserve"> J</w:t>
      </w:r>
      <w:r w:rsidR="000A2E21">
        <w:rPr>
          <w:rFonts w:ascii="Times New Roman" w:hAnsi="Times New Roman" w:cs="Times New Roman"/>
          <w:sz w:val="24"/>
          <w:szCs w:val="24"/>
        </w:rPr>
        <w:t xml:space="preserve">. </w:t>
      </w:r>
      <w:r w:rsidR="00A96835" w:rsidRPr="007F2FC9">
        <w:rPr>
          <w:rFonts w:ascii="Times New Roman" w:hAnsi="Times New Roman" w:cs="Times New Roman"/>
          <w:sz w:val="24"/>
          <w:szCs w:val="24"/>
        </w:rPr>
        <w:t>A</w:t>
      </w:r>
      <w:r w:rsidR="0048603A">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L. </w:t>
      </w:r>
      <w:proofErr w:type="spellStart"/>
      <w:r>
        <w:rPr>
          <w:rFonts w:ascii="Times New Roman" w:hAnsi="Times New Roman" w:cs="Times New Roman"/>
          <w:sz w:val="24"/>
          <w:szCs w:val="24"/>
        </w:rPr>
        <w:t>Lazure</w:t>
      </w:r>
      <w:proofErr w:type="spellEnd"/>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M. E. Ludlow</w:t>
      </w:r>
      <w:r w:rsidR="000A2E21">
        <w:rPr>
          <w:rFonts w:ascii="Times New Roman" w:hAnsi="Times New Roman" w:cs="Times New Roman"/>
          <w:sz w:val="24"/>
          <w:szCs w:val="24"/>
        </w:rPr>
        <w:t xml:space="preserve">.  </w:t>
      </w:r>
      <w:r w:rsidR="00A96835" w:rsidRPr="007F2FC9">
        <w:rPr>
          <w:rFonts w:ascii="Times New Roman" w:hAnsi="Times New Roman" w:cs="Times New Roman"/>
          <w:sz w:val="24"/>
          <w:szCs w:val="24"/>
        </w:rPr>
        <w:t>2012.</w:t>
      </w:r>
      <w:r w:rsidR="000A2E2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Decline in the</w:t>
      </w:r>
      <w:r w:rsidR="000A2E21">
        <w:rPr>
          <w:rFonts w:ascii="Times New Roman" w:hAnsi="Times New Roman" w:cs="Times New Roman"/>
          <w:sz w:val="24"/>
          <w:szCs w:val="24"/>
        </w:rPr>
        <w:t xml:space="preserve"> winter population of </w:t>
      </w:r>
    </w:p>
    <w:p w14:paraId="69A43B58" w14:textId="77777777" w:rsidR="00A96835" w:rsidRPr="007F2FC9" w:rsidRDefault="000A2E21" w:rsidP="003177C0">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gray</w:t>
      </w:r>
      <w:proofErr w:type="gramEnd"/>
      <w:r>
        <w:rPr>
          <w:rFonts w:ascii="Times New Roman" w:hAnsi="Times New Roman" w:cs="Times New Roman"/>
          <w:sz w:val="24"/>
          <w:szCs w:val="24"/>
        </w:rPr>
        <w:t xml:space="preserve"> bats </w:t>
      </w:r>
      <w:r w:rsidR="00A96835" w:rsidRPr="007F2FC9">
        <w:rPr>
          <w:rFonts w:ascii="Times New Roman" w:hAnsi="Times New Roman" w:cs="Times New Roman"/>
          <w:sz w:val="24"/>
          <w:szCs w:val="24"/>
        </w:rPr>
        <w:t>(</w:t>
      </w:r>
      <w:proofErr w:type="spellStart"/>
      <w:r w:rsidR="00A96835" w:rsidRPr="000A2E21">
        <w:rPr>
          <w:rFonts w:ascii="Times New Roman" w:hAnsi="Times New Roman" w:cs="Times New Roman"/>
          <w:i/>
          <w:sz w:val="24"/>
          <w:szCs w:val="24"/>
        </w:rPr>
        <w:t>Myotis</w:t>
      </w:r>
      <w:proofErr w:type="spellEnd"/>
      <w:r w:rsidR="00A96835" w:rsidRPr="000A2E21">
        <w:rPr>
          <w:rFonts w:ascii="Times New Roman" w:hAnsi="Times New Roman" w:cs="Times New Roman"/>
          <w:i/>
          <w:sz w:val="24"/>
          <w:szCs w:val="24"/>
        </w:rPr>
        <w:t xml:space="preserve"> </w:t>
      </w:r>
      <w:proofErr w:type="spellStart"/>
      <w:r w:rsidR="00A96835" w:rsidRPr="000A2E21">
        <w:rPr>
          <w:rFonts w:ascii="Times New Roman" w:hAnsi="Times New Roman" w:cs="Times New Roman"/>
          <w:i/>
          <w:sz w:val="24"/>
          <w:szCs w:val="24"/>
        </w:rPr>
        <w:t>grisescens</w:t>
      </w:r>
      <w:proofErr w:type="spellEnd"/>
      <w:r w:rsidR="00A96835" w:rsidRPr="007F2FC9">
        <w:rPr>
          <w:rFonts w:ascii="Times New Roman" w:hAnsi="Times New Roman" w:cs="Times New Roman"/>
          <w:sz w:val="24"/>
          <w:szCs w:val="24"/>
        </w:rPr>
        <w:t xml:space="preserve">) in Florida.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Southeastern Naturalist</w:t>
      </w:r>
      <w:r>
        <w:rPr>
          <w:rFonts w:ascii="Times New Roman" w:hAnsi="Times New Roman" w:cs="Times New Roman"/>
          <w:sz w:val="24"/>
          <w:szCs w:val="24"/>
        </w:rPr>
        <w:t>,</w:t>
      </w:r>
      <w:r w:rsidR="00A96835" w:rsidRPr="007F2FC9">
        <w:rPr>
          <w:rFonts w:ascii="Times New Roman" w:hAnsi="Times New Roman" w:cs="Times New Roman"/>
          <w:sz w:val="24"/>
          <w:szCs w:val="24"/>
        </w:rPr>
        <w:t xml:space="preserve"> 11:</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89-98.</w:t>
      </w:r>
    </w:p>
    <w:p w14:paraId="5C85901C" w14:textId="6E2A4F4B" w:rsidR="00731BC1"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Gore</w:t>
      </w:r>
      <w:r w:rsidR="00731BC1">
        <w:rPr>
          <w:rFonts w:ascii="Times New Roman" w:hAnsi="Times New Roman" w:cs="Times New Roman"/>
          <w:sz w:val="24"/>
          <w:szCs w:val="24"/>
        </w:rPr>
        <w:t>,</w:t>
      </w:r>
      <w:r w:rsidR="00A96835" w:rsidRPr="007F2FC9">
        <w:rPr>
          <w:rFonts w:ascii="Times New Roman" w:hAnsi="Times New Roman" w:cs="Times New Roman"/>
          <w:sz w:val="24"/>
          <w:szCs w:val="24"/>
        </w:rPr>
        <w:t xml:space="preserve"> J</w:t>
      </w:r>
      <w:r w:rsidR="00731BC1">
        <w:rPr>
          <w:rFonts w:ascii="Times New Roman" w:hAnsi="Times New Roman" w:cs="Times New Roman"/>
          <w:sz w:val="24"/>
          <w:szCs w:val="24"/>
        </w:rPr>
        <w:t xml:space="preserve">. </w:t>
      </w:r>
      <w:r w:rsidR="00A96835" w:rsidRPr="007F2FC9">
        <w:rPr>
          <w:rFonts w:ascii="Times New Roman" w:hAnsi="Times New Roman" w:cs="Times New Roman"/>
          <w:sz w:val="24"/>
          <w:szCs w:val="24"/>
        </w:rPr>
        <w:t>A</w:t>
      </w:r>
      <w:r w:rsidR="00731BC1">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and J. A. </w:t>
      </w:r>
      <w:proofErr w:type="spellStart"/>
      <w:r>
        <w:rPr>
          <w:rFonts w:ascii="Times New Roman" w:hAnsi="Times New Roman" w:cs="Times New Roman"/>
          <w:sz w:val="24"/>
          <w:szCs w:val="24"/>
        </w:rPr>
        <w:t>Hovis</w:t>
      </w:r>
      <w:proofErr w:type="spellEnd"/>
      <w:r w:rsidR="00A96835" w:rsidRPr="007F2FC9">
        <w:rPr>
          <w:rFonts w:ascii="Times New Roman" w:hAnsi="Times New Roman" w:cs="Times New Roman"/>
          <w:sz w:val="24"/>
          <w:szCs w:val="24"/>
        </w:rPr>
        <w:t xml:space="preserve">. </w:t>
      </w:r>
      <w:r w:rsidR="00731BC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1998. </w:t>
      </w:r>
      <w:r w:rsidR="00731BC1">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Status and conservation of southeastern </w:t>
      </w:r>
      <w:proofErr w:type="spellStart"/>
      <w:r w:rsidR="00A96835" w:rsidRPr="007F2FC9">
        <w:rPr>
          <w:rFonts w:ascii="Times New Roman" w:hAnsi="Times New Roman" w:cs="Times New Roman"/>
          <w:sz w:val="24"/>
          <w:szCs w:val="24"/>
        </w:rPr>
        <w:t>myotis</w:t>
      </w:r>
      <w:proofErr w:type="spellEnd"/>
      <w:r w:rsidR="00A96835" w:rsidRPr="007F2FC9">
        <w:rPr>
          <w:rFonts w:ascii="Times New Roman" w:hAnsi="Times New Roman" w:cs="Times New Roman"/>
          <w:sz w:val="24"/>
          <w:szCs w:val="24"/>
        </w:rPr>
        <w:t xml:space="preserve"> maternity </w:t>
      </w:r>
    </w:p>
    <w:p w14:paraId="0AF666A7" w14:textId="77777777" w:rsidR="00A96835" w:rsidRPr="007F2FC9"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colonies</w:t>
      </w:r>
      <w:proofErr w:type="gramEnd"/>
      <w:r w:rsidRPr="007F2FC9">
        <w:rPr>
          <w:rFonts w:ascii="Times New Roman" w:hAnsi="Times New Roman" w:cs="Times New Roman"/>
          <w:sz w:val="24"/>
          <w:szCs w:val="24"/>
        </w:rPr>
        <w:t xml:space="preserve"> in Florida caves. </w:t>
      </w:r>
      <w:r w:rsidR="00731BC1">
        <w:rPr>
          <w:rFonts w:ascii="Times New Roman" w:hAnsi="Times New Roman" w:cs="Times New Roman"/>
          <w:sz w:val="24"/>
          <w:szCs w:val="24"/>
        </w:rPr>
        <w:t xml:space="preserve"> </w:t>
      </w:r>
      <w:r w:rsidRPr="007F2FC9">
        <w:rPr>
          <w:rFonts w:ascii="Times New Roman" w:hAnsi="Times New Roman" w:cs="Times New Roman"/>
          <w:sz w:val="24"/>
          <w:szCs w:val="24"/>
        </w:rPr>
        <w:t>Florida Scientist</w:t>
      </w:r>
      <w:r w:rsidR="00731BC1">
        <w:rPr>
          <w:rFonts w:ascii="Times New Roman" w:hAnsi="Times New Roman" w:cs="Times New Roman"/>
          <w:sz w:val="24"/>
          <w:szCs w:val="24"/>
        </w:rPr>
        <w:t>,</w:t>
      </w:r>
      <w:r w:rsidRPr="007F2FC9">
        <w:rPr>
          <w:rFonts w:ascii="Times New Roman" w:hAnsi="Times New Roman" w:cs="Times New Roman"/>
          <w:sz w:val="24"/>
          <w:szCs w:val="24"/>
        </w:rPr>
        <w:t xml:space="preserve"> 61:</w:t>
      </w:r>
      <w:r w:rsidR="00731BC1">
        <w:rPr>
          <w:rFonts w:ascii="Times New Roman" w:hAnsi="Times New Roman" w:cs="Times New Roman"/>
          <w:sz w:val="24"/>
          <w:szCs w:val="24"/>
        </w:rPr>
        <w:t xml:space="preserve"> </w:t>
      </w:r>
      <w:r w:rsidR="00487B32">
        <w:rPr>
          <w:rFonts w:ascii="Times New Roman" w:hAnsi="Times New Roman" w:cs="Times New Roman"/>
          <w:sz w:val="24"/>
          <w:szCs w:val="24"/>
        </w:rPr>
        <w:t>160-</w:t>
      </w:r>
      <w:r w:rsidRPr="007F2FC9">
        <w:rPr>
          <w:rFonts w:ascii="Times New Roman" w:hAnsi="Times New Roman" w:cs="Times New Roman"/>
          <w:sz w:val="24"/>
          <w:szCs w:val="24"/>
        </w:rPr>
        <w:t>169.</w:t>
      </w:r>
    </w:p>
    <w:p w14:paraId="29CCDE66" w14:textId="368E3415" w:rsidR="002D24C6"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Hagan</w:t>
      </w:r>
      <w:r w:rsidR="002D24C6">
        <w:rPr>
          <w:rFonts w:ascii="Times New Roman" w:hAnsi="Times New Roman" w:cs="Times New Roman"/>
          <w:sz w:val="24"/>
          <w:szCs w:val="24"/>
        </w:rPr>
        <w:t>,</w:t>
      </w:r>
      <w:r w:rsidR="00A96835" w:rsidRPr="007F2FC9">
        <w:rPr>
          <w:rFonts w:ascii="Times New Roman" w:hAnsi="Times New Roman" w:cs="Times New Roman"/>
          <w:sz w:val="24"/>
          <w:szCs w:val="24"/>
        </w:rPr>
        <w:t xml:space="preserve"> S.</w:t>
      </w:r>
      <w:r w:rsidR="002D24C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2014. </w:t>
      </w:r>
      <w:r w:rsidR="002D24C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Mercury bioaccumulation in bat populations in Mammoth Cave National </w:t>
      </w:r>
    </w:p>
    <w:p w14:paraId="337CBEB4" w14:textId="77777777" w:rsidR="002D24C6"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Park: Modern, Historical, and Ancient Samples. </w:t>
      </w:r>
      <w:r w:rsidR="002D24C6">
        <w:rPr>
          <w:rFonts w:ascii="Times New Roman" w:hAnsi="Times New Roman" w:cs="Times New Roman"/>
          <w:sz w:val="24"/>
          <w:szCs w:val="24"/>
        </w:rPr>
        <w:t xml:space="preserve"> </w:t>
      </w:r>
      <w:r w:rsidRPr="007F2FC9">
        <w:rPr>
          <w:rFonts w:ascii="Times New Roman" w:hAnsi="Times New Roman" w:cs="Times New Roman"/>
          <w:sz w:val="24"/>
          <w:szCs w:val="24"/>
        </w:rPr>
        <w:t xml:space="preserve">Thesis. </w:t>
      </w:r>
      <w:r w:rsidR="002D24C6">
        <w:rPr>
          <w:rFonts w:ascii="Times New Roman" w:hAnsi="Times New Roman" w:cs="Times New Roman"/>
          <w:sz w:val="24"/>
          <w:szCs w:val="24"/>
        </w:rPr>
        <w:t xml:space="preserve"> </w:t>
      </w:r>
      <w:r w:rsidRPr="007F2FC9">
        <w:rPr>
          <w:rFonts w:ascii="Times New Roman" w:hAnsi="Times New Roman" w:cs="Times New Roman"/>
          <w:sz w:val="24"/>
          <w:szCs w:val="24"/>
        </w:rPr>
        <w:t xml:space="preserve">Western Kentucky University. </w:t>
      </w:r>
    </w:p>
    <w:p w14:paraId="53ACDC73"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Kentucky.</w:t>
      </w:r>
    </w:p>
    <w:p w14:paraId="2992188C" w14:textId="213E9963" w:rsidR="00A635C2" w:rsidRDefault="006D33B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Hickey</w:t>
      </w:r>
      <w:r w:rsidR="00A635C2">
        <w:rPr>
          <w:rFonts w:ascii="Times New Roman" w:hAnsi="Times New Roman" w:cs="Times New Roman"/>
          <w:sz w:val="24"/>
          <w:szCs w:val="24"/>
        </w:rPr>
        <w:t>,</w:t>
      </w:r>
      <w:r w:rsidR="00A96835" w:rsidRPr="007F2FC9">
        <w:rPr>
          <w:rFonts w:ascii="Times New Roman" w:hAnsi="Times New Roman" w:cs="Times New Roman"/>
          <w:sz w:val="24"/>
          <w:szCs w:val="24"/>
        </w:rPr>
        <w:t xml:space="preserve"> M</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B</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C</w:t>
      </w:r>
      <w:r w:rsidR="00A635C2">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M. B. Fenton</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K. C. MacDonald, and C. </w:t>
      </w:r>
      <w:proofErr w:type="spellStart"/>
      <w:r>
        <w:rPr>
          <w:rFonts w:ascii="Times New Roman" w:hAnsi="Times New Roman" w:cs="Times New Roman"/>
          <w:sz w:val="24"/>
          <w:szCs w:val="24"/>
        </w:rPr>
        <w:t>Soulliere</w:t>
      </w:r>
      <w:proofErr w:type="spellEnd"/>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2001. </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Trace </w:t>
      </w:r>
    </w:p>
    <w:p w14:paraId="64C4747F" w14:textId="77777777" w:rsidR="00A635C2"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elements</w:t>
      </w:r>
      <w:proofErr w:type="gramEnd"/>
      <w:r w:rsidRPr="007F2FC9">
        <w:rPr>
          <w:rFonts w:ascii="Times New Roman" w:hAnsi="Times New Roman" w:cs="Times New Roman"/>
          <w:sz w:val="24"/>
          <w:szCs w:val="24"/>
        </w:rPr>
        <w:t xml:space="preserve"> in the fur of bats (</w:t>
      </w:r>
      <w:proofErr w:type="spellStart"/>
      <w:r w:rsidRPr="007F2FC9">
        <w:rPr>
          <w:rFonts w:ascii="Times New Roman" w:hAnsi="Times New Roman" w:cs="Times New Roman"/>
          <w:sz w:val="24"/>
          <w:szCs w:val="24"/>
        </w:rPr>
        <w:t>Chiroptera</w:t>
      </w:r>
      <w:proofErr w:type="spellEnd"/>
      <w:r w:rsidRPr="007F2FC9">
        <w:rPr>
          <w:rFonts w:ascii="Times New Roman" w:hAnsi="Times New Roman" w:cs="Times New Roman"/>
          <w:sz w:val="24"/>
          <w:szCs w:val="24"/>
        </w:rPr>
        <w:t xml:space="preserve">: </w:t>
      </w:r>
      <w:proofErr w:type="spellStart"/>
      <w:r w:rsidRPr="005958C7">
        <w:rPr>
          <w:rFonts w:ascii="Times New Roman" w:hAnsi="Times New Roman" w:cs="Times New Roman"/>
          <w:sz w:val="24"/>
          <w:szCs w:val="24"/>
        </w:rPr>
        <w:t>Vespertilionidae</w:t>
      </w:r>
      <w:proofErr w:type="spellEnd"/>
      <w:r w:rsidR="005958C7">
        <w:rPr>
          <w:rFonts w:ascii="Times New Roman" w:hAnsi="Times New Roman" w:cs="Times New Roman"/>
          <w:sz w:val="24"/>
          <w:szCs w:val="24"/>
        </w:rPr>
        <w:t>) from Ontario and Quebec,</w:t>
      </w:r>
      <w:r w:rsidRPr="007F2FC9">
        <w:rPr>
          <w:rFonts w:ascii="Times New Roman" w:hAnsi="Times New Roman" w:cs="Times New Roman"/>
          <w:sz w:val="24"/>
          <w:szCs w:val="24"/>
        </w:rPr>
        <w:t xml:space="preserve"> </w:t>
      </w:r>
      <w:r w:rsidR="00A635C2">
        <w:rPr>
          <w:rFonts w:ascii="Times New Roman" w:hAnsi="Times New Roman" w:cs="Times New Roman"/>
          <w:sz w:val="24"/>
          <w:szCs w:val="24"/>
        </w:rPr>
        <w:t xml:space="preserve"> </w:t>
      </w:r>
    </w:p>
    <w:p w14:paraId="5FB60A78" w14:textId="77777777" w:rsidR="00A96835" w:rsidRPr="007F2FC9" w:rsidRDefault="005958C7"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Canada.</w:t>
      </w:r>
      <w:r w:rsidR="00A96835" w:rsidRPr="007F2FC9">
        <w:rPr>
          <w:rFonts w:ascii="Times New Roman" w:hAnsi="Times New Roman" w:cs="Times New Roman"/>
          <w:sz w:val="24"/>
          <w:szCs w:val="24"/>
        </w:rPr>
        <w:t xml:space="preserve"> Bulletin of Environmental Contamination and Toxicology</w:t>
      </w:r>
      <w:r w:rsidR="00A635C2">
        <w:rPr>
          <w:rFonts w:ascii="Times New Roman" w:hAnsi="Times New Roman" w:cs="Times New Roman"/>
          <w:sz w:val="24"/>
          <w:szCs w:val="24"/>
        </w:rPr>
        <w:t>,</w:t>
      </w:r>
      <w:r w:rsidR="00A96835" w:rsidRPr="007F2FC9">
        <w:rPr>
          <w:rFonts w:ascii="Times New Roman" w:hAnsi="Times New Roman" w:cs="Times New Roman"/>
          <w:sz w:val="24"/>
          <w:szCs w:val="24"/>
        </w:rPr>
        <w:t xml:space="preserve"> 66:</w:t>
      </w:r>
      <w:r w:rsidR="00A635C2">
        <w:rPr>
          <w:rFonts w:ascii="Times New Roman" w:hAnsi="Times New Roman" w:cs="Times New Roman"/>
          <w:sz w:val="24"/>
          <w:szCs w:val="24"/>
        </w:rPr>
        <w:t xml:space="preserve"> </w:t>
      </w:r>
      <w:r w:rsidR="00A96835" w:rsidRPr="007F2FC9">
        <w:rPr>
          <w:rFonts w:ascii="Times New Roman" w:hAnsi="Times New Roman" w:cs="Times New Roman"/>
          <w:sz w:val="24"/>
          <w:szCs w:val="24"/>
        </w:rPr>
        <w:t>699-706.</w:t>
      </w:r>
    </w:p>
    <w:p w14:paraId="65BC91BB" w14:textId="02F5EBD9" w:rsidR="00BC7FF6" w:rsidRDefault="006D33B6"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Iskali</w:t>
      </w:r>
      <w:proofErr w:type="spellEnd"/>
      <w:r>
        <w:rPr>
          <w:rFonts w:ascii="Times New Roman" w:hAnsi="Times New Roman" w:cs="Times New Roman"/>
          <w:sz w:val="24"/>
          <w:szCs w:val="24"/>
        </w:rPr>
        <w:t>, G., and Y. Zhang</w:t>
      </w:r>
      <w:r w:rsidR="00A96835" w:rsidRPr="007F2FC9">
        <w:rPr>
          <w:rFonts w:ascii="Times New Roman" w:hAnsi="Times New Roman" w:cs="Times New Roman"/>
          <w:sz w:val="24"/>
          <w:szCs w:val="24"/>
        </w:rPr>
        <w:t>.</w:t>
      </w:r>
      <w:r w:rsidR="00BC7FF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2015. </w:t>
      </w:r>
      <w:r w:rsidR="00BC7FF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Guano subsidy and the invertebrate community in Bracken </w:t>
      </w:r>
    </w:p>
    <w:p w14:paraId="0E2FA19B"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Cave: The World’s largest colony of bats.</w:t>
      </w:r>
      <w:r w:rsidR="00BC7FF6">
        <w:rPr>
          <w:rFonts w:ascii="Times New Roman" w:hAnsi="Times New Roman" w:cs="Times New Roman"/>
          <w:sz w:val="24"/>
          <w:szCs w:val="24"/>
        </w:rPr>
        <w:t xml:space="preserve"> </w:t>
      </w:r>
      <w:r w:rsidRPr="007F2FC9">
        <w:rPr>
          <w:rFonts w:ascii="Times New Roman" w:hAnsi="Times New Roman" w:cs="Times New Roman"/>
          <w:sz w:val="24"/>
          <w:szCs w:val="24"/>
        </w:rPr>
        <w:t xml:space="preserve"> Journal of Cave and Karst Studies</w:t>
      </w:r>
      <w:r w:rsidR="00BC7FF6">
        <w:rPr>
          <w:rFonts w:ascii="Times New Roman" w:hAnsi="Times New Roman" w:cs="Times New Roman"/>
          <w:sz w:val="24"/>
          <w:szCs w:val="24"/>
        </w:rPr>
        <w:t>,</w:t>
      </w:r>
      <w:r w:rsidRPr="007F2FC9">
        <w:rPr>
          <w:rFonts w:ascii="Times New Roman" w:hAnsi="Times New Roman" w:cs="Times New Roman"/>
          <w:sz w:val="24"/>
          <w:szCs w:val="24"/>
        </w:rPr>
        <w:t xml:space="preserve"> 77:</w:t>
      </w:r>
      <w:r w:rsidR="00BC7FF6">
        <w:rPr>
          <w:rFonts w:ascii="Times New Roman" w:hAnsi="Times New Roman" w:cs="Times New Roman"/>
          <w:sz w:val="24"/>
          <w:szCs w:val="24"/>
        </w:rPr>
        <w:t xml:space="preserve"> </w:t>
      </w:r>
      <w:r w:rsidRPr="007F2FC9">
        <w:rPr>
          <w:rFonts w:ascii="Times New Roman" w:hAnsi="Times New Roman" w:cs="Times New Roman"/>
          <w:sz w:val="24"/>
          <w:szCs w:val="24"/>
        </w:rPr>
        <w:t xml:space="preserve">28-36.  </w:t>
      </w:r>
    </w:p>
    <w:p w14:paraId="545775A6" w14:textId="67CB53BF" w:rsidR="009C0C69" w:rsidRDefault="002405A9"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Johnston, V. E., F. McDermott, and </w:t>
      </w:r>
      <w:proofErr w:type="spellStart"/>
      <w:r>
        <w:rPr>
          <w:rFonts w:ascii="Times New Roman" w:hAnsi="Times New Roman" w:cs="Times New Roman"/>
          <w:sz w:val="24"/>
          <w:szCs w:val="24"/>
        </w:rPr>
        <w:t>Tamas</w:t>
      </w:r>
      <w:proofErr w:type="spellEnd"/>
      <w:r w:rsidR="00A96835" w:rsidRPr="007F2FC9">
        <w:rPr>
          <w:rFonts w:ascii="Times New Roman" w:hAnsi="Times New Roman" w:cs="Times New Roman"/>
          <w:sz w:val="24"/>
          <w:szCs w:val="24"/>
        </w:rPr>
        <w:t>.</w:t>
      </w:r>
      <w:r w:rsidR="009C0C6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2010. </w:t>
      </w:r>
      <w:r w:rsidR="009C0C6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radiocarbon dated bat guano </w:t>
      </w:r>
    </w:p>
    <w:p w14:paraId="3A493FF1" w14:textId="77777777" w:rsidR="009C0C69"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deposit</w:t>
      </w:r>
      <w:proofErr w:type="gramEnd"/>
      <w:r w:rsidRPr="007F2FC9">
        <w:rPr>
          <w:rFonts w:ascii="Times New Roman" w:hAnsi="Times New Roman" w:cs="Times New Roman"/>
          <w:sz w:val="24"/>
          <w:szCs w:val="24"/>
        </w:rPr>
        <w:t xml:space="preserve"> from N.W. Romania: </w:t>
      </w:r>
      <w:r w:rsidR="009C0C69">
        <w:rPr>
          <w:rFonts w:ascii="Times New Roman" w:hAnsi="Times New Roman" w:cs="Times New Roman"/>
          <w:sz w:val="24"/>
          <w:szCs w:val="24"/>
        </w:rPr>
        <w:t xml:space="preserve"> </w:t>
      </w:r>
      <w:r w:rsidRPr="007F2FC9">
        <w:rPr>
          <w:rFonts w:ascii="Times New Roman" w:hAnsi="Times New Roman" w:cs="Times New Roman"/>
          <w:sz w:val="24"/>
          <w:szCs w:val="24"/>
        </w:rPr>
        <w:t xml:space="preserve">Implications for the timing of the Little Ice Age and </w:t>
      </w:r>
    </w:p>
    <w:p w14:paraId="2726C3D7" w14:textId="77777777" w:rsidR="009C0C6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 xml:space="preserve">Medieval Climate Anomaly. </w:t>
      </w:r>
      <w:r w:rsidR="009C0C6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Palaeogeography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Palaeoclimatology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Palaeoecology</w:t>
      </w:r>
      <w:proofErr w:type="spellEnd"/>
      <w:r w:rsidR="009C0C69">
        <w:rPr>
          <w:rFonts w:ascii="Times New Roman" w:hAnsi="Times New Roman" w:cs="Times New Roman"/>
          <w:sz w:val="24"/>
          <w:szCs w:val="24"/>
        </w:rPr>
        <w:t>,</w:t>
      </w:r>
      <w:r w:rsidRPr="007F2FC9">
        <w:rPr>
          <w:rFonts w:ascii="Times New Roman" w:hAnsi="Times New Roman" w:cs="Times New Roman"/>
          <w:sz w:val="24"/>
          <w:szCs w:val="24"/>
        </w:rPr>
        <w:t xml:space="preserve"> 291:</w:t>
      </w:r>
      <w:r w:rsidR="009C0C69">
        <w:rPr>
          <w:rFonts w:ascii="Times New Roman" w:hAnsi="Times New Roman" w:cs="Times New Roman"/>
          <w:sz w:val="24"/>
          <w:szCs w:val="24"/>
        </w:rPr>
        <w:t xml:space="preserve"> </w:t>
      </w:r>
    </w:p>
    <w:p w14:paraId="1533C6EE"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217-</w:t>
      </w:r>
      <w:r w:rsidR="009C0C69">
        <w:rPr>
          <w:rFonts w:ascii="Times New Roman" w:hAnsi="Times New Roman" w:cs="Times New Roman"/>
          <w:sz w:val="24"/>
          <w:szCs w:val="24"/>
        </w:rPr>
        <w:t xml:space="preserve"> </w:t>
      </w:r>
      <w:r w:rsidRPr="007F2FC9">
        <w:rPr>
          <w:rFonts w:ascii="Times New Roman" w:hAnsi="Times New Roman" w:cs="Times New Roman"/>
          <w:sz w:val="24"/>
          <w:szCs w:val="24"/>
        </w:rPr>
        <w:t>227.</w:t>
      </w:r>
    </w:p>
    <w:p w14:paraId="7E63584C" w14:textId="59349C6C" w:rsidR="00A22195" w:rsidRPr="00741987" w:rsidRDefault="004160FE" w:rsidP="003177C0">
      <w:pPr>
        <w:spacing w:line="480" w:lineRule="auto"/>
        <w:contextualSpacing/>
        <w:rPr>
          <w:rFonts w:ascii="Times New Roman" w:hAnsi="Times New Roman" w:cs="Times New Roman"/>
          <w:sz w:val="24"/>
          <w:szCs w:val="24"/>
        </w:rPr>
      </w:pPr>
      <w:r w:rsidRPr="00741987">
        <w:rPr>
          <w:rFonts w:ascii="Times New Roman" w:hAnsi="Times New Roman" w:cs="Times New Roman"/>
          <w:sz w:val="24"/>
          <w:szCs w:val="24"/>
        </w:rPr>
        <w:t>Kannan, K., S. H. Yun, R. J. Rudd, and M. Behr</w:t>
      </w:r>
      <w:r w:rsidR="00A22195" w:rsidRPr="00741987">
        <w:rPr>
          <w:rFonts w:ascii="Times New Roman" w:hAnsi="Times New Roman" w:cs="Times New Roman"/>
          <w:sz w:val="24"/>
          <w:szCs w:val="24"/>
        </w:rPr>
        <w:t xml:space="preserve">.  </w:t>
      </w:r>
      <w:r w:rsidR="00A96835" w:rsidRPr="00741987">
        <w:rPr>
          <w:rFonts w:ascii="Times New Roman" w:hAnsi="Times New Roman" w:cs="Times New Roman"/>
          <w:sz w:val="24"/>
          <w:szCs w:val="24"/>
        </w:rPr>
        <w:t xml:space="preserve">2010. </w:t>
      </w:r>
      <w:r w:rsidR="00A22195" w:rsidRPr="00741987">
        <w:rPr>
          <w:rFonts w:ascii="Times New Roman" w:hAnsi="Times New Roman" w:cs="Times New Roman"/>
          <w:sz w:val="24"/>
          <w:szCs w:val="24"/>
        </w:rPr>
        <w:t xml:space="preserve"> </w:t>
      </w:r>
      <w:r w:rsidR="00A96835" w:rsidRPr="00741987">
        <w:rPr>
          <w:rFonts w:ascii="Times New Roman" w:hAnsi="Times New Roman" w:cs="Times New Roman"/>
          <w:sz w:val="24"/>
          <w:szCs w:val="24"/>
        </w:rPr>
        <w:t xml:space="preserve">High concentrations of </w:t>
      </w:r>
    </w:p>
    <w:p w14:paraId="443F5285" w14:textId="77777777" w:rsidR="00A96835" w:rsidRPr="00741987" w:rsidRDefault="00A96835" w:rsidP="003177C0">
      <w:pPr>
        <w:spacing w:line="480" w:lineRule="auto"/>
        <w:ind w:left="720"/>
        <w:contextualSpacing/>
        <w:rPr>
          <w:rFonts w:ascii="Times New Roman" w:hAnsi="Times New Roman" w:cs="Times New Roman"/>
          <w:sz w:val="24"/>
          <w:szCs w:val="24"/>
        </w:rPr>
      </w:pPr>
      <w:proofErr w:type="gramStart"/>
      <w:r w:rsidRPr="00741987">
        <w:rPr>
          <w:rFonts w:ascii="Times New Roman" w:hAnsi="Times New Roman" w:cs="Times New Roman"/>
          <w:sz w:val="24"/>
          <w:szCs w:val="24"/>
        </w:rPr>
        <w:t>persistent</w:t>
      </w:r>
      <w:proofErr w:type="gramEnd"/>
      <w:r w:rsidRPr="00741987">
        <w:rPr>
          <w:rFonts w:ascii="Times New Roman" w:hAnsi="Times New Roman" w:cs="Times New Roman"/>
          <w:sz w:val="24"/>
          <w:szCs w:val="24"/>
        </w:rPr>
        <w:t xml:space="preserve"> organic pollutants including PCBs, DDT, PBDEs and PFOs in little brown bats with white-nose syndrome in New York, USA. </w:t>
      </w:r>
      <w:r w:rsidR="00A22195" w:rsidRPr="00741987">
        <w:rPr>
          <w:rFonts w:ascii="Times New Roman" w:hAnsi="Times New Roman" w:cs="Times New Roman"/>
          <w:sz w:val="24"/>
          <w:szCs w:val="24"/>
        </w:rPr>
        <w:t xml:space="preserve"> </w:t>
      </w:r>
      <w:r w:rsidRPr="00741987">
        <w:rPr>
          <w:rFonts w:ascii="Times New Roman" w:hAnsi="Times New Roman" w:cs="Times New Roman"/>
          <w:sz w:val="24"/>
          <w:szCs w:val="24"/>
        </w:rPr>
        <w:t>Chemosphere</w:t>
      </w:r>
      <w:r w:rsidR="00A22195" w:rsidRPr="00741987">
        <w:rPr>
          <w:rFonts w:ascii="Times New Roman" w:hAnsi="Times New Roman" w:cs="Times New Roman"/>
          <w:sz w:val="24"/>
          <w:szCs w:val="24"/>
        </w:rPr>
        <w:t>,</w:t>
      </w:r>
      <w:r w:rsidRPr="00741987">
        <w:rPr>
          <w:rFonts w:ascii="Times New Roman" w:hAnsi="Times New Roman" w:cs="Times New Roman"/>
          <w:sz w:val="24"/>
          <w:szCs w:val="24"/>
        </w:rPr>
        <w:t xml:space="preserve"> 80:</w:t>
      </w:r>
      <w:r w:rsidR="00A22195" w:rsidRPr="00741987">
        <w:rPr>
          <w:rFonts w:ascii="Times New Roman" w:hAnsi="Times New Roman" w:cs="Times New Roman"/>
          <w:sz w:val="24"/>
          <w:szCs w:val="24"/>
        </w:rPr>
        <w:t xml:space="preserve"> </w:t>
      </w:r>
      <w:r w:rsidRPr="00741987">
        <w:rPr>
          <w:rFonts w:ascii="Times New Roman" w:hAnsi="Times New Roman" w:cs="Times New Roman"/>
          <w:sz w:val="24"/>
          <w:szCs w:val="24"/>
        </w:rPr>
        <w:t>613-618.</w:t>
      </w:r>
    </w:p>
    <w:p w14:paraId="507CD492" w14:textId="76FBB02B" w:rsidR="006E7AA1" w:rsidRPr="007F2FC9" w:rsidRDefault="006E7AA1" w:rsidP="009215BE">
      <w:pPr>
        <w:spacing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Lenth</w:t>
      </w:r>
      <w:proofErr w:type="spellEnd"/>
      <w:r>
        <w:rPr>
          <w:rFonts w:ascii="Times New Roman" w:hAnsi="Times New Roman" w:cs="Times New Roman"/>
          <w:sz w:val="24"/>
          <w:szCs w:val="24"/>
        </w:rPr>
        <w:t xml:space="preserve">, R. 2018.  </w:t>
      </w:r>
      <w:proofErr w:type="spellStart"/>
      <w:proofErr w:type="gramStart"/>
      <w:r w:rsidR="00B10799">
        <w:rPr>
          <w:rFonts w:ascii="Times New Roman" w:hAnsi="Times New Roman" w:cs="Times New Roman"/>
          <w:sz w:val="24"/>
          <w:szCs w:val="24"/>
        </w:rPr>
        <w:t>e</w:t>
      </w:r>
      <w:r>
        <w:rPr>
          <w:rFonts w:ascii="Times New Roman" w:hAnsi="Times New Roman" w:cs="Times New Roman"/>
          <w:sz w:val="24"/>
          <w:szCs w:val="24"/>
        </w:rPr>
        <w:t>mmeans</w:t>
      </w:r>
      <w:proofErr w:type="spellEnd"/>
      <w:proofErr w:type="gramEnd"/>
      <w:r>
        <w:rPr>
          <w:rFonts w:ascii="Times New Roman" w:hAnsi="Times New Roman" w:cs="Times New Roman"/>
          <w:sz w:val="24"/>
          <w:szCs w:val="24"/>
        </w:rPr>
        <w:t>: Estimated margina</w:t>
      </w:r>
      <w:r w:rsidR="00861916">
        <w:rPr>
          <w:rFonts w:ascii="Times New Roman" w:hAnsi="Times New Roman" w:cs="Times New Roman"/>
          <w:sz w:val="24"/>
          <w:szCs w:val="24"/>
        </w:rPr>
        <w:t>l</w:t>
      </w:r>
      <w:r>
        <w:rPr>
          <w:rFonts w:ascii="Times New Roman" w:hAnsi="Times New Roman" w:cs="Times New Roman"/>
          <w:sz w:val="24"/>
          <w:szCs w:val="24"/>
        </w:rPr>
        <w:t xml:space="preserve"> mea</w:t>
      </w:r>
      <w:r w:rsidR="00FE4652">
        <w:rPr>
          <w:rFonts w:ascii="Times New Roman" w:hAnsi="Times New Roman" w:cs="Times New Roman"/>
          <w:sz w:val="24"/>
          <w:szCs w:val="24"/>
        </w:rPr>
        <w:t>ns, aka least-squares mean</w:t>
      </w:r>
      <w:r w:rsidR="00C829FD">
        <w:rPr>
          <w:rFonts w:ascii="Times New Roman" w:hAnsi="Times New Roman" w:cs="Times New Roman"/>
          <w:sz w:val="24"/>
          <w:szCs w:val="24"/>
        </w:rPr>
        <w:t xml:space="preserve">s.  R </w:t>
      </w:r>
      <w:r>
        <w:rPr>
          <w:rFonts w:ascii="Times New Roman" w:hAnsi="Times New Roman" w:cs="Times New Roman"/>
          <w:sz w:val="24"/>
          <w:szCs w:val="24"/>
        </w:rPr>
        <w:t>pac</w:t>
      </w:r>
      <w:r w:rsidR="0013257E">
        <w:rPr>
          <w:rFonts w:ascii="Times New Roman" w:hAnsi="Times New Roman" w:cs="Times New Roman"/>
          <w:sz w:val="24"/>
          <w:szCs w:val="24"/>
        </w:rPr>
        <w:t xml:space="preserve">kage </w:t>
      </w:r>
      <w:r w:rsidR="00FE4652">
        <w:rPr>
          <w:rFonts w:ascii="Times New Roman" w:hAnsi="Times New Roman" w:cs="Times New Roman"/>
          <w:sz w:val="24"/>
          <w:szCs w:val="24"/>
        </w:rPr>
        <w:t xml:space="preserve">     </w:t>
      </w:r>
      <w:r w:rsidR="0084535C">
        <w:rPr>
          <w:rFonts w:ascii="Times New Roman" w:hAnsi="Times New Roman" w:cs="Times New Roman"/>
          <w:sz w:val="24"/>
          <w:szCs w:val="24"/>
        </w:rPr>
        <w:t>ve</w:t>
      </w:r>
      <w:r w:rsidR="0013257E">
        <w:rPr>
          <w:rFonts w:ascii="Times New Roman" w:hAnsi="Times New Roman" w:cs="Times New Roman"/>
          <w:sz w:val="24"/>
          <w:szCs w:val="24"/>
        </w:rPr>
        <w:t xml:space="preserve">rsion </w:t>
      </w:r>
      <w:proofErr w:type="gramStart"/>
      <w:r w:rsidR="0013257E">
        <w:rPr>
          <w:rFonts w:ascii="Times New Roman" w:hAnsi="Times New Roman" w:cs="Times New Roman"/>
          <w:sz w:val="24"/>
          <w:szCs w:val="24"/>
        </w:rPr>
        <w:t>1.2.1  https</w:t>
      </w:r>
      <w:proofErr w:type="gramEnd"/>
      <w:r w:rsidR="0013257E">
        <w:rPr>
          <w:rFonts w:ascii="Times New Roman" w:hAnsi="Times New Roman" w:cs="Times New Roman"/>
          <w:sz w:val="24"/>
          <w:szCs w:val="24"/>
        </w:rPr>
        <w:t>://CRA</w:t>
      </w:r>
      <w:bookmarkStart w:id="55" w:name="_GoBack"/>
      <w:bookmarkEnd w:id="55"/>
      <w:r w:rsidR="0013257E">
        <w:rPr>
          <w:rFonts w:ascii="Times New Roman" w:hAnsi="Times New Roman" w:cs="Times New Roman"/>
          <w:sz w:val="24"/>
          <w:szCs w:val="24"/>
        </w:rPr>
        <w:t>N</w:t>
      </w:r>
      <w:r w:rsidR="00A76A14">
        <w:rPr>
          <w:rFonts w:ascii="Times New Roman" w:hAnsi="Times New Roman" w:cs="Times New Roman"/>
          <w:sz w:val="24"/>
          <w:szCs w:val="24"/>
        </w:rPr>
        <w:t>.R</w:t>
      </w:r>
      <w:r>
        <w:rPr>
          <w:rFonts w:ascii="Times New Roman" w:hAnsi="Times New Roman" w:cs="Times New Roman"/>
          <w:sz w:val="24"/>
          <w:szCs w:val="24"/>
        </w:rPr>
        <w:t>-project.org/package=emmeans</w:t>
      </w:r>
    </w:p>
    <w:p w14:paraId="6CE41768" w14:textId="08B473DB" w:rsidR="00A96835" w:rsidRPr="007F2FC9" w:rsidRDefault="004160F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Maher</w:t>
      </w:r>
      <w:r w:rsidR="0048603A">
        <w:rPr>
          <w:rFonts w:ascii="Times New Roman" w:hAnsi="Times New Roman" w:cs="Times New Roman"/>
          <w:sz w:val="24"/>
          <w:szCs w:val="24"/>
        </w:rPr>
        <w:t>, L. J., JR.</w:t>
      </w:r>
      <w:r w:rsidR="00A96835" w:rsidRPr="007F2FC9">
        <w:rPr>
          <w:rFonts w:ascii="Times New Roman" w:hAnsi="Times New Roman" w:cs="Times New Roman"/>
          <w:sz w:val="24"/>
          <w:szCs w:val="24"/>
        </w:rPr>
        <w:t xml:space="preserve"> </w:t>
      </w:r>
      <w:r w:rsidR="00FA488C">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2006. </w:t>
      </w:r>
      <w:r w:rsidR="0048603A">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Environmental information from guano palynology of insectivorous </w:t>
      </w:r>
    </w:p>
    <w:p w14:paraId="0562F1F6" w14:textId="77777777" w:rsidR="00A96835" w:rsidRDefault="00A96835" w:rsidP="003177C0">
      <w:pPr>
        <w:spacing w:line="480" w:lineRule="auto"/>
        <w:ind w:left="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bats</w:t>
      </w:r>
      <w:proofErr w:type="gramEnd"/>
      <w:r w:rsidRPr="007F2FC9">
        <w:rPr>
          <w:rFonts w:ascii="Times New Roman" w:hAnsi="Times New Roman" w:cs="Times New Roman"/>
          <w:sz w:val="24"/>
          <w:szCs w:val="24"/>
        </w:rPr>
        <w:t xml:space="preserve"> of the central part of the United States of America. </w:t>
      </w:r>
      <w:r w:rsidR="00FA488C">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Palaeogeography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Palaeoclimatology</w:t>
      </w:r>
      <w:proofErr w:type="spellEnd"/>
      <w:r w:rsidRPr="007F2FC9">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Palaeoecology</w:t>
      </w:r>
      <w:proofErr w:type="spellEnd"/>
      <w:r w:rsidR="00FA488C">
        <w:rPr>
          <w:rFonts w:ascii="Times New Roman" w:hAnsi="Times New Roman" w:cs="Times New Roman"/>
          <w:sz w:val="24"/>
          <w:szCs w:val="24"/>
        </w:rPr>
        <w:t>,</w:t>
      </w:r>
      <w:r w:rsidRPr="007F2FC9">
        <w:rPr>
          <w:rFonts w:ascii="Times New Roman" w:hAnsi="Times New Roman" w:cs="Times New Roman"/>
          <w:sz w:val="24"/>
          <w:szCs w:val="24"/>
        </w:rPr>
        <w:t xml:space="preserve"> 237:</w:t>
      </w:r>
      <w:r w:rsidR="00FA488C">
        <w:rPr>
          <w:rFonts w:ascii="Times New Roman" w:hAnsi="Times New Roman" w:cs="Times New Roman"/>
          <w:sz w:val="24"/>
          <w:szCs w:val="24"/>
        </w:rPr>
        <w:t xml:space="preserve"> </w:t>
      </w:r>
      <w:r w:rsidRPr="007F2FC9">
        <w:rPr>
          <w:rFonts w:ascii="Times New Roman" w:hAnsi="Times New Roman" w:cs="Times New Roman"/>
          <w:sz w:val="24"/>
          <w:szCs w:val="24"/>
        </w:rPr>
        <w:t>19-31.</w:t>
      </w:r>
    </w:p>
    <w:p w14:paraId="776A63F4" w14:textId="3E4B06FA" w:rsidR="00FA0EAE" w:rsidRDefault="004160FE"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Mickleburgh</w:t>
      </w:r>
      <w:proofErr w:type="spellEnd"/>
      <w:r>
        <w:rPr>
          <w:rFonts w:ascii="Times New Roman" w:hAnsi="Times New Roman" w:cs="Times New Roman"/>
          <w:sz w:val="24"/>
          <w:szCs w:val="24"/>
        </w:rPr>
        <w:t>, S. P., A. M. Hutson, and</w:t>
      </w:r>
      <w:r w:rsidR="00FA0EAE">
        <w:rPr>
          <w:rFonts w:ascii="Times New Roman" w:hAnsi="Times New Roman" w:cs="Times New Roman"/>
          <w:sz w:val="24"/>
          <w:szCs w:val="24"/>
        </w:rPr>
        <w:t xml:space="preserve"> P. A</w:t>
      </w:r>
      <w:r>
        <w:rPr>
          <w:rFonts w:ascii="Times New Roman" w:hAnsi="Times New Roman" w:cs="Times New Roman"/>
          <w:sz w:val="24"/>
          <w:szCs w:val="24"/>
        </w:rPr>
        <w:t xml:space="preserve">. </w:t>
      </w:r>
      <w:proofErr w:type="spellStart"/>
      <w:r>
        <w:rPr>
          <w:rFonts w:ascii="Times New Roman" w:hAnsi="Times New Roman" w:cs="Times New Roman"/>
          <w:sz w:val="24"/>
          <w:szCs w:val="24"/>
        </w:rPr>
        <w:t>Racey</w:t>
      </w:r>
      <w:proofErr w:type="spellEnd"/>
      <w:r w:rsidR="00FA0EAE">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2002. </w:t>
      </w:r>
      <w:r w:rsidR="00FA0EAE">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review of the global </w:t>
      </w:r>
    </w:p>
    <w:p w14:paraId="47897CC1" w14:textId="77777777" w:rsidR="00A96835" w:rsidRPr="007F2FC9"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conservation</w:t>
      </w:r>
      <w:proofErr w:type="gramEnd"/>
      <w:r w:rsidRPr="007F2FC9">
        <w:rPr>
          <w:rFonts w:ascii="Times New Roman" w:hAnsi="Times New Roman" w:cs="Times New Roman"/>
          <w:sz w:val="24"/>
          <w:szCs w:val="24"/>
        </w:rPr>
        <w:t xml:space="preserve"> status of bats. Oryx</w:t>
      </w:r>
      <w:r w:rsidR="00FA0EAE">
        <w:rPr>
          <w:rFonts w:ascii="Times New Roman" w:hAnsi="Times New Roman" w:cs="Times New Roman"/>
          <w:sz w:val="24"/>
          <w:szCs w:val="24"/>
        </w:rPr>
        <w:t>,</w:t>
      </w:r>
      <w:r w:rsidRPr="007F2FC9">
        <w:rPr>
          <w:rFonts w:ascii="Times New Roman" w:hAnsi="Times New Roman" w:cs="Times New Roman"/>
          <w:sz w:val="24"/>
          <w:szCs w:val="24"/>
        </w:rPr>
        <w:t xml:space="preserve"> 36:</w:t>
      </w:r>
      <w:r w:rsidR="00FA0EAE">
        <w:rPr>
          <w:rFonts w:ascii="Times New Roman" w:hAnsi="Times New Roman" w:cs="Times New Roman"/>
          <w:sz w:val="24"/>
          <w:szCs w:val="24"/>
        </w:rPr>
        <w:t xml:space="preserve"> </w:t>
      </w:r>
      <w:r w:rsidRPr="007F2FC9">
        <w:rPr>
          <w:rFonts w:ascii="Times New Roman" w:hAnsi="Times New Roman" w:cs="Times New Roman"/>
          <w:sz w:val="24"/>
          <w:szCs w:val="24"/>
        </w:rPr>
        <w:t>18-34.</w:t>
      </w:r>
    </w:p>
    <w:p w14:paraId="0083CE5C" w14:textId="6F026077" w:rsidR="001E1646" w:rsidRDefault="00D6405D"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Miura, T., T. Koyama, and I. Nakamura</w:t>
      </w:r>
      <w:r w:rsidR="001E1646">
        <w:rPr>
          <w:rFonts w:ascii="Times New Roman" w:hAnsi="Times New Roman" w:cs="Times New Roman"/>
          <w:sz w:val="24"/>
          <w:szCs w:val="24"/>
        </w:rPr>
        <w:t>.</w:t>
      </w:r>
      <w:r w:rsidR="00A96835" w:rsidRPr="007F2FC9">
        <w:rPr>
          <w:rFonts w:ascii="Times New Roman" w:hAnsi="Times New Roman" w:cs="Times New Roman"/>
          <w:sz w:val="24"/>
          <w:szCs w:val="24"/>
        </w:rPr>
        <w:t xml:space="preserve"> 1978. </w:t>
      </w:r>
      <w:r w:rsidR="001E164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Mercury content in museum and recent </w:t>
      </w:r>
    </w:p>
    <w:p w14:paraId="5B905585" w14:textId="77777777" w:rsidR="00A96835" w:rsidRPr="007F2FC9" w:rsidRDefault="00A96835" w:rsidP="003177C0">
      <w:pPr>
        <w:spacing w:line="480" w:lineRule="auto"/>
        <w:ind w:left="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lastRenderedPageBreak/>
        <w:t>specimens</w:t>
      </w:r>
      <w:proofErr w:type="gramEnd"/>
      <w:r w:rsidRPr="007F2FC9">
        <w:rPr>
          <w:rFonts w:ascii="Times New Roman" w:hAnsi="Times New Roman" w:cs="Times New Roman"/>
          <w:sz w:val="24"/>
          <w:szCs w:val="24"/>
        </w:rPr>
        <w:t xml:space="preserve"> of </w:t>
      </w:r>
      <w:proofErr w:type="spellStart"/>
      <w:r w:rsidRPr="007F2FC9">
        <w:rPr>
          <w:rFonts w:ascii="Times New Roman" w:hAnsi="Times New Roman" w:cs="Times New Roman"/>
          <w:sz w:val="24"/>
          <w:szCs w:val="24"/>
        </w:rPr>
        <w:t>chiroptera</w:t>
      </w:r>
      <w:proofErr w:type="spellEnd"/>
      <w:r w:rsidRPr="007F2FC9">
        <w:rPr>
          <w:rFonts w:ascii="Times New Roman" w:hAnsi="Times New Roman" w:cs="Times New Roman"/>
          <w:sz w:val="24"/>
          <w:szCs w:val="24"/>
        </w:rPr>
        <w:t xml:space="preserve"> in Japan. Bulletin of Environmental Contamination and</w:t>
      </w:r>
      <w:r w:rsidR="001E1646">
        <w:rPr>
          <w:rFonts w:ascii="Times New Roman" w:hAnsi="Times New Roman" w:cs="Times New Roman"/>
          <w:sz w:val="24"/>
          <w:szCs w:val="24"/>
        </w:rPr>
        <w:t xml:space="preserve"> </w:t>
      </w:r>
      <w:r w:rsidRPr="007F2FC9">
        <w:rPr>
          <w:rFonts w:ascii="Times New Roman" w:hAnsi="Times New Roman" w:cs="Times New Roman"/>
          <w:sz w:val="24"/>
          <w:szCs w:val="24"/>
        </w:rPr>
        <w:t>Toxicology</w:t>
      </w:r>
      <w:r w:rsidR="001E1646">
        <w:rPr>
          <w:rFonts w:ascii="Times New Roman" w:hAnsi="Times New Roman" w:cs="Times New Roman"/>
          <w:sz w:val="24"/>
          <w:szCs w:val="24"/>
        </w:rPr>
        <w:t>,</w:t>
      </w:r>
      <w:r w:rsidRPr="007F2FC9">
        <w:rPr>
          <w:rFonts w:ascii="Times New Roman" w:hAnsi="Times New Roman" w:cs="Times New Roman"/>
          <w:sz w:val="24"/>
          <w:szCs w:val="24"/>
        </w:rPr>
        <w:t xml:space="preserve"> 20:</w:t>
      </w:r>
      <w:r w:rsidR="001E1646">
        <w:rPr>
          <w:rFonts w:ascii="Times New Roman" w:hAnsi="Times New Roman" w:cs="Times New Roman"/>
          <w:sz w:val="24"/>
          <w:szCs w:val="24"/>
        </w:rPr>
        <w:t xml:space="preserve"> </w:t>
      </w:r>
      <w:r w:rsidRPr="007F2FC9">
        <w:rPr>
          <w:rFonts w:ascii="Times New Roman" w:hAnsi="Times New Roman" w:cs="Times New Roman"/>
          <w:sz w:val="24"/>
          <w:szCs w:val="24"/>
        </w:rPr>
        <w:t>696-701.</w:t>
      </w:r>
    </w:p>
    <w:p w14:paraId="4B2DAEB3" w14:textId="0E6E781B" w:rsidR="00A0089D" w:rsidRDefault="00D6405D"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Mizutani</w:t>
      </w:r>
      <w:proofErr w:type="spellEnd"/>
      <w:r>
        <w:rPr>
          <w:rFonts w:ascii="Times New Roman" w:hAnsi="Times New Roman" w:cs="Times New Roman"/>
          <w:sz w:val="24"/>
          <w:szCs w:val="24"/>
        </w:rPr>
        <w:t xml:space="preserve">, H., D. A. McFarlane, and Y. </w:t>
      </w:r>
      <w:proofErr w:type="spellStart"/>
      <w:r>
        <w:rPr>
          <w:rFonts w:ascii="Times New Roman" w:hAnsi="Times New Roman" w:cs="Times New Roman"/>
          <w:sz w:val="24"/>
          <w:szCs w:val="24"/>
        </w:rPr>
        <w:t>Kabaya</w:t>
      </w:r>
      <w:proofErr w:type="spellEnd"/>
      <w:r w:rsidR="00A0089D">
        <w:rPr>
          <w:rFonts w:ascii="Times New Roman" w:hAnsi="Times New Roman" w:cs="Times New Roman"/>
          <w:sz w:val="24"/>
          <w:szCs w:val="24"/>
        </w:rPr>
        <w:t xml:space="preserve">.  </w:t>
      </w:r>
      <w:r w:rsidR="00A96835" w:rsidRPr="007F2FC9">
        <w:rPr>
          <w:rFonts w:ascii="Times New Roman" w:hAnsi="Times New Roman" w:cs="Times New Roman"/>
          <w:sz w:val="24"/>
          <w:szCs w:val="24"/>
        </w:rPr>
        <w:t>1992.</w:t>
      </w:r>
      <w:r w:rsidR="00A0089D">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Nitrogen and carbon isotope </w:t>
      </w:r>
    </w:p>
    <w:p w14:paraId="3293F719" w14:textId="77777777" w:rsidR="00A0089D"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study</w:t>
      </w:r>
      <w:proofErr w:type="gramEnd"/>
      <w:r w:rsidRPr="007F2FC9">
        <w:rPr>
          <w:rFonts w:ascii="Times New Roman" w:hAnsi="Times New Roman" w:cs="Times New Roman"/>
          <w:sz w:val="24"/>
          <w:szCs w:val="24"/>
        </w:rPr>
        <w:t xml:space="preserve"> of bat guano core from Eagle Creek Cave, Arizona, U.S.A. </w:t>
      </w:r>
      <w:r w:rsidR="00A0089D">
        <w:rPr>
          <w:rFonts w:ascii="Times New Roman" w:hAnsi="Times New Roman" w:cs="Times New Roman"/>
          <w:sz w:val="24"/>
          <w:szCs w:val="24"/>
        </w:rPr>
        <w:t xml:space="preserve"> </w:t>
      </w:r>
      <w:r w:rsidRPr="007F2FC9">
        <w:rPr>
          <w:rFonts w:ascii="Times New Roman" w:hAnsi="Times New Roman" w:cs="Times New Roman"/>
          <w:sz w:val="24"/>
          <w:szCs w:val="24"/>
        </w:rPr>
        <w:t>Mass Spectroscopy</w:t>
      </w:r>
      <w:r w:rsidR="00A0089D">
        <w:rPr>
          <w:rFonts w:ascii="Times New Roman" w:hAnsi="Times New Roman" w:cs="Times New Roman"/>
          <w:sz w:val="24"/>
          <w:szCs w:val="24"/>
        </w:rPr>
        <w:t>,</w:t>
      </w:r>
      <w:r w:rsidRPr="007F2FC9">
        <w:rPr>
          <w:rFonts w:ascii="Times New Roman" w:hAnsi="Times New Roman" w:cs="Times New Roman"/>
          <w:sz w:val="24"/>
          <w:szCs w:val="24"/>
        </w:rPr>
        <w:t xml:space="preserve"> </w:t>
      </w:r>
    </w:p>
    <w:p w14:paraId="717B4D66" w14:textId="77777777" w:rsidR="00D72F8A"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40:</w:t>
      </w:r>
      <w:r w:rsidR="00A0089D">
        <w:rPr>
          <w:rFonts w:ascii="Times New Roman" w:hAnsi="Times New Roman" w:cs="Times New Roman"/>
          <w:sz w:val="24"/>
          <w:szCs w:val="24"/>
        </w:rPr>
        <w:t xml:space="preserve"> </w:t>
      </w:r>
      <w:r w:rsidRPr="007F2FC9">
        <w:rPr>
          <w:rFonts w:ascii="Times New Roman" w:hAnsi="Times New Roman" w:cs="Times New Roman"/>
          <w:sz w:val="24"/>
          <w:szCs w:val="24"/>
        </w:rPr>
        <w:t>57-65.</w:t>
      </w:r>
    </w:p>
    <w:p w14:paraId="225541A9" w14:textId="2EC90373" w:rsidR="00D72F8A" w:rsidRDefault="00D6405D"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Moulds</w:t>
      </w:r>
      <w:proofErr w:type="spellEnd"/>
      <w:r w:rsidR="00D72F8A">
        <w:rPr>
          <w:rFonts w:ascii="Times New Roman" w:hAnsi="Times New Roman" w:cs="Times New Roman"/>
          <w:sz w:val="24"/>
          <w:szCs w:val="24"/>
        </w:rPr>
        <w:t xml:space="preserve">, T. </w:t>
      </w:r>
      <w:r w:rsidR="00A96835" w:rsidRPr="007F2FC9">
        <w:rPr>
          <w:rFonts w:ascii="Times New Roman" w:hAnsi="Times New Roman" w:cs="Times New Roman"/>
          <w:sz w:val="24"/>
          <w:szCs w:val="24"/>
        </w:rPr>
        <w:t xml:space="preserve"> 2006. </w:t>
      </w:r>
      <w:r w:rsidR="00D72F8A">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The first Australian record of subterranean guano-collecting ants. </w:t>
      </w:r>
      <w:r w:rsidR="00D72F8A">
        <w:rPr>
          <w:rFonts w:ascii="Times New Roman" w:hAnsi="Times New Roman" w:cs="Times New Roman"/>
          <w:sz w:val="24"/>
          <w:szCs w:val="24"/>
        </w:rPr>
        <w:t xml:space="preserve"> </w:t>
      </w:r>
    </w:p>
    <w:p w14:paraId="3BC4B0C2" w14:textId="77777777" w:rsidR="00A96835" w:rsidRPr="007F2FC9" w:rsidRDefault="00A96835" w:rsidP="003177C0">
      <w:pPr>
        <w:spacing w:line="480" w:lineRule="auto"/>
        <w:ind w:firstLine="720"/>
        <w:contextualSpacing/>
        <w:rPr>
          <w:rFonts w:ascii="Times New Roman" w:hAnsi="Times New Roman" w:cs="Times New Roman"/>
          <w:sz w:val="24"/>
          <w:szCs w:val="24"/>
        </w:rPr>
      </w:pPr>
      <w:proofErr w:type="spellStart"/>
      <w:r w:rsidRPr="007F2FC9">
        <w:rPr>
          <w:rFonts w:ascii="Times New Roman" w:hAnsi="Times New Roman" w:cs="Times New Roman"/>
          <w:sz w:val="24"/>
          <w:szCs w:val="24"/>
        </w:rPr>
        <w:t>Helictite</w:t>
      </w:r>
      <w:proofErr w:type="spellEnd"/>
      <w:r w:rsidR="00D72F8A">
        <w:rPr>
          <w:rFonts w:ascii="Times New Roman" w:hAnsi="Times New Roman" w:cs="Times New Roman"/>
          <w:sz w:val="24"/>
          <w:szCs w:val="24"/>
        </w:rPr>
        <w:t>,</w:t>
      </w:r>
      <w:r w:rsidRPr="007F2FC9">
        <w:rPr>
          <w:rFonts w:ascii="Times New Roman" w:hAnsi="Times New Roman" w:cs="Times New Roman"/>
          <w:sz w:val="24"/>
          <w:szCs w:val="24"/>
        </w:rPr>
        <w:t xml:space="preserve"> 39:</w:t>
      </w:r>
      <w:r w:rsidR="00D72F8A">
        <w:rPr>
          <w:rFonts w:ascii="Times New Roman" w:hAnsi="Times New Roman" w:cs="Times New Roman"/>
          <w:sz w:val="24"/>
          <w:szCs w:val="24"/>
        </w:rPr>
        <w:t xml:space="preserve"> </w:t>
      </w:r>
      <w:r w:rsidRPr="007F2FC9">
        <w:rPr>
          <w:rFonts w:ascii="Times New Roman" w:hAnsi="Times New Roman" w:cs="Times New Roman"/>
          <w:sz w:val="24"/>
          <w:szCs w:val="24"/>
        </w:rPr>
        <w:t>3-4.</w:t>
      </w:r>
    </w:p>
    <w:p w14:paraId="03BDDD72" w14:textId="0651477D" w:rsidR="00BC7106" w:rsidRDefault="00D6405D"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O’Shea</w:t>
      </w:r>
      <w:r w:rsidR="00BC7106">
        <w:rPr>
          <w:rFonts w:ascii="Times New Roman" w:hAnsi="Times New Roman" w:cs="Times New Roman"/>
          <w:sz w:val="24"/>
          <w:szCs w:val="24"/>
        </w:rPr>
        <w:t>,</w:t>
      </w:r>
      <w:r w:rsidR="00A96835" w:rsidRPr="007F2FC9">
        <w:rPr>
          <w:rFonts w:ascii="Times New Roman" w:hAnsi="Times New Roman" w:cs="Times New Roman"/>
          <w:sz w:val="24"/>
          <w:szCs w:val="24"/>
        </w:rPr>
        <w:t xml:space="preserve"> T</w:t>
      </w:r>
      <w:r w:rsidR="00BC7106">
        <w:rPr>
          <w:rFonts w:ascii="Times New Roman" w:hAnsi="Times New Roman" w:cs="Times New Roman"/>
          <w:sz w:val="24"/>
          <w:szCs w:val="24"/>
        </w:rPr>
        <w:t xml:space="preserve">. </w:t>
      </w:r>
      <w:r w:rsidR="00A96835" w:rsidRPr="007F2FC9">
        <w:rPr>
          <w:rFonts w:ascii="Times New Roman" w:hAnsi="Times New Roman" w:cs="Times New Roman"/>
          <w:sz w:val="24"/>
          <w:szCs w:val="24"/>
        </w:rPr>
        <w:t>J</w:t>
      </w:r>
      <w:r w:rsidR="00BC7106">
        <w:rPr>
          <w:rFonts w:ascii="Times New Roman" w:hAnsi="Times New Roman" w:cs="Times New Roman"/>
          <w:sz w:val="24"/>
          <w:szCs w:val="24"/>
        </w:rPr>
        <w:t>.</w:t>
      </w:r>
      <w:r w:rsidR="00A96835" w:rsidRPr="007F2FC9">
        <w:rPr>
          <w:rFonts w:ascii="Times New Roman" w:hAnsi="Times New Roman" w:cs="Times New Roman"/>
          <w:sz w:val="24"/>
          <w:szCs w:val="24"/>
        </w:rPr>
        <w:t xml:space="preserve">, </w:t>
      </w:r>
      <w:r>
        <w:rPr>
          <w:rFonts w:ascii="Times New Roman" w:hAnsi="Times New Roman" w:cs="Times New Roman"/>
          <w:sz w:val="24"/>
          <w:szCs w:val="24"/>
        </w:rPr>
        <w:t xml:space="preserve">A. L. </w:t>
      </w:r>
      <w:proofErr w:type="spellStart"/>
      <w:r>
        <w:rPr>
          <w:rFonts w:ascii="Times New Roman" w:hAnsi="Times New Roman" w:cs="Times New Roman"/>
          <w:sz w:val="24"/>
          <w:szCs w:val="24"/>
        </w:rPr>
        <w:t>Everette</w:t>
      </w:r>
      <w:proofErr w:type="spellEnd"/>
      <w:r w:rsidR="00A96835" w:rsidRPr="007F2FC9">
        <w:rPr>
          <w:rFonts w:ascii="Times New Roman" w:hAnsi="Times New Roman" w:cs="Times New Roman"/>
          <w:sz w:val="24"/>
          <w:szCs w:val="24"/>
        </w:rPr>
        <w:t xml:space="preserve">, </w:t>
      </w:r>
      <w:r>
        <w:rPr>
          <w:rFonts w:ascii="Times New Roman" w:hAnsi="Times New Roman" w:cs="Times New Roman"/>
          <w:sz w:val="24"/>
          <w:szCs w:val="24"/>
        </w:rPr>
        <w:t>and L. E. Ellison</w:t>
      </w:r>
      <w:r w:rsidR="00A96835" w:rsidRPr="007F2FC9">
        <w:rPr>
          <w:rFonts w:ascii="Times New Roman" w:hAnsi="Times New Roman" w:cs="Times New Roman"/>
          <w:sz w:val="24"/>
          <w:szCs w:val="24"/>
        </w:rPr>
        <w:t>.</w:t>
      </w:r>
      <w:r w:rsidR="00BC710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2001. </w:t>
      </w:r>
      <w:r w:rsidR="00BC7106">
        <w:rPr>
          <w:rFonts w:ascii="Times New Roman" w:hAnsi="Times New Roman" w:cs="Times New Roman"/>
          <w:sz w:val="24"/>
          <w:szCs w:val="24"/>
        </w:rPr>
        <w:t xml:space="preserve"> </w:t>
      </w:r>
      <w:proofErr w:type="spellStart"/>
      <w:r w:rsidR="00A96835" w:rsidRPr="007F2FC9">
        <w:rPr>
          <w:rFonts w:ascii="Times New Roman" w:hAnsi="Times New Roman" w:cs="Times New Roman"/>
          <w:sz w:val="24"/>
          <w:szCs w:val="24"/>
        </w:rPr>
        <w:t>Cyclodiene</w:t>
      </w:r>
      <w:proofErr w:type="spellEnd"/>
      <w:r w:rsidR="00A96835" w:rsidRPr="007F2FC9">
        <w:rPr>
          <w:rFonts w:ascii="Times New Roman" w:hAnsi="Times New Roman" w:cs="Times New Roman"/>
          <w:sz w:val="24"/>
          <w:szCs w:val="24"/>
        </w:rPr>
        <w:t xml:space="preserve"> Insecticide, DDE, </w:t>
      </w:r>
    </w:p>
    <w:p w14:paraId="25E4FF29" w14:textId="77777777" w:rsidR="00BC7106"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DDT, Arsenic, and mercury contamination of Big Brown Bats (</w:t>
      </w:r>
      <w:proofErr w:type="spellStart"/>
      <w:r w:rsidRPr="00BC7106">
        <w:rPr>
          <w:rFonts w:ascii="Times New Roman" w:hAnsi="Times New Roman" w:cs="Times New Roman"/>
          <w:i/>
          <w:sz w:val="24"/>
          <w:szCs w:val="24"/>
        </w:rPr>
        <w:t>Eptesicus</w:t>
      </w:r>
      <w:proofErr w:type="spellEnd"/>
      <w:r w:rsidRPr="00BC7106">
        <w:rPr>
          <w:rFonts w:ascii="Times New Roman" w:hAnsi="Times New Roman" w:cs="Times New Roman"/>
          <w:i/>
          <w:sz w:val="24"/>
          <w:szCs w:val="24"/>
        </w:rPr>
        <w:t xml:space="preserve"> </w:t>
      </w:r>
      <w:proofErr w:type="spellStart"/>
      <w:r w:rsidRPr="00BC7106">
        <w:rPr>
          <w:rFonts w:ascii="Times New Roman" w:hAnsi="Times New Roman" w:cs="Times New Roman"/>
          <w:i/>
          <w:sz w:val="24"/>
          <w:szCs w:val="24"/>
        </w:rPr>
        <w:t>fuscus</w:t>
      </w:r>
      <w:proofErr w:type="spellEnd"/>
      <w:r w:rsidRPr="007F2FC9">
        <w:rPr>
          <w:rFonts w:ascii="Times New Roman" w:hAnsi="Times New Roman" w:cs="Times New Roman"/>
          <w:sz w:val="24"/>
          <w:szCs w:val="24"/>
        </w:rPr>
        <w:t xml:space="preserve">) </w:t>
      </w:r>
    </w:p>
    <w:p w14:paraId="5D1D89D4" w14:textId="77777777" w:rsidR="00A96835" w:rsidRPr="007F2FC9" w:rsidRDefault="00A96835" w:rsidP="003177C0">
      <w:pPr>
        <w:spacing w:line="480" w:lineRule="auto"/>
        <w:ind w:left="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foraging</w:t>
      </w:r>
      <w:proofErr w:type="gramEnd"/>
      <w:r w:rsidRPr="007F2FC9">
        <w:rPr>
          <w:rFonts w:ascii="Times New Roman" w:hAnsi="Times New Roman" w:cs="Times New Roman"/>
          <w:sz w:val="24"/>
          <w:szCs w:val="24"/>
        </w:rPr>
        <w:t xml:space="preserve"> at a Colorado Superfund site.  </w:t>
      </w:r>
      <w:r w:rsidR="00BC7106">
        <w:rPr>
          <w:rFonts w:ascii="Times New Roman" w:hAnsi="Times New Roman" w:cs="Times New Roman"/>
          <w:sz w:val="24"/>
          <w:szCs w:val="24"/>
        </w:rPr>
        <w:t xml:space="preserve"> </w:t>
      </w:r>
      <w:r w:rsidRPr="007F2FC9">
        <w:rPr>
          <w:rFonts w:ascii="Times New Roman" w:hAnsi="Times New Roman" w:cs="Times New Roman"/>
          <w:sz w:val="24"/>
          <w:szCs w:val="24"/>
        </w:rPr>
        <w:t>Archives of Environmental Contamination and Toxicology</w:t>
      </w:r>
      <w:r w:rsidR="00BC7106">
        <w:rPr>
          <w:rFonts w:ascii="Times New Roman" w:hAnsi="Times New Roman" w:cs="Times New Roman"/>
          <w:sz w:val="24"/>
          <w:szCs w:val="24"/>
        </w:rPr>
        <w:t>,</w:t>
      </w:r>
      <w:r w:rsidRPr="007F2FC9">
        <w:rPr>
          <w:rFonts w:ascii="Times New Roman" w:hAnsi="Times New Roman" w:cs="Times New Roman"/>
          <w:sz w:val="24"/>
          <w:szCs w:val="24"/>
        </w:rPr>
        <w:t xml:space="preserve"> 40:</w:t>
      </w:r>
      <w:r w:rsidR="00BC7106">
        <w:rPr>
          <w:rFonts w:ascii="Times New Roman" w:hAnsi="Times New Roman" w:cs="Times New Roman"/>
          <w:sz w:val="24"/>
          <w:szCs w:val="24"/>
        </w:rPr>
        <w:t xml:space="preserve"> </w:t>
      </w:r>
      <w:r w:rsidRPr="007F2FC9">
        <w:rPr>
          <w:rFonts w:ascii="Times New Roman" w:hAnsi="Times New Roman" w:cs="Times New Roman"/>
          <w:sz w:val="24"/>
          <w:szCs w:val="24"/>
        </w:rPr>
        <w:t xml:space="preserve">112-120.  </w:t>
      </w:r>
    </w:p>
    <w:p w14:paraId="513D8439" w14:textId="3FB7A5F8" w:rsidR="00755BA9" w:rsidRDefault="00B333F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Petit</w:t>
      </w:r>
      <w:r w:rsidR="00755BA9">
        <w:rPr>
          <w:rFonts w:ascii="Times New Roman" w:hAnsi="Times New Roman" w:cs="Times New Roman"/>
          <w:sz w:val="24"/>
          <w:szCs w:val="24"/>
        </w:rPr>
        <w:t>, M. G.</w:t>
      </w:r>
      <w:r w:rsidR="00A96835" w:rsidRPr="007F2FC9">
        <w:rPr>
          <w:rFonts w:ascii="Times New Roman" w:hAnsi="Times New Roman" w:cs="Times New Roman"/>
          <w:sz w:val="24"/>
          <w:szCs w:val="24"/>
        </w:rPr>
        <w:t xml:space="preserve"> 1975.</w:t>
      </w:r>
      <w:r w:rsidR="00755BA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A Late Holocene chronology of atmospheric mercury. </w:t>
      </w:r>
      <w:r w:rsidR="00755BA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Environmental </w:t>
      </w:r>
    </w:p>
    <w:p w14:paraId="4006625D" w14:textId="77777777" w:rsidR="00A96835" w:rsidRPr="007F2FC9"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Research</w:t>
      </w:r>
      <w:r w:rsidR="00755BA9">
        <w:rPr>
          <w:rFonts w:ascii="Times New Roman" w:hAnsi="Times New Roman" w:cs="Times New Roman"/>
          <w:sz w:val="24"/>
          <w:szCs w:val="24"/>
        </w:rPr>
        <w:t>,</w:t>
      </w:r>
      <w:r w:rsidRPr="007F2FC9">
        <w:rPr>
          <w:rFonts w:ascii="Times New Roman" w:hAnsi="Times New Roman" w:cs="Times New Roman"/>
          <w:sz w:val="24"/>
          <w:szCs w:val="24"/>
        </w:rPr>
        <w:t xml:space="preserve"> 13:</w:t>
      </w:r>
      <w:r w:rsidR="00755BA9">
        <w:rPr>
          <w:rFonts w:ascii="Times New Roman" w:hAnsi="Times New Roman" w:cs="Times New Roman"/>
          <w:sz w:val="24"/>
          <w:szCs w:val="24"/>
        </w:rPr>
        <w:t xml:space="preserve"> </w:t>
      </w:r>
      <w:r w:rsidRPr="007F2FC9">
        <w:rPr>
          <w:rFonts w:ascii="Times New Roman" w:hAnsi="Times New Roman" w:cs="Times New Roman"/>
          <w:sz w:val="24"/>
          <w:szCs w:val="24"/>
        </w:rPr>
        <w:t>94-101.</w:t>
      </w:r>
    </w:p>
    <w:p w14:paraId="4FF85397" w14:textId="651A5486" w:rsidR="00755BA9" w:rsidRDefault="00B333F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Petit, M. G., and J. S. </w:t>
      </w:r>
      <w:proofErr w:type="spellStart"/>
      <w:r>
        <w:rPr>
          <w:rFonts w:ascii="Times New Roman" w:hAnsi="Times New Roman" w:cs="Times New Roman"/>
          <w:sz w:val="24"/>
          <w:szCs w:val="24"/>
        </w:rPr>
        <w:t>Altenbach</w:t>
      </w:r>
      <w:proofErr w:type="spellEnd"/>
      <w:r w:rsidR="00755BA9">
        <w:rPr>
          <w:rFonts w:ascii="Times New Roman" w:hAnsi="Times New Roman" w:cs="Times New Roman"/>
          <w:sz w:val="24"/>
          <w:szCs w:val="24"/>
        </w:rPr>
        <w:t>.</w:t>
      </w:r>
      <w:r w:rsidR="00A96835" w:rsidRPr="007F2FC9">
        <w:rPr>
          <w:rFonts w:ascii="Times New Roman" w:hAnsi="Times New Roman" w:cs="Times New Roman"/>
          <w:sz w:val="24"/>
          <w:szCs w:val="24"/>
        </w:rPr>
        <w:t xml:space="preserve"> 1973. </w:t>
      </w:r>
      <w:r w:rsidR="00755BA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A chronological record of environmental </w:t>
      </w:r>
    </w:p>
    <w:p w14:paraId="04AB9E7A" w14:textId="77777777" w:rsidR="00755BA9"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chemicals</w:t>
      </w:r>
      <w:proofErr w:type="gramEnd"/>
      <w:r w:rsidRPr="007F2FC9">
        <w:rPr>
          <w:rFonts w:ascii="Times New Roman" w:hAnsi="Times New Roman" w:cs="Times New Roman"/>
          <w:sz w:val="24"/>
          <w:szCs w:val="24"/>
        </w:rPr>
        <w:t xml:space="preserve"> from analysis of stratified vertebrate excretion deposited in a sheltered </w:t>
      </w:r>
    </w:p>
    <w:p w14:paraId="46EB60E6" w14:textId="77777777" w:rsidR="00A96835" w:rsidRPr="007F2FC9"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environment</w:t>
      </w:r>
      <w:proofErr w:type="gramEnd"/>
      <w:r w:rsidRPr="007F2FC9">
        <w:rPr>
          <w:rFonts w:ascii="Times New Roman" w:hAnsi="Times New Roman" w:cs="Times New Roman"/>
          <w:sz w:val="24"/>
          <w:szCs w:val="24"/>
        </w:rPr>
        <w:t>. Environmental Research</w:t>
      </w:r>
      <w:r w:rsidR="00755BA9">
        <w:rPr>
          <w:rFonts w:ascii="Times New Roman" w:hAnsi="Times New Roman" w:cs="Times New Roman"/>
          <w:sz w:val="24"/>
          <w:szCs w:val="24"/>
        </w:rPr>
        <w:t>,</w:t>
      </w:r>
      <w:r w:rsidRPr="007F2FC9">
        <w:rPr>
          <w:rFonts w:ascii="Times New Roman" w:hAnsi="Times New Roman" w:cs="Times New Roman"/>
          <w:sz w:val="24"/>
          <w:szCs w:val="24"/>
        </w:rPr>
        <w:t xml:space="preserve"> 6:</w:t>
      </w:r>
      <w:r w:rsidR="00755BA9">
        <w:rPr>
          <w:rFonts w:ascii="Times New Roman" w:hAnsi="Times New Roman" w:cs="Times New Roman"/>
          <w:sz w:val="24"/>
          <w:szCs w:val="24"/>
        </w:rPr>
        <w:t xml:space="preserve"> </w:t>
      </w:r>
      <w:r w:rsidRPr="007F2FC9">
        <w:rPr>
          <w:rFonts w:ascii="Times New Roman" w:hAnsi="Times New Roman" w:cs="Times New Roman"/>
          <w:sz w:val="24"/>
          <w:szCs w:val="24"/>
        </w:rPr>
        <w:t>339-343.</w:t>
      </w:r>
    </w:p>
    <w:p w14:paraId="4EF12255" w14:textId="2D77A116" w:rsidR="00AC4236" w:rsidRDefault="00B333F6"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Poulson, T. L., and K. H. Lavoie</w:t>
      </w:r>
      <w:r w:rsidR="00A96835" w:rsidRPr="007F2FC9">
        <w:rPr>
          <w:rFonts w:ascii="Times New Roman" w:hAnsi="Times New Roman" w:cs="Times New Roman"/>
          <w:sz w:val="24"/>
          <w:szCs w:val="24"/>
        </w:rPr>
        <w:t>.</w:t>
      </w:r>
      <w:r w:rsidR="00AC423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2000. </w:t>
      </w:r>
      <w:r w:rsidR="00AC4236">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The trophic basis of subsurface ecosystems. Pp. </w:t>
      </w:r>
    </w:p>
    <w:p w14:paraId="13BEFB5C" w14:textId="31E06C78" w:rsidR="00AC4236"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231-249</w:t>
      </w:r>
      <w:r w:rsidR="00AC4236">
        <w:rPr>
          <w:rFonts w:ascii="Times New Roman" w:hAnsi="Times New Roman" w:cs="Times New Roman"/>
          <w:sz w:val="24"/>
          <w:szCs w:val="24"/>
        </w:rPr>
        <w:t>,</w:t>
      </w:r>
      <w:r w:rsidRPr="007F2FC9">
        <w:rPr>
          <w:rFonts w:ascii="Times New Roman" w:hAnsi="Times New Roman" w:cs="Times New Roman"/>
          <w:sz w:val="24"/>
          <w:szCs w:val="24"/>
        </w:rPr>
        <w:t xml:space="preserve"> </w:t>
      </w:r>
      <w:r w:rsidRPr="00AC4236">
        <w:rPr>
          <w:rFonts w:ascii="Times New Roman" w:hAnsi="Times New Roman" w:cs="Times New Roman"/>
          <w:i/>
          <w:sz w:val="24"/>
          <w:szCs w:val="24"/>
        </w:rPr>
        <w:t>in</w:t>
      </w:r>
      <w:r w:rsidR="00AC4236">
        <w:rPr>
          <w:rFonts w:ascii="Times New Roman" w:hAnsi="Times New Roman" w:cs="Times New Roman"/>
          <w:sz w:val="24"/>
          <w:szCs w:val="24"/>
        </w:rPr>
        <w:t xml:space="preserve"> Eco</w:t>
      </w:r>
      <w:r w:rsidR="00F320C5">
        <w:rPr>
          <w:rFonts w:ascii="Times New Roman" w:hAnsi="Times New Roman" w:cs="Times New Roman"/>
          <w:sz w:val="24"/>
          <w:szCs w:val="24"/>
        </w:rPr>
        <w:t>systems of the world (H. Wilkens</w:t>
      </w:r>
      <w:r w:rsidR="00AC4236" w:rsidRPr="007F2FC9">
        <w:rPr>
          <w:rFonts w:ascii="Times New Roman" w:hAnsi="Times New Roman" w:cs="Times New Roman"/>
          <w:sz w:val="24"/>
          <w:szCs w:val="24"/>
        </w:rPr>
        <w:t xml:space="preserve">, </w:t>
      </w:r>
      <w:r w:rsidR="00F320C5">
        <w:rPr>
          <w:rFonts w:ascii="Times New Roman" w:hAnsi="Times New Roman" w:cs="Times New Roman"/>
          <w:sz w:val="24"/>
          <w:szCs w:val="24"/>
        </w:rPr>
        <w:t>D. C. Culver</w:t>
      </w:r>
      <w:r w:rsidR="00AC4236" w:rsidRPr="007F2FC9">
        <w:rPr>
          <w:rFonts w:ascii="Times New Roman" w:hAnsi="Times New Roman" w:cs="Times New Roman"/>
          <w:sz w:val="24"/>
          <w:szCs w:val="24"/>
        </w:rPr>
        <w:t xml:space="preserve">, </w:t>
      </w:r>
      <w:r w:rsidR="00AC4236">
        <w:rPr>
          <w:rFonts w:ascii="Times New Roman" w:hAnsi="Times New Roman" w:cs="Times New Roman"/>
          <w:sz w:val="24"/>
          <w:szCs w:val="24"/>
        </w:rPr>
        <w:t xml:space="preserve">and W. </w:t>
      </w:r>
    </w:p>
    <w:p w14:paraId="20BDC227" w14:textId="09A8D1CB" w:rsidR="00A96835" w:rsidRPr="007F2FC9" w:rsidRDefault="00AC4236"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w:t>
      </w:r>
      <w:r w:rsidR="00F320C5">
        <w:rPr>
          <w:rFonts w:ascii="Times New Roman" w:hAnsi="Times New Roman" w:cs="Times New Roman"/>
          <w:sz w:val="24"/>
          <w:szCs w:val="24"/>
        </w:rPr>
        <w:t xml:space="preserve"> Humphreys</w:t>
      </w:r>
      <w:r>
        <w:rPr>
          <w:rFonts w:ascii="Times New Roman" w:hAnsi="Times New Roman" w:cs="Times New Roman"/>
          <w:sz w:val="24"/>
          <w:szCs w:val="24"/>
        </w:rPr>
        <w:t xml:space="preserve">, </w:t>
      </w:r>
      <w:proofErr w:type="gramStart"/>
      <w:r>
        <w:rPr>
          <w:rFonts w:ascii="Times New Roman" w:hAnsi="Times New Roman" w:cs="Times New Roman"/>
          <w:sz w:val="24"/>
          <w:szCs w:val="24"/>
        </w:rPr>
        <w:t>eds</w:t>
      </w:r>
      <w:proofErr w:type="gramEnd"/>
      <w:r>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Volume 30: subterranean ecosystems. </w:t>
      </w:r>
      <w:r>
        <w:rPr>
          <w:rFonts w:ascii="Times New Roman" w:hAnsi="Times New Roman" w:cs="Times New Roman"/>
          <w:sz w:val="24"/>
          <w:szCs w:val="24"/>
        </w:rPr>
        <w:t xml:space="preserve"> </w:t>
      </w:r>
      <w:r w:rsidR="00A96835" w:rsidRPr="007F2FC9">
        <w:rPr>
          <w:rFonts w:ascii="Times New Roman" w:hAnsi="Times New Roman" w:cs="Times New Roman"/>
          <w:sz w:val="24"/>
          <w:szCs w:val="24"/>
        </w:rPr>
        <w:t>Elsevier, Amsterdam.</w:t>
      </w:r>
    </w:p>
    <w:p w14:paraId="2ACE21D2" w14:textId="32D92D7A" w:rsidR="008706FB"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Powel</w:t>
      </w:r>
      <w:r w:rsidR="008706FB">
        <w:rPr>
          <w:rFonts w:ascii="Times New Roman" w:hAnsi="Times New Roman" w:cs="Times New Roman"/>
          <w:sz w:val="24"/>
          <w:szCs w:val="24"/>
        </w:rPr>
        <w:t>,</w:t>
      </w:r>
      <w:r w:rsidR="00A96835" w:rsidRPr="007F2FC9">
        <w:rPr>
          <w:rFonts w:ascii="Times New Roman" w:hAnsi="Times New Roman" w:cs="Times New Roman"/>
          <w:sz w:val="24"/>
          <w:szCs w:val="24"/>
        </w:rPr>
        <w:t xml:space="preserve"> G</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V</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N.</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1983.</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Industrial effluents as a source of mercury contamination in</w:t>
      </w:r>
      <w:r w:rsidR="008706FB">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terrestrial </w:t>
      </w:r>
    </w:p>
    <w:p w14:paraId="40F42BFD" w14:textId="77777777" w:rsidR="00A96835" w:rsidRPr="007F2FC9"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riparian</w:t>
      </w:r>
      <w:proofErr w:type="gramEnd"/>
      <w:r w:rsidRPr="007F2FC9">
        <w:rPr>
          <w:rFonts w:ascii="Times New Roman" w:hAnsi="Times New Roman" w:cs="Times New Roman"/>
          <w:sz w:val="24"/>
          <w:szCs w:val="24"/>
        </w:rPr>
        <w:t xml:space="preserve"> vertebrates. </w:t>
      </w:r>
      <w:r w:rsidR="008706FB">
        <w:rPr>
          <w:rFonts w:ascii="Times New Roman" w:hAnsi="Times New Roman" w:cs="Times New Roman"/>
          <w:sz w:val="24"/>
          <w:szCs w:val="24"/>
        </w:rPr>
        <w:t xml:space="preserve"> </w:t>
      </w:r>
      <w:r w:rsidRPr="007F2FC9">
        <w:rPr>
          <w:rFonts w:ascii="Times New Roman" w:hAnsi="Times New Roman" w:cs="Times New Roman"/>
          <w:sz w:val="24"/>
          <w:szCs w:val="24"/>
        </w:rPr>
        <w:t>Environmental Pollution</w:t>
      </w:r>
      <w:r w:rsidR="008706FB">
        <w:rPr>
          <w:rFonts w:ascii="Times New Roman" w:hAnsi="Times New Roman" w:cs="Times New Roman"/>
          <w:sz w:val="24"/>
          <w:szCs w:val="24"/>
        </w:rPr>
        <w:t>,</w:t>
      </w:r>
      <w:r w:rsidRPr="007F2FC9">
        <w:rPr>
          <w:rFonts w:ascii="Times New Roman" w:hAnsi="Times New Roman" w:cs="Times New Roman"/>
          <w:sz w:val="24"/>
          <w:szCs w:val="24"/>
        </w:rPr>
        <w:t xml:space="preserve"> 5:</w:t>
      </w:r>
      <w:r w:rsidR="008706FB">
        <w:rPr>
          <w:rFonts w:ascii="Times New Roman" w:hAnsi="Times New Roman" w:cs="Times New Roman"/>
          <w:sz w:val="24"/>
          <w:szCs w:val="24"/>
        </w:rPr>
        <w:t xml:space="preserve"> </w:t>
      </w:r>
      <w:r w:rsidRPr="007F2FC9">
        <w:rPr>
          <w:rFonts w:ascii="Times New Roman" w:hAnsi="Times New Roman" w:cs="Times New Roman"/>
          <w:sz w:val="24"/>
          <w:szCs w:val="24"/>
        </w:rPr>
        <w:t>51-57.</w:t>
      </w:r>
    </w:p>
    <w:p w14:paraId="303B5F1D" w14:textId="77777777" w:rsidR="009902CF" w:rsidRDefault="00802334" w:rsidP="003177C0">
      <w:pPr>
        <w:spacing w:line="480" w:lineRule="auto"/>
        <w:contextualSpacing/>
        <w:rPr>
          <w:rFonts w:ascii="Times New Roman" w:hAnsi="Times New Roman" w:cs="Times New Roman"/>
          <w:sz w:val="24"/>
          <w:szCs w:val="24"/>
        </w:rPr>
      </w:pPr>
      <w:r w:rsidRPr="00802334">
        <w:rPr>
          <w:rFonts w:ascii="Times New Roman" w:hAnsi="Times New Roman" w:cs="Times New Roman"/>
          <w:sz w:val="24"/>
          <w:szCs w:val="24"/>
        </w:rPr>
        <w:t>R C</w:t>
      </w:r>
      <w:r w:rsidR="009902CF">
        <w:rPr>
          <w:rFonts w:ascii="Times New Roman" w:hAnsi="Times New Roman" w:cs="Times New Roman"/>
          <w:sz w:val="24"/>
          <w:szCs w:val="24"/>
        </w:rPr>
        <w:t>ORE</w:t>
      </w:r>
      <w:r w:rsidRPr="00802334">
        <w:rPr>
          <w:rFonts w:ascii="Times New Roman" w:hAnsi="Times New Roman" w:cs="Times New Roman"/>
          <w:sz w:val="24"/>
          <w:szCs w:val="24"/>
        </w:rPr>
        <w:t xml:space="preserve"> T</w:t>
      </w:r>
      <w:r w:rsidR="009902CF">
        <w:rPr>
          <w:rFonts w:ascii="Times New Roman" w:hAnsi="Times New Roman" w:cs="Times New Roman"/>
          <w:sz w:val="24"/>
          <w:szCs w:val="24"/>
        </w:rPr>
        <w:t xml:space="preserve">EAM.  </w:t>
      </w:r>
      <w:r w:rsidRPr="00802334">
        <w:rPr>
          <w:rFonts w:ascii="Times New Roman" w:hAnsi="Times New Roman" w:cs="Times New Roman"/>
          <w:sz w:val="24"/>
          <w:szCs w:val="24"/>
        </w:rPr>
        <w:t>2016</w:t>
      </w:r>
      <w:r w:rsidR="009902CF">
        <w:rPr>
          <w:rFonts w:ascii="Times New Roman" w:hAnsi="Times New Roman" w:cs="Times New Roman"/>
          <w:sz w:val="24"/>
          <w:szCs w:val="24"/>
        </w:rPr>
        <w:t>.</w:t>
      </w:r>
      <w:r w:rsidRPr="00802334">
        <w:rPr>
          <w:rFonts w:ascii="Times New Roman" w:hAnsi="Times New Roman" w:cs="Times New Roman"/>
          <w:sz w:val="24"/>
          <w:szCs w:val="24"/>
        </w:rPr>
        <w:t xml:space="preserve"> </w:t>
      </w:r>
      <w:r w:rsidR="00993F1A">
        <w:rPr>
          <w:rFonts w:ascii="Times New Roman" w:hAnsi="Times New Roman" w:cs="Times New Roman"/>
          <w:sz w:val="24"/>
          <w:szCs w:val="24"/>
        </w:rPr>
        <w:t xml:space="preserve"> </w:t>
      </w:r>
      <w:r w:rsidRPr="00802334">
        <w:rPr>
          <w:rFonts w:ascii="Times New Roman" w:hAnsi="Times New Roman" w:cs="Times New Roman"/>
          <w:sz w:val="24"/>
          <w:szCs w:val="24"/>
        </w:rPr>
        <w:t xml:space="preserve">R: A language </w:t>
      </w:r>
      <w:r>
        <w:rPr>
          <w:rFonts w:ascii="Times New Roman" w:hAnsi="Times New Roman" w:cs="Times New Roman"/>
          <w:sz w:val="24"/>
          <w:szCs w:val="24"/>
        </w:rPr>
        <w:t xml:space="preserve">and environment for statistical </w:t>
      </w:r>
      <w:r w:rsidRPr="00802334">
        <w:rPr>
          <w:rFonts w:ascii="Times New Roman" w:hAnsi="Times New Roman" w:cs="Times New Roman"/>
          <w:sz w:val="24"/>
          <w:szCs w:val="24"/>
        </w:rPr>
        <w:t xml:space="preserve">computing. </w:t>
      </w:r>
      <w:r>
        <w:rPr>
          <w:rFonts w:ascii="Times New Roman" w:hAnsi="Times New Roman" w:cs="Times New Roman"/>
          <w:sz w:val="24"/>
          <w:szCs w:val="24"/>
        </w:rPr>
        <w:t xml:space="preserve"> R </w:t>
      </w:r>
    </w:p>
    <w:p w14:paraId="4D3C74B3" w14:textId="77777777" w:rsidR="009902CF" w:rsidRDefault="00802334"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Foundatio</w:t>
      </w:r>
      <w:r w:rsidR="009902CF">
        <w:rPr>
          <w:rFonts w:ascii="Times New Roman" w:hAnsi="Times New Roman" w:cs="Times New Roman"/>
          <w:sz w:val="24"/>
          <w:szCs w:val="24"/>
        </w:rPr>
        <w:t xml:space="preserve">n for Statistical Computing, Vienna, Austria.  </w:t>
      </w:r>
    </w:p>
    <w:p w14:paraId="335FF8AD" w14:textId="482A92A8" w:rsidR="009902CF" w:rsidRDefault="009902CF"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URL </w:t>
      </w:r>
      <w:hyperlink r:id="rId7" w:history="1">
        <w:r w:rsidRPr="009902CF">
          <w:rPr>
            <w:rStyle w:val="Hyperlink"/>
          </w:rPr>
          <w:t>https://www.R</w:t>
        </w:r>
        <w:r w:rsidRPr="003B142C">
          <w:rPr>
            <w:rStyle w:val="Hyperlink"/>
            <w:rFonts w:ascii="Times New Roman" w:hAnsi="Times New Roman" w:cs="Times New Roman"/>
            <w:sz w:val="24"/>
            <w:szCs w:val="24"/>
          </w:rPr>
          <w:t>-project.org/</w:t>
        </w:r>
      </w:hyperlink>
      <w:r>
        <w:rPr>
          <w:rFonts w:ascii="Times New Roman" w:hAnsi="Times New Roman" w:cs="Times New Roman"/>
          <w:sz w:val="24"/>
          <w:szCs w:val="24"/>
        </w:rPr>
        <w:t>.</w:t>
      </w:r>
    </w:p>
    <w:p w14:paraId="5B949F94" w14:textId="67A4E2AA" w:rsidR="001F3BBD"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Ross</w:t>
      </w:r>
      <w:r w:rsidR="001F3BBD">
        <w:rPr>
          <w:rFonts w:ascii="Times New Roman" w:hAnsi="Times New Roman" w:cs="Times New Roman"/>
          <w:sz w:val="24"/>
          <w:szCs w:val="24"/>
        </w:rPr>
        <w:t xml:space="preserve">, A.  1961.  Notes on food habits of bats.  Journal of </w:t>
      </w:r>
      <w:proofErr w:type="spellStart"/>
      <w:r w:rsidR="001F3BBD">
        <w:rPr>
          <w:rFonts w:ascii="Times New Roman" w:hAnsi="Times New Roman" w:cs="Times New Roman"/>
          <w:sz w:val="24"/>
          <w:szCs w:val="24"/>
        </w:rPr>
        <w:t>Mammalogy</w:t>
      </w:r>
      <w:proofErr w:type="spellEnd"/>
      <w:r w:rsidR="001F3BBD">
        <w:rPr>
          <w:rFonts w:ascii="Times New Roman" w:hAnsi="Times New Roman" w:cs="Times New Roman"/>
          <w:sz w:val="24"/>
          <w:szCs w:val="24"/>
        </w:rPr>
        <w:t>, 42: 66-71.</w:t>
      </w:r>
    </w:p>
    <w:p w14:paraId="3902483B" w14:textId="0C627C80" w:rsidR="00E5475F"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SEN, A. and M. Srivastava</w:t>
      </w:r>
      <w:r w:rsidR="00A07063">
        <w:rPr>
          <w:rFonts w:ascii="Times New Roman" w:hAnsi="Times New Roman" w:cs="Times New Roman"/>
          <w:sz w:val="24"/>
          <w:szCs w:val="24"/>
        </w:rPr>
        <w:t xml:space="preserve">.  1990.  Regression Analysis: Theory, Methods, and </w:t>
      </w:r>
    </w:p>
    <w:p w14:paraId="3E895BE2" w14:textId="2799DB4C" w:rsidR="00A07063" w:rsidRPr="007F2FC9" w:rsidRDefault="00A07063"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Applications. Springer-</w:t>
      </w:r>
      <w:proofErr w:type="spellStart"/>
      <w:r>
        <w:rPr>
          <w:rFonts w:ascii="Times New Roman" w:hAnsi="Times New Roman" w:cs="Times New Roman"/>
          <w:sz w:val="24"/>
          <w:szCs w:val="24"/>
        </w:rPr>
        <w:t>Verlag</w:t>
      </w:r>
      <w:proofErr w:type="spellEnd"/>
      <w:r>
        <w:rPr>
          <w:rFonts w:ascii="Times New Roman" w:hAnsi="Times New Roman" w:cs="Times New Roman"/>
          <w:sz w:val="24"/>
          <w:szCs w:val="24"/>
        </w:rPr>
        <w:t>, New York.</w:t>
      </w:r>
    </w:p>
    <w:p w14:paraId="6FBADF6F" w14:textId="24CFD8B3" w:rsidR="00B178F3" w:rsidRDefault="00F0727E" w:rsidP="003177C0">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Selin</w:t>
      </w:r>
      <w:proofErr w:type="spellEnd"/>
      <w:r w:rsidR="00B178F3">
        <w:rPr>
          <w:rFonts w:ascii="Times New Roman" w:hAnsi="Times New Roman" w:cs="Times New Roman"/>
          <w:sz w:val="24"/>
          <w:szCs w:val="24"/>
        </w:rPr>
        <w:t>, N. E.</w:t>
      </w:r>
      <w:r w:rsidR="00A96835" w:rsidRPr="007F2FC9">
        <w:rPr>
          <w:rFonts w:ascii="Times New Roman" w:hAnsi="Times New Roman" w:cs="Times New Roman"/>
          <w:sz w:val="24"/>
          <w:szCs w:val="24"/>
        </w:rPr>
        <w:t xml:space="preserve"> 2009.</w:t>
      </w:r>
      <w:r w:rsidR="00B178F3">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Global Biogeochemical Cycling of Mercury: A Review.  Annual Review of </w:t>
      </w:r>
    </w:p>
    <w:p w14:paraId="6F1A8A06" w14:textId="77777777" w:rsidR="00A96835" w:rsidRDefault="00A96835" w:rsidP="003177C0">
      <w:pPr>
        <w:spacing w:line="480" w:lineRule="auto"/>
        <w:ind w:firstLine="720"/>
        <w:contextualSpacing/>
        <w:rPr>
          <w:rFonts w:ascii="Times New Roman" w:hAnsi="Times New Roman" w:cs="Times New Roman"/>
          <w:sz w:val="24"/>
          <w:szCs w:val="24"/>
        </w:rPr>
      </w:pPr>
      <w:r w:rsidRPr="007F2FC9">
        <w:rPr>
          <w:rFonts w:ascii="Times New Roman" w:hAnsi="Times New Roman" w:cs="Times New Roman"/>
          <w:sz w:val="24"/>
          <w:szCs w:val="24"/>
        </w:rPr>
        <w:t>Environment and Resources</w:t>
      </w:r>
      <w:r w:rsidR="00B178F3">
        <w:rPr>
          <w:rFonts w:ascii="Times New Roman" w:hAnsi="Times New Roman" w:cs="Times New Roman"/>
          <w:sz w:val="24"/>
          <w:szCs w:val="24"/>
        </w:rPr>
        <w:t>,</w:t>
      </w:r>
      <w:r w:rsidRPr="007F2FC9">
        <w:rPr>
          <w:rFonts w:ascii="Times New Roman" w:hAnsi="Times New Roman" w:cs="Times New Roman"/>
          <w:sz w:val="24"/>
          <w:szCs w:val="24"/>
        </w:rPr>
        <w:t xml:space="preserve"> 34:</w:t>
      </w:r>
      <w:r w:rsidR="00B178F3">
        <w:rPr>
          <w:rFonts w:ascii="Times New Roman" w:hAnsi="Times New Roman" w:cs="Times New Roman"/>
          <w:sz w:val="24"/>
          <w:szCs w:val="24"/>
        </w:rPr>
        <w:t xml:space="preserve"> </w:t>
      </w:r>
      <w:r w:rsidRPr="007F2FC9">
        <w:rPr>
          <w:rFonts w:ascii="Times New Roman" w:hAnsi="Times New Roman" w:cs="Times New Roman"/>
          <w:sz w:val="24"/>
          <w:szCs w:val="24"/>
        </w:rPr>
        <w:t>43-63.</w:t>
      </w:r>
    </w:p>
    <w:p w14:paraId="682E0D2D" w14:textId="5BF67F45" w:rsidR="00695E3C" w:rsidRDefault="00F0727E"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Sherman</w:t>
      </w:r>
      <w:r w:rsidR="00695E3C">
        <w:rPr>
          <w:rFonts w:ascii="Times New Roman" w:hAnsi="Times New Roman" w:cs="Times New Roman"/>
          <w:sz w:val="24"/>
          <w:szCs w:val="24"/>
        </w:rPr>
        <w:t xml:space="preserve">, H. B. 1939.  Notes on the food of some Florida bats.  Journal of </w:t>
      </w:r>
      <w:proofErr w:type="spellStart"/>
      <w:r w:rsidR="00695E3C">
        <w:rPr>
          <w:rFonts w:ascii="Times New Roman" w:hAnsi="Times New Roman" w:cs="Times New Roman"/>
          <w:sz w:val="24"/>
          <w:szCs w:val="24"/>
        </w:rPr>
        <w:t>Mammalogy</w:t>
      </w:r>
      <w:proofErr w:type="spellEnd"/>
      <w:r w:rsidR="00695E3C">
        <w:rPr>
          <w:rFonts w:ascii="Times New Roman" w:hAnsi="Times New Roman" w:cs="Times New Roman"/>
          <w:sz w:val="24"/>
          <w:szCs w:val="24"/>
        </w:rPr>
        <w:t xml:space="preserve">, 20: </w:t>
      </w:r>
    </w:p>
    <w:p w14:paraId="49BC6112" w14:textId="77777777" w:rsidR="00695E3C" w:rsidRPr="007F2FC9" w:rsidRDefault="00695E3C"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103-104.</w:t>
      </w:r>
    </w:p>
    <w:p w14:paraId="0A81847B" w14:textId="77777777" w:rsidR="00F0727E" w:rsidRDefault="00F0727E" w:rsidP="00F0727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Syaripuddin</w:t>
      </w:r>
      <w:proofErr w:type="spellEnd"/>
      <w:r>
        <w:rPr>
          <w:rFonts w:ascii="Times New Roman" w:hAnsi="Times New Roman" w:cs="Times New Roman"/>
          <w:sz w:val="24"/>
          <w:szCs w:val="24"/>
        </w:rPr>
        <w:t xml:space="preserve">, K., A. Kumar, K. Sing, M. A. Halim, M. </w:t>
      </w:r>
      <w:proofErr w:type="spellStart"/>
      <w:r>
        <w:rPr>
          <w:rFonts w:ascii="Times New Roman" w:hAnsi="Times New Roman" w:cs="Times New Roman"/>
          <w:sz w:val="24"/>
          <w:szCs w:val="24"/>
        </w:rPr>
        <w:t>Nursyereen</w:t>
      </w:r>
      <w:proofErr w:type="spellEnd"/>
      <w:r>
        <w:rPr>
          <w:rFonts w:ascii="Times New Roman" w:hAnsi="Times New Roman" w:cs="Times New Roman"/>
          <w:sz w:val="24"/>
          <w:szCs w:val="24"/>
        </w:rPr>
        <w:t>, and</w:t>
      </w:r>
      <w:r w:rsidR="00541A1E">
        <w:rPr>
          <w:rFonts w:ascii="Times New Roman" w:hAnsi="Times New Roman" w:cs="Times New Roman"/>
          <w:sz w:val="24"/>
          <w:szCs w:val="24"/>
        </w:rPr>
        <w:t xml:space="preserve"> J. </w:t>
      </w:r>
      <w:r>
        <w:rPr>
          <w:rFonts w:ascii="Times New Roman" w:hAnsi="Times New Roman" w:cs="Times New Roman"/>
          <w:sz w:val="24"/>
          <w:szCs w:val="24"/>
        </w:rPr>
        <w:t>Wilson</w:t>
      </w:r>
      <w:r w:rsidR="00541A1E">
        <w:rPr>
          <w:rFonts w:ascii="Times New Roman" w:hAnsi="Times New Roman" w:cs="Times New Roman"/>
          <w:sz w:val="24"/>
          <w:szCs w:val="24"/>
        </w:rPr>
        <w:t xml:space="preserve">.  2014.  </w:t>
      </w:r>
    </w:p>
    <w:p w14:paraId="52EF411D" w14:textId="25C408FA" w:rsidR="00541A1E" w:rsidRPr="007F2FC9" w:rsidRDefault="00541A1E" w:rsidP="00F0727E">
      <w:pPr>
        <w:spacing w:line="480" w:lineRule="auto"/>
        <w:ind w:left="720"/>
        <w:contextualSpacing/>
        <w:rPr>
          <w:rFonts w:ascii="Times New Roman" w:hAnsi="Times New Roman" w:cs="Times New Roman"/>
          <w:sz w:val="24"/>
          <w:szCs w:val="24"/>
        </w:rPr>
      </w:pPr>
      <w:r>
        <w:rPr>
          <w:rFonts w:ascii="Times New Roman" w:hAnsi="Times New Roman" w:cs="Times New Roman"/>
          <w:sz w:val="24"/>
          <w:szCs w:val="24"/>
        </w:rPr>
        <w:t>Mercury accumulation in bats near hydroelectric reservoirs in Peninsular Malaysia.  Ecotoxicology, 23: 1164-1171.</w:t>
      </w:r>
    </w:p>
    <w:p w14:paraId="3FA1C69C" w14:textId="44FBD682" w:rsidR="008A38A2" w:rsidRDefault="00FD2614"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Wada, H., D. E. Yates, D. C. Evers, R. J. Taylor</w:t>
      </w:r>
      <w:r w:rsidR="008A38A2">
        <w:rPr>
          <w:rFonts w:ascii="Times New Roman" w:hAnsi="Times New Roman" w:cs="Times New Roman"/>
          <w:sz w:val="24"/>
          <w:szCs w:val="24"/>
        </w:rPr>
        <w:t xml:space="preserve">, and </w:t>
      </w:r>
      <w:r>
        <w:rPr>
          <w:rFonts w:ascii="Times New Roman" w:hAnsi="Times New Roman" w:cs="Times New Roman"/>
          <w:sz w:val="24"/>
          <w:szCs w:val="24"/>
        </w:rPr>
        <w:t>W. A. Hopkins</w:t>
      </w:r>
      <w:r w:rsidR="00A96835" w:rsidRPr="007F2FC9">
        <w:rPr>
          <w:rFonts w:ascii="Times New Roman" w:hAnsi="Times New Roman" w:cs="Times New Roman"/>
          <w:sz w:val="24"/>
          <w:szCs w:val="24"/>
        </w:rPr>
        <w:t>.</w:t>
      </w:r>
      <w:r w:rsidR="008A38A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2010. </w:t>
      </w:r>
      <w:r w:rsidR="008A38A2">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Tissue </w:t>
      </w:r>
    </w:p>
    <w:p w14:paraId="3C4D16AE" w14:textId="0FE53730" w:rsidR="008A38A2" w:rsidRDefault="00A96835" w:rsidP="003177C0">
      <w:pPr>
        <w:spacing w:line="480" w:lineRule="auto"/>
        <w:ind w:firstLine="720"/>
        <w:contextualSpacing/>
        <w:jc w:val="right"/>
        <w:rPr>
          <w:rFonts w:ascii="Times New Roman" w:hAnsi="Times New Roman" w:cs="Times New Roman"/>
          <w:i/>
          <w:sz w:val="24"/>
          <w:szCs w:val="24"/>
        </w:rPr>
      </w:pPr>
      <w:proofErr w:type="gramStart"/>
      <w:r w:rsidRPr="007F2FC9">
        <w:rPr>
          <w:rFonts w:ascii="Times New Roman" w:hAnsi="Times New Roman" w:cs="Times New Roman"/>
          <w:sz w:val="24"/>
          <w:szCs w:val="24"/>
        </w:rPr>
        <w:t>mercury</w:t>
      </w:r>
      <w:proofErr w:type="gramEnd"/>
      <w:r w:rsidR="008A38A2">
        <w:rPr>
          <w:rFonts w:ascii="Times New Roman" w:hAnsi="Times New Roman" w:cs="Times New Roman"/>
          <w:sz w:val="24"/>
          <w:szCs w:val="24"/>
        </w:rPr>
        <w:t xml:space="preserve"> </w:t>
      </w:r>
      <w:r w:rsidRPr="007F2FC9">
        <w:rPr>
          <w:rFonts w:ascii="Times New Roman" w:hAnsi="Times New Roman" w:cs="Times New Roman"/>
          <w:sz w:val="24"/>
          <w:szCs w:val="24"/>
        </w:rPr>
        <w:t>concentrations and adrenocortical responses of female big brown bats (</w:t>
      </w:r>
      <w:proofErr w:type="spellStart"/>
      <w:r w:rsidRPr="008A38A2">
        <w:rPr>
          <w:rFonts w:ascii="Times New Roman" w:hAnsi="Times New Roman" w:cs="Times New Roman"/>
          <w:i/>
          <w:sz w:val="24"/>
          <w:szCs w:val="24"/>
        </w:rPr>
        <w:t>Eptesicus</w:t>
      </w:r>
      <w:proofErr w:type="spellEnd"/>
      <w:r w:rsidRPr="008A38A2">
        <w:rPr>
          <w:rFonts w:ascii="Times New Roman" w:hAnsi="Times New Roman" w:cs="Times New Roman"/>
          <w:i/>
          <w:sz w:val="24"/>
          <w:szCs w:val="24"/>
        </w:rPr>
        <w:t xml:space="preserve"> </w:t>
      </w:r>
    </w:p>
    <w:p w14:paraId="746BDA0A" w14:textId="77777777" w:rsidR="00A96835" w:rsidRDefault="00A96835" w:rsidP="003177C0">
      <w:pPr>
        <w:spacing w:line="480" w:lineRule="auto"/>
        <w:ind w:firstLine="720"/>
        <w:contextualSpacing/>
        <w:rPr>
          <w:rFonts w:ascii="Times New Roman" w:hAnsi="Times New Roman" w:cs="Times New Roman"/>
          <w:sz w:val="24"/>
          <w:szCs w:val="24"/>
        </w:rPr>
      </w:pPr>
      <w:proofErr w:type="spellStart"/>
      <w:proofErr w:type="gramStart"/>
      <w:r w:rsidRPr="008A38A2">
        <w:rPr>
          <w:rFonts w:ascii="Times New Roman" w:hAnsi="Times New Roman" w:cs="Times New Roman"/>
          <w:i/>
          <w:sz w:val="24"/>
          <w:szCs w:val="24"/>
        </w:rPr>
        <w:t>fuscus</w:t>
      </w:r>
      <w:proofErr w:type="spellEnd"/>
      <w:proofErr w:type="gramEnd"/>
      <w:r w:rsidRPr="007F2FC9">
        <w:rPr>
          <w:rFonts w:ascii="Times New Roman" w:hAnsi="Times New Roman" w:cs="Times New Roman"/>
          <w:sz w:val="24"/>
          <w:szCs w:val="24"/>
        </w:rPr>
        <w:t xml:space="preserve">) near a contaminated river. </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Ecotoxicology</w:t>
      </w:r>
      <w:r w:rsidR="008A38A2">
        <w:rPr>
          <w:rFonts w:ascii="Times New Roman" w:hAnsi="Times New Roman" w:cs="Times New Roman"/>
          <w:sz w:val="24"/>
          <w:szCs w:val="24"/>
        </w:rPr>
        <w:t>,</w:t>
      </w:r>
      <w:r w:rsidRPr="007F2FC9">
        <w:rPr>
          <w:rFonts w:ascii="Times New Roman" w:hAnsi="Times New Roman" w:cs="Times New Roman"/>
          <w:sz w:val="24"/>
          <w:szCs w:val="24"/>
        </w:rPr>
        <w:t xml:space="preserve"> 19:</w:t>
      </w:r>
      <w:r w:rsidR="008A38A2">
        <w:rPr>
          <w:rFonts w:ascii="Times New Roman" w:hAnsi="Times New Roman" w:cs="Times New Roman"/>
          <w:sz w:val="24"/>
          <w:szCs w:val="24"/>
        </w:rPr>
        <w:t xml:space="preserve"> </w:t>
      </w:r>
      <w:r w:rsidRPr="007F2FC9">
        <w:rPr>
          <w:rFonts w:ascii="Times New Roman" w:hAnsi="Times New Roman" w:cs="Times New Roman"/>
          <w:sz w:val="24"/>
          <w:szCs w:val="24"/>
        </w:rPr>
        <w:t>1277–1284.</w:t>
      </w:r>
    </w:p>
    <w:p w14:paraId="6898A0C0" w14:textId="12ACFC8C" w:rsidR="00EB08F4"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Whitaker</w:t>
      </w:r>
      <w:r w:rsidR="00EB08F4">
        <w:rPr>
          <w:rFonts w:ascii="Times New Roman" w:hAnsi="Times New Roman" w:cs="Times New Roman"/>
          <w:sz w:val="24"/>
          <w:szCs w:val="24"/>
        </w:rPr>
        <w:t xml:space="preserve">, J. O., Jr.  1972.  Food habits of bats from Indiana.  Canadian Journal of Zoology, </w:t>
      </w:r>
    </w:p>
    <w:p w14:paraId="425BCDFA" w14:textId="77777777" w:rsidR="00EB08F4" w:rsidRDefault="00EB08F4"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50: 877-883.</w:t>
      </w:r>
    </w:p>
    <w:p w14:paraId="28C34B16" w14:textId="3F5D569E" w:rsidR="00D8180E"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Whitaker, J. O., Jr., and W. J. Hamilton</w:t>
      </w:r>
      <w:r w:rsidR="00B136AB">
        <w:rPr>
          <w:rFonts w:ascii="Times New Roman" w:hAnsi="Times New Roman" w:cs="Times New Roman"/>
          <w:sz w:val="24"/>
          <w:szCs w:val="24"/>
        </w:rPr>
        <w:t xml:space="preserve">, Jr.  1998.  Mammals of the Eastern United </w:t>
      </w:r>
    </w:p>
    <w:p w14:paraId="6EEB7639" w14:textId="718412D0" w:rsidR="00211040" w:rsidRPr="00D8180E" w:rsidRDefault="00B136AB" w:rsidP="003177C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States.  </w:t>
      </w:r>
      <w:proofErr w:type="spellStart"/>
      <w:r>
        <w:rPr>
          <w:rFonts w:ascii="Times New Roman" w:hAnsi="Times New Roman" w:cs="Times New Roman"/>
          <w:sz w:val="24"/>
          <w:szCs w:val="24"/>
        </w:rPr>
        <w:t>Ithica</w:t>
      </w:r>
      <w:proofErr w:type="spellEnd"/>
      <w:r>
        <w:rPr>
          <w:rFonts w:ascii="Times New Roman" w:hAnsi="Times New Roman" w:cs="Times New Roman"/>
          <w:sz w:val="24"/>
          <w:szCs w:val="24"/>
        </w:rPr>
        <w:t xml:space="preserve">, NY:  Cornell University Press.  583 </w:t>
      </w:r>
      <w:r w:rsidR="00515657">
        <w:rPr>
          <w:rFonts w:ascii="Times New Roman" w:hAnsi="Times New Roman" w:cs="Times New Roman"/>
          <w:sz w:val="24"/>
          <w:szCs w:val="24"/>
        </w:rPr>
        <w:t>p</w:t>
      </w:r>
      <w:r>
        <w:rPr>
          <w:rFonts w:ascii="Times New Roman" w:hAnsi="Times New Roman" w:cs="Times New Roman"/>
          <w:sz w:val="24"/>
          <w:szCs w:val="24"/>
        </w:rPr>
        <w:t>p.</w:t>
      </w:r>
    </w:p>
    <w:p w14:paraId="56F9BCB2" w14:textId="608403CF" w:rsidR="00372BD9"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Yates, D., M. Moore, T. Kunz, and D. C. Evers</w:t>
      </w:r>
      <w:r w:rsidR="00372BD9">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2008. </w:t>
      </w:r>
      <w:r w:rsidR="00372BD9">
        <w:rPr>
          <w:rFonts w:ascii="Times New Roman" w:hAnsi="Times New Roman" w:cs="Times New Roman"/>
          <w:sz w:val="24"/>
          <w:szCs w:val="24"/>
        </w:rPr>
        <w:t xml:space="preserve"> </w:t>
      </w:r>
      <w:r w:rsidR="00A96835" w:rsidRPr="007F2FC9">
        <w:rPr>
          <w:rFonts w:ascii="Times New Roman" w:hAnsi="Times New Roman" w:cs="Times New Roman"/>
          <w:sz w:val="24"/>
          <w:szCs w:val="24"/>
        </w:rPr>
        <w:t>Pilot asses</w:t>
      </w:r>
      <w:r w:rsidR="00372BD9">
        <w:rPr>
          <w:rFonts w:ascii="Times New Roman" w:hAnsi="Times New Roman" w:cs="Times New Roman"/>
          <w:sz w:val="24"/>
          <w:szCs w:val="24"/>
        </w:rPr>
        <w:t xml:space="preserve">sment of </w:t>
      </w:r>
    </w:p>
    <w:p w14:paraId="45C8E071" w14:textId="77777777" w:rsidR="00372BD9" w:rsidRDefault="00A96835" w:rsidP="003177C0">
      <w:pPr>
        <w:spacing w:line="480" w:lineRule="auto"/>
        <w:ind w:firstLine="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t>methylmercury</w:t>
      </w:r>
      <w:proofErr w:type="gramEnd"/>
      <w:r w:rsidR="00372BD9">
        <w:rPr>
          <w:rFonts w:ascii="Times New Roman" w:hAnsi="Times New Roman" w:cs="Times New Roman"/>
          <w:sz w:val="24"/>
          <w:szCs w:val="24"/>
        </w:rPr>
        <w:t xml:space="preserve"> </w:t>
      </w:r>
      <w:r w:rsidRPr="007F2FC9">
        <w:rPr>
          <w:rFonts w:ascii="Times New Roman" w:hAnsi="Times New Roman" w:cs="Times New Roman"/>
          <w:sz w:val="24"/>
          <w:szCs w:val="24"/>
        </w:rPr>
        <w:t xml:space="preserve">availability to bats on the South River, Virginia. </w:t>
      </w:r>
      <w:r w:rsidR="00372BD9">
        <w:rPr>
          <w:rFonts w:ascii="Times New Roman" w:hAnsi="Times New Roman" w:cs="Times New Roman"/>
          <w:sz w:val="24"/>
          <w:szCs w:val="24"/>
        </w:rPr>
        <w:t xml:space="preserve"> </w:t>
      </w:r>
      <w:r w:rsidRPr="007F2FC9">
        <w:rPr>
          <w:rFonts w:ascii="Times New Roman" w:hAnsi="Times New Roman" w:cs="Times New Roman"/>
          <w:sz w:val="24"/>
          <w:szCs w:val="24"/>
        </w:rPr>
        <w:t xml:space="preserve">Report BRI 2008. </w:t>
      </w:r>
      <w:r w:rsidR="00372BD9">
        <w:rPr>
          <w:rFonts w:ascii="Times New Roman" w:hAnsi="Times New Roman" w:cs="Times New Roman"/>
          <w:sz w:val="24"/>
          <w:szCs w:val="24"/>
        </w:rPr>
        <w:t xml:space="preserve"> </w:t>
      </w:r>
    </w:p>
    <w:p w14:paraId="4657187B" w14:textId="77777777" w:rsidR="00732BAE" w:rsidRDefault="00A96835" w:rsidP="003177C0">
      <w:pPr>
        <w:spacing w:line="480" w:lineRule="auto"/>
        <w:ind w:firstLine="720"/>
        <w:contextualSpacing/>
        <w:rPr>
          <w:rFonts w:ascii="Times New Roman" w:hAnsi="Times New Roman" w:cs="Times New Roman"/>
          <w:sz w:val="24"/>
          <w:szCs w:val="24"/>
        </w:rPr>
      </w:pPr>
      <w:proofErr w:type="spellStart"/>
      <w:r w:rsidRPr="007F2FC9">
        <w:rPr>
          <w:rFonts w:ascii="Times New Roman" w:hAnsi="Times New Roman" w:cs="Times New Roman"/>
          <w:sz w:val="24"/>
          <w:szCs w:val="24"/>
        </w:rPr>
        <w:t>BioDiversity</w:t>
      </w:r>
      <w:proofErr w:type="spellEnd"/>
      <w:r w:rsidRPr="007F2FC9">
        <w:rPr>
          <w:rFonts w:ascii="Times New Roman" w:hAnsi="Times New Roman" w:cs="Times New Roman"/>
          <w:sz w:val="24"/>
          <w:szCs w:val="24"/>
        </w:rPr>
        <w:t xml:space="preserve"> Research Institute, Gorham.</w:t>
      </w:r>
    </w:p>
    <w:p w14:paraId="165300D3" w14:textId="7CD71961" w:rsidR="00732BAE"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Yates</w:t>
      </w:r>
      <w:r w:rsidR="00732BAE">
        <w:rPr>
          <w:rFonts w:ascii="Times New Roman" w:hAnsi="Times New Roman" w:cs="Times New Roman"/>
          <w:sz w:val="24"/>
          <w:szCs w:val="24"/>
        </w:rPr>
        <w:t xml:space="preserve">, D., S. </w:t>
      </w:r>
      <w:r>
        <w:rPr>
          <w:rFonts w:ascii="Times New Roman" w:hAnsi="Times New Roman" w:cs="Times New Roman"/>
          <w:sz w:val="24"/>
          <w:szCs w:val="24"/>
        </w:rPr>
        <w:t xml:space="preserve">Angelo, T. </w:t>
      </w:r>
      <w:proofErr w:type="spellStart"/>
      <w:r>
        <w:rPr>
          <w:rFonts w:ascii="Times New Roman" w:hAnsi="Times New Roman" w:cs="Times New Roman"/>
          <w:sz w:val="24"/>
          <w:szCs w:val="24"/>
        </w:rPr>
        <w:t>Divoll</w:t>
      </w:r>
      <w:proofErr w:type="spellEnd"/>
      <w:r>
        <w:rPr>
          <w:rFonts w:ascii="Times New Roman" w:hAnsi="Times New Roman" w:cs="Times New Roman"/>
          <w:sz w:val="24"/>
          <w:szCs w:val="24"/>
        </w:rPr>
        <w:t>, and D. C. Evers</w:t>
      </w:r>
      <w:r w:rsidR="00A96835" w:rsidRPr="007F2FC9">
        <w:rPr>
          <w:rFonts w:ascii="Times New Roman" w:hAnsi="Times New Roman" w:cs="Times New Roman"/>
          <w:sz w:val="24"/>
          <w:szCs w:val="24"/>
        </w:rPr>
        <w:t>.</w:t>
      </w:r>
      <w:r w:rsidR="00732BAE">
        <w:rPr>
          <w:rFonts w:ascii="Times New Roman" w:hAnsi="Times New Roman" w:cs="Times New Roman"/>
          <w:sz w:val="24"/>
          <w:szCs w:val="24"/>
        </w:rPr>
        <w:t xml:space="preserve"> </w:t>
      </w:r>
      <w:r w:rsidR="00A96835" w:rsidRPr="007F2FC9">
        <w:rPr>
          <w:rFonts w:ascii="Times New Roman" w:hAnsi="Times New Roman" w:cs="Times New Roman"/>
          <w:sz w:val="24"/>
          <w:szCs w:val="24"/>
        </w:rPr>
        <w:t xml:space="preserve"> 2012.  Assessment of mercury </w:t>
      </w:r>
    </w:p>
    <w:p w14:paraId="095365D6" w14:textId="77777777" w:rsidR="00A96835" w:rsidRDefault="00A96835" w:rsidP="003177C0">
      <w:pPr>
        <w:spacing w:line="480" w:lineRule="auto"/>
        <w:ind w:left="720"/>
        <w:contextualSpacing/>
        <w:rPr>
          <w:rFonts w:ascii="Times New Roman" w:hAnsi="Times New Roman" w:cs="Times New Roman"/>
          <w:sz w:val="24"/>
          <w:szCs w:val="24"/>
        </w:rPr>
      </w:pPr>
      <w:proofErr w:type="gramStart"/>
      <w:r w:rsidRPr="007F2FC9">
        <w:rPr>
          <w:rFonts w:ascii="Times New Roman" w:hAnsi="Times New Roman" w:cs="Times New Roman"/>
          <w:sz w:val="24"/>
          <w:szCs w:val="24"/>
        </w:rPr>
        <w:lastRenderedPageBreak/>
        <w:t>exposure</w:t>
      </w:r>
      <w:proofErr w:type="gramEnd"/>
      <w:r w:rsidRPr="007F2FC9">
        <w:rPr>
          <w:rFonts w:ascii="Times New Roman" w:hAnsi="Times New Roman" w:cs="Times New Roman"/>
          <w:sz w:val="24"/>
          <w:szCs w:val="24"/>
        </w:rPr>
        <w:t xml:space="preserve"> to bats at Onondaga Lake, New York. Report BRI 2010-11. </w:t>
      </w:r>
      <w:r w:rsidR="00732BAE">
        <w:rPr>
          <w:rFonts w:ascii="Times New Roman" w:hAnsi="Times New Roman" w:cs="Times New Roman"/>
          <w:sz w:val="24"/>
          <w:szCs w:val="24"/>
        </w:rPr>
        <w:t xml:space="preserve"> </w:t>
      </w:r>
      <w:proofErr w:type="spellStart"/>
      <w:r w:rsidRPr="007F2FC9">
        <w:rPr>
          <w:rFonts w:ascii="Times New Roman" w:hAnsi="Times New Roman" w:cs="Times New Roman"/>
          <w:sz w:val="24"/>
          <w:szCs w:val="24"/>
        </w:rPr>
        <w:t>BioDiversity</w:t>
      </w:r>
      <w:proofErr w:type="spellEnd"/>
      <w:r w:rsidRPr="007F2FC9">
        <w:rPr>
          <w:rFonts w:ascii="Times New Roman" w:hAnsi="Times New Roman" w:cs="Times New Roman"/>
          <w:sz w:val="24"/>
          <w:szCs w:val="24"/>
        </w:rPr>
        <w:t xml:space="preserve"> Research Institute, Gorham.</w:t>
      </w:r>
    </w:p>
    <w:p w14:paraId="5F768BA5" w14:textId="0053EED7" w:rsidR="009C0718" w:rsidRDefault="006944FA" w:rsidP="003177C0">
      <w:pPr>
        <w:spacing w:line="480" w:lineRule="auto"/>
        <w:contextualSpacing/>
        <w:rPr>
          <w:rFonts w:ascii="Times New Roman" w:hAnsi="Times New Roman" w:cs="Times New Roman"/>
          <w:sz w:val="24"/>
          <w:szCs w:val="24"/>
        </w:rPr>
      </w:pPr>
      <w:r>
        <w:rPr>
          <w:rFonts w:ascii="Times New Roman" w:hAnsi="Times New Roman" w:cs="Times New Roman"/>
          <w:sz w:val="24"/>
          <w:szCs w:val="24"/>
        </w:rPr>
        <w:t>Zinn</w:t>
      </w:r>
      <w:r w:rsidR="009C0718">
        <w:rPr>
          <w:rFonts w:ascii="Times New Roman" w:hAnsi="Times New Roman" w:cs="Times New Roman"/>
          <w:sz w:val="24"/>
          <w:szCs w:val="24"/>
        </w:rPr>
        <w:t xml:space="preserve">, T. L. 1977.  Community ecology of Florida bats with emphasis on </w:t>
      </w:r>
      <w:proofErr w:type="spellStart"/>
      <w:r w:rsidR="009C0718" w:rsidRPr="009C0718">
        <w:rPr>
          <w:rFonts w:ascii="Times New Roman" w:hAnsi="Times New Roman" w:cs="Times New Roman"/>
          <w:i/>
          <w:sz w:val="24"/>
          <w:szCs w:val="24"/>
        </w:rPr>
        <w:t>Myotis</w:t>
      </w:r>
      <w:proofErr w:type="spellEnd"/>
      <w:r w:rsidR="009C0718" w:rsidRPr="009C0718">
        <w:rPr>
          <w:rFonts w:ascii="Times New Roman" w:hAnsi="Times New Roman" w:cs="Times New Roman"/>
          <w:i/>
          <w:sz w:val="24"/>
          <w:szCs w:val="24"/>
        </w:rPr>
        <w:t xml:space="preserve"> </w:t>
      </w:r>
      <w:proofErr w:type="spellStart"/>
      <w:r w:rsidR="009C0718" w:rsidRPr="009C0718">
        <w:rPr>
          <w:rFonts w:ascii="Times New Roman" w:hAnsi="Times New Roman" w:cs="Times New Roman"/>
          <w:i/>
          <w:sz w:val="24"/>
          <w:szCs w:val="24"/>
        </w:rPr>
        <w:t>austroriparius</w:t>
      </w:r>
      <w:proofErr w:type="spellEnd"/>
      <w:r w:rsidR="009C0718">
        <w:rPr>
          <w:rFonts w:ascii="Times New Roman" w:hAnsi="Times New Roman" w:cs="Times New Roman"/>
          <w:sz w:val="24"/>
          <w:szCs w:val="24"/>
        </w:rPr>
        <w:t xml:space="preserve">.  </w:t>
      </w:r>
    </w:p>
    <w:p w14:paraId="444BF5F3" w14:textId="1B2F29FE" w:rsidR="00A96835" w:rsidRPr="007F2FC9" w:rsidRDefault="009C0718" w:rsidP="0034797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Gainesville, FL: University of Florida, 88.  M. S. Thesis.</w:t>
      </w:r>
    </w:p>
    <w:p w14:paraId="3127462B" w14:textId="77777777" w:rsidR="00A96835" w:rsidRPr="007F2FC9" w:rsidRDefault="00A96835" w:rsidP="007F2FC9">
      <w:pPr>
        <w:spacing w:line="360" w:lineRule="auto"/>
        <w:contextualSpacing/>
        <w:rPr>
          <w:rFonts w:ascii="Times New Roman" w:hAnsi="Times New Roman" w:cs="Times New Roman"/>
          <w:sz w:val="24"/>
          <w:szCs w:val="24"/>
        </w:rPr>
      </w:pPr>
    </w:p>
    <w:p w14:paraId="4ABB9FC2" w14:textId="77777777" w:rsidR="00A96835" w:rsidRPr="007F2FC9" w:rsidRDefault="00A96835" w:rsidP="007F2FC9">
      <w:pPr>
        <w:spacing w:line="360" w:lineRule="auto"/>
        <w:contextualSpacing/>
        <w:rPr>
          <w:rFonts w:ascii="Times New Roman" w:hAnsi="Times New Roman" w:cs="Times New Roman"/>
          <w:sz w:val="24"/>
          <w:szCs w:val="24"/>
        </w:rPr>
      </w:pPr>
    </w:p>
    <w:p w14:paraId="202C30F9" w14:textId="0B7C0EB3" w:rsidR="00B70A97" w:rsidRDefault="009771D2" w:rsidP="006D6BD7">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LEGENDS</w:t>
      </w:r>
    </w:p>
    <w:p w14:paraId="1AECC1E6" w14:textId="77777777" w:rsidR="007F2FC9" w:rsidRDefault="00A96835" w:rsidP="006D6BD7">
      <w:pPr>
        <w:spacing w:line="360" w:lineRule="auto"/>
        <w:contextualSpacing/>
        <w:rPr>
          <w:rFonts w:ascii="Times New Roman" w:hAnsi="Times New Roman" w:cs="Times New Roman"/>
          <w:sz w:val="24"/>
          <w:szCs w:val="24"/>
        </w:rPr>
      </w:pPr>
      <w:r w:rsidRPr="007F2FC9">
        <w:rPr>
          <w:rFonts w:ascii="Times New Roman" w:hAnsi="Times New Roman" w:cs="Times New Roman"/>
          <w:sz w:val="24"/>
          <w:szCs w:val="24"/>
        </w:rPr>
        <w:t xml:space="preserve">Figure 1:  Location Map </w:t>
      </w:r>
    </w:p>
    <w:p w14:paraId="0576DD42" w14:textId="77777777" w:rsidR="009771D2" w:rsidRDefault="009771D2" w:rsidP="009771D2">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2:  Boxplots of mercury concentrations, caves versus bat house</w:t>
      </w:r>
    </w:p>
    <w:p w14:paraId="1EA547D3" w14:textId="77777777" w:rsidR="009771D2" w:rsidRDefault="009771D2" w:rsidP="009771D2">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3: Boxplots of mercury concentrations by cave; excludes caves with fewer than 3 observations</w:t>
      </w:r>
    </w:p>
    <w:p w14:paraId="71FB6708" w14:textId="77777777" w:rsidR="009771D2" w:rsidRDefault="009771D2" w:rsidP="009771D2">
      <w:pPr>
        <w:spacing w:line="360" w:lineRule="auto"/>
        <w:contextualSpacing/>
        <w:rPr>
          <w:rFonts w:ascii="Times New Roman" w:hAnsi="Times New Roman" w:cs="Times New Roman"/>
          <w:sz w:val="24"/>
          <w:szCs w:val="24"/>
        </w:rPr>
      </w:pPr>
      <w:r>
        <w:rPr>
          <w:rFonts w:ascii="Times New Roman" w:hAnsi="Times New Roman" w:cs="Times New Roman"/>
          <w:sz w:val="24"/>
          <w:szCs w:val="24"/>
        </w:rPr>
        <w:t>Figure 4: Boxplots of mercury concentrations by bat house</w:t>
      </w:r>
    </w:p>
    <w:p w14:paraId="1CB54A98" w14:textId="77777777" w:rsidR="009771D2" w:rsidRDefault="009771D2" w:rsidP="009771D2">
      <w:pPr>
        <w:spacing w:line="360" w:lineRule="auto"/>
        <w:contextualSpacing/>
        <w:rPr>
          <w:rFonts w:ascii="Times New Roman" w:hAnsi="Times New Roman" w:cs="Times New Roman"/>
          <w:sz w:val="24"/>
          <w:szCs w:val="24"/>
        </w:rPr>
      </w:pPr>
    </w:p>
    <w:p w14:paraId="3DE894E7" w14:textId="77777777" w:rsidR="009771D2" w:rsidRDefault="009771D2" w:rsidP="009771D2">
      <w:pPr>
        <w:spacing w:line="360" w:lineRule="auto"/>
        <w:contextualSpacing/>
        <w:rPr>
          <w:rFonts w:ascii="Times New Roman" w:hAnsi="Times New Roman" w:cs="Times New Roman"/>
          <w:sz w:val="24"/>
          <w:szCs w:val="24"/>
        </w:rPr>
      </w:pPr>
    </w:p>
    <w:p w14:paraId="07954B4F" w14:textId="77777777" w:rsidR="009771D2" w:rsidRDefault="009771D2" w:rsidP="006D6BD7">
      <w:pPr>
        <w:spacing w:line="360" w:lineRule="auto"/>
        <w:contextualSpacing/>
        <w:rPr>
          <w:rFonts w:ascii="Times New Roman" w:hAnsi="Times New Roman" w:cs="Times New Roman"/>
          <w:sz w:val="24"/>
          <w:szCs w:val="24"/>
        </w:rPr>
      </w:pPr>
    </w:p>
    <w:p w14:paraId="4907B9C0" w14:textId="77777777" w:rsidR="00B12EB3" w:rsidRDefault="00B12EB3" w:rsidP="006D6BD7">
      <w:pPr>
        <w:spacing w:line="360" w:lineRule="auto"/>
        <w:contextualSpacing/>
        <w:rPr>
          <w:rFonts w:ascii="Times New Roman" w:hAnsi="Times New Roman" w:cs="Times New Roman"/>
          <w:sz w:val="24"/>
          <w:szCs w:val="24"/>
        </w:rPr>
      </w:pPr>
    </w:p>
    <w:p w14:paraId="04E60F01" w14:textId="468CA4BE" w:rsidR="006B7629" w:rsidRDefault="006B7629" w:rsidP="006D6BD7">
      <w:pPr>
        <w:spacing w:line="360" w:lineRule="auto"/>
        <w:contextualSpacing/>
        <w:rPr>
          <w:rFonts w:ascii="Times New Roman" w:hAnsi="Times New Roman" w:cs="Times New Roman"/>
          <w:sz w:val="24"/>
          <w:szCs w:val="24"/>
        </w:rPr>
      </w:pPr>
      <w:r w:rsidRPr="006B7629">
        <w:rPr>
          <w:rFonts w:ascii="Times New Roman" w:hAnsi="Times New Roman" w:cs="Times New Roman"/>
          <w:sz w:val="24"/>
          <w:szCs w:val="24"/>
        </w:rPr>
        <w:object w:dxaOrig="7561" w:dyaOrig="5700" w14:anchorId="08DA44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276pt" o:ole="">
            <v:imagedata r:id="rId8" o:title=""/>
          </v:shape>
          <o:OLEObject Type="Embed" ProgID="AcroExch.Document.DC" ShapeID="_x0000_i1025" DrawAspect="Content" ObjectID="_1591110006" r:id="rId9"/>
        </w:object>
      </w:r>
    </w:p>
    <w:p w14:paraId="04BB00A4" w14:textId="77777777" w:rsidR="006B7629" w:rsidRDefault="006B7629" w:rsidP="006D6BD7">
      <w:pPr>
        <w:spacing w:line="360" w:lineRule="auto"/>
        <w:contextualSpacing/>
        <w:rPr>
          <w:rFonts w:ascii="Times New Roman" w:hAnsi="Times New Roman" w:cs="Times New Roman"/>
          <w:sz w:val="24"/>
          <w:szCs w:val="24"/>
        </w:rPr>
      </w:pPr>
    </w:p>
    <w:p w14:paraId="1C98DB8D" w14:textId="77777777" w:rsidR="006B7629" w:rsidRDefault="006B7629" w:rsidP="006D6BD7">
      <w:pPr>
        <w:spacing w:line="360" w:lineRule="auto"/>
        <w:contextualSpacing/>
        <w:rPr>
          <w:rFonts w:ascii="Times New Roman" w:hAnsi="Times New Roman" w:cs="Times New Roman"/>
          <w:sz w:val="24"/>
          <w:szCs w:val="24"/>
        </w:rPr>
      </w:pPr>
    </w:p>
    <w:p w14:paraId="2F2B717D" w14:textId="77777777" w:rsidR="006B7629" w:rsidRDefault="006B7629" w:rsidP="006D6BD7">
      <w:pPr>
        <w:spacing w:line="360" w:lineRule="auto"/>
        <w:contextualSpacing/>
        <w:rPr>
          <w:rFonts w:ascii="Times New Roman" w:hAnsi="Times New Roman" w:cs="Times New Roman"/>
          <w:sz w:val="24"/>
          <w:szCs w:val="24"/>
        </w:rPr>
      </w:pPr>
    </w:p>
    <w:p w14:paraId="02CAB318" w14:textId="188C0911" w:rsidR="009771D2" w:rsidRDefault="00347971" w:rsidP="006D6BD7">
      <w:pPr>
        <w:spacing w:line="360" w:lineRule="auto"/>
        <w:contextualSpacing/>
        <w:rPr>
          <w:rFonts w:ascii="Times New Roman" w:hAnsi="Times New Roman" w:cs="Times New Roman"/>
          <w:sz w:val="24"/>
          <w:szCs w:val="24"/>
        </w:rPr>
      </w:pPr>
      <w:r w:rsidRPr="006B7629">
        <w:rPr>
          <w:rFonts w:ascii="Times New Roman" w:hAnsi="Times New Roman" w:cs="Times New Roman"/>
          <w:sz w:val="24"/>
          <w:szCs w:val="24"/>
        </w:rPr>
        <w:object w:dxaOrig="3241" w:dyaOrig="3241" w14:anchorId="0360A55D">
          <v:shape id="_x0000_i1026" type="#_x0000_t75" style="width:241.5pt;height:241.5pt" o:ole="">
            <v:imagedata r:id="rId10" o:title=""/>
          </v:shape>
          <o:OLEObject Type="Embed" ProgID="AcroExch.Document.DC" ShapeID="_x0000_i1026" DrawAspect="Content" ObjectID="_1591110007" r:id="rId11"/>
        </w:object>
      </w:r>
    </w:p>
    <w:p w14:paraId="4149083F" w14:textId="77777777" w:rsidR="006B7629" w:rsidRDefault="006B7629" w:rsidP="006D6BD7">
      <w:pPr>
        <w:spacing w:line="360" w:lineRule="auto"/>
        <w:contextualSpacing/>
        <w:rPr>
          <w:rFonts w:ascii="Times New Roman" w:hAnsi="Times New Roman" w:cs="Times New Roman"/>
          <w:sz w:val="24"/>
          <w:szCs w:val="24"/>
        </w:rPr>
      </w:pPr>
    </w:p>
    <w:p w14:paraId="62BCD284" w14:textId="77777777" w:rsidR="00347971" w:rsidRDefault="00347971" w:rsidP="006D6BD7">
      <w:pPr>
        <w:spacing w:line="360" w:lineRule="auto"/>
        <w:contextualSpacing/>
        <w:rPr>
          <w:rFonts w:ascii="Times New Roman" w:hAnsi="Times New Roman" w:cs="Times New Roman"/>
          <w:sz w:val="24"/>
          <w:szCs w:val="24"/>
        </w:rPr>
      </w:pPr>
    </w:p>
    <w:p w14:paraId="00E50DD1" w14:textId="77777777" w:rsidR="00347971" w:rsidRDefault="00347971" w:rsidP="006D6BD7">
      <w:pPr>
        <w:spacing w:line="360" w:lineRule="auto"/>
        <w:contextualSpacing/>
        <w:rPr>
          <w:rFonts w:ascii="Times New Roman" w:hAnsi="Times New Roman" w:cs="Times New Roman"/>
          <w:sz w:val="24"/>
          <w:szCs w:val="24"/>
        </w:rPr>
      </w:pPr>
    </w:p>
    <w:p w14:paraId="29CE3E31" w14:textId="01B324D7" w:rsidR="006B7629" w:rsidRDefault="00347971" w:rsidP="006D6BD7">
      <w:pPr>
        <w:spacing w:line="360" w:lineRule="auto"/>
        <w:contextualSpacing/>
        <w:rPr>
          <w:rFonts w:ascii="Times New Roman" w:hAnsi="Times New Roman" w:cs="Times New Roman"/>
          <w:sz w:val="24"/>
          <w:szCs w:val="24"/>
        </w:rPr>
      </w:pPr>
      <w:r w:rsidRPr="006B7629">
        <w:rPr>
          <w:rFonts w:ascii="Times New Roman" w:hAnsi="Times New Roman" w:cs="Times New Roman"/>
          <w:sz w:val="24"/>
          <w:szCs w:val="24"/>
        </w:rPr>
        <w:object w:dxaOrig="5940" w:dyaOrig="3780" w14:anchorId="52754601">
          <v:shape id="_x0000_i1027" type="#_x0000_t75" style="width:453.75pt;height:4in" o:ole="">
            <v:imagedata r:id="rId12" o:title=""/>
          </v:shape>
          <o:OLEObject Type="Embed" ProgID="AcroExch.Document.DC" ShapeID="_x0000_i1027" DrawAspect="Content" ObjectID="_1591110008" r:id="rId13"/>
        </w:object>
      </w:r>
    </w:p>
    <w:p w14:paraId="6834A774" w14:textId="77777777" w:rsidR="006B7629" w:rsidRDefault="006B7629" w:rsidP="006D6BD7">
      <w:pPr>
        <w:spacing w:line="360" w:lineRule="auto"/>
        <w:contextualSpacing/>
        <w:rPr>
          <w:rFonts w:ascii="Times New Roman" w:hAnsi="Times New Roman" w:cs="Times New Roman"/>
          <w:sz w:val="24"/>
          <w:szCs w:val="24"/>
        </w:rPr>
      </w:pPr>
    </w:p>
    <w:p w14:paraId="140DA1AF" w14:textId="77777777" w:rsidR="006B7629" w:rsidRDefault="006B7629" w:rsidP="006D6BD7">
      <w:pPr>
        <w:spacing w:line="360" w:lineRule="auto"/>
        <w:contextualSpacing/>
        <w:rPr>
          <w:rFonts w:ascii="Times New Roman" w:hAnsi="Times New Roman" w:cs="Times New Roman"/>
          <w:sz w:val="24"/>
          <w:szCs w:val="24"/>
        </w:rPr>
      </w:pPr>
    </w:p>
    <w:p w14:paraId="6D0BD061" w14:textId="77777777" w:rsidR="00B70A97" w:rsidRDefault="00B70A97" w:rsidP="006D6BD7">
      <w:pPr>
        <w:spacing w:line="360" w:lineRule="auto"/>
        <w:contextualSpacing/>
        <w:rPr>
          <w:rFonts w:ascii="Times New Roman" w:hAnsi="Times New Roman" w:cs="Times New Roman"/>
          <w:sz w:val="24"/>
          <w:szCs w:val="24"/>
        </w:rPr>
      </w:pPr>
    </w:p>
    <w:p w14:paraId="224DB4ED" w14:textId="77777777" w:rsidR="00CF5450" w:rsidRDefault="00CF5450" w:rsidP="00F24A9D">
      <w:pPr>
        <w:spacing w:line="240" w:lineRule="auto"/>
        <w:contextualSpacing/>
        <w:rPr>
          <w:rFonts w:ascii="Times New Roman" w:hAnsi="Times New Roman" w:cs="Times New Roman"/>
          <w:sz w:val="24"/>
          <w:szCs w:val="24"/>
        </w:rPr>
      </w:pPr>
    </w:p>
    <w:p w14:paraId="1A22BF8B" w14:textId="30A3544E" w:rsidR="00CF5450" w:rsidRDefault="00CF5450" w:rsidP="00F24A9D">
      <w:pPr>
        <w:spacing w:line="240" w:lineRule="auto"/>
        <w:contextualSpacing/>
        <w:rPr>
          <w:rFonts w:ascii="Times New Roman" w:hAnsi="Times New Roman" w:cs="Times New Roman"/>
          <w:sz w:val="24"/>
          <w:szCs w:val="24"/>
        </w:rPr>
      </w:pPr>
    </w:p>
    <w:p w14:paraId="6C89AA56" w14:textId="117F7968" w:rsidR="00EA52CC" w:rsidRDefault="00347971" w:rsidP="00F24A9D">
      <w:pPr>
        <w:spacing w:line="240" w:lineRule="auto"/>
        <w:contextualSpacing/>
        <w:rPr>
          <w:rFonts w:ascii="Times New Roman" w:hAnsi="Times New Roman" w:cs="Times New Roman"/>
          <w:sz w:val="24"/>
          <w:szCs w:val="24"/>
        </w:rPr>
      </w:pPr>
      <w:r w:rsidRPr="006B7629">
        <w:rPr>
          <w:rFonts w:ascii="Times New Roman" w:hAnsi="Times New Roman" w:cs="Times New Roman"/>
          <w:sz w:val="24"/>
          <w:szCs w:val="24"/>
        </w:rPr>
        <w:object w:dxaOrig="3241" w:dyaOrig="3780" w14:anchorId="6358A4AB">
          <v:shape id="_x0000_i1028" type="#_x0000_t75" style="width:257.25pt;height:299.25pt" o:ole="">
            <v:imagedata r:id="rId14" o:title=""/>
          </v:shape>
          <o:OLEObject Type="Embed" ProgID="AcroExch.Document.DC" ShapeID="_x0000_i1028" DrawAspect="Content" ObjectID="_1591110009" r:id="rId15"/>
        </w:object>
      </w:r>
    </w:p>
    <w:p w14:paraId="78588FCA" w14:textId="77777777" w:rsidR="009A6967" w:rsidRPr="007F2FC9" w:rsidRDefault="009A6967" w:rsidP="00F24A9D">
      <w:pPr>
        <w:spacing w:line="240" w:lineRule="auto"/>
        <w:contextualSpacing/>
        <w:rPr>
          <w:rFonts w:ascii="Times New Roman" w:hAnsi="Times New Roman" w:cs="Times New Roman"/>
          <w:sz w:val="24"/>
          <w:szCs w:val="24"/>
        </w:rPr>
      </w:pPr>
    </w:p>
    <w:sectPr w:rsidR="009A6967" w:rsidRPr="007F2FC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enise" w:date="2018-06-19T14:35:00Z" w:initials="j">
    <w:p w14:paraId="3851DCED" w14:textId="37952FDD" w:rsidR="002853E6" w:rsidRDefault="002853E6">
      <w:pPr>
        <w:pStyle w:val="CommentText"/>
      </w:pPr>
      <w:r>
        <w:rPr>
          <w:rStyle w:val="CommentReference"/>
        </w:rPr>
        <w:annotationRef/>
      </w:r>
      <w:r w:rsidR="008A10AE">
        <w:rPr>
          <w:noProof/>
        </w:rPr>
        <w:t>Suggest changing this to something like: "Previous studies have indicated that certain pollutants are..."</w:t>
      </w:r>
    </w:p>
  </w:comment>
  <w:comment w:id="39" w:author="Jenise" w:date="2018-06-19T17:22:00Z" w:initials="j">
    <w:p w14:paraId="0158DC30" w14:textId="4903BC4F" w:rsidR="00B55A59" w:rsidRDefault="00B55A59">
      <w:pPr>
        <w:pStyle w:val="CommentText"/>
      </w:pPr>
      <w:r>
        <w:rPr>
          <w:rStyle w:val="CommentReference"/>
        </w:rPr>
        <w:annotationRef/>
      </w:r>
      <w:r w:rsidR="003E6FD8">
        <w:rPr>
          <w:noProof/>
        </w:rPr>
        <w:t>I don't know if the journal prefers "Fig." or "Figure" - I only changed this occurence so that it would be consistent with the later occurences (which use "Figure").</w:t>
      </w:r>
    </w:p>
  </w:comment>
  <w:comment w:id="42" w:author="Jenise" w:date="2018-06-19T15:02:00Z" w:initials="j">
    <w:p w14:paraId="18507918" w14:textId="04C0C56E" w:rsidR="00913D3F" w:rsidRDefault="00913D3F">
      <w:pPr>
        <w:pStyle w:val="CommentText"/>
      </w:pPr>
      <w:r>
        <w:rPr>
          <w:rStyle w:val="CommentReference"/>
        </w:rPr>
        <w:annotationRef/>
      </w:r>
      <w:r w:rsidR="008A10AE">
        <w:rPr>
          <w:noProof/>
        </w:rPr>
        <w:t xml:space="preserve">Since we didn't make special use of the core samples, I think we can shorten this discussion.  We just want to let readers know that the data came from both surface and core samples, that it was not always possible to obtain core samples, and that proper care was taken when sampling (such as using separate spoons and bags for the different samples).  </w:t>
      </w:r>
    </w:p>
  </w:comment>
  <w:comment w:id="50" w:author="Jenise" w:date="2018-06-19T18:17:00Z" w:initials="j">
    <w:p w14:paraId="0D4B2C18" w14:textId="1DBD4D69" w:rsidR="001E6BDA" w:rsidRDefault="001E6BDA">
      <w:pPr>
        <w:pStyle w:val="CommentText"/>
      </w:pPr>
      <w:r>
        <w:rPr>
          <w:rStyle w:val="CommentReference"/>
        </w:rPr>
        <w:annotationRef/>
      </w:r>
      <w:r w:rsidR="003E6FD8">
        <w:rPr>
          <w:noProof/>
        </w:rPr>
        <w:t>I wrote much of this paragraph in response to a question from one of our previous reviewers.  I don't think it flows well, especially as we continue to refine the paper to focus on our main points.  I suggest that we save this paragraph somewhere, in case another reviewer asks about it.  We'd have to re-integrate it into the paper's flow, but we'd still have the meat of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51DCED" w15:done="0"/>
  <w15:commentEx w15:paraId="0158DC30" w15:done="0"/>
  <w15:commentEx w15:paraId="18507918" w15:done="0"/>
  <w15:commentEx w15:paraId="0D4B2C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nise">
    <w15:presenceInfo w15:providerId="None" w15:userId="Jeni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A55"/>
    <w:rsid w:val="00001436"/>
    <w:rsid w:val="00001DA3"/>
    <w:rsid w:val="000028B4"/>
    <w:rsid w:val="00002B2D"/>
    <w:rsid w:val="00012736"/>
    <w:rsid w:val="00024085"/>
    <w:rsid w:val="000333C3"/>
    <w:rsid w:val="0003695E"/>
    <w:rsid w:val="000377FF"/>
    <w:rsid w:val="0004611B"/>
    <w:rsid w:val="0004707C"/>
    <w:rsid w:val="0005273D"/>
    <w:rsid w:val="00053D30"/>
    <w:rsid w:val="000568F1"/>
    <w:rsid w:val="00056FD6"/>
    <w:rsid w:val="0005748C"/>
    <w:rsid w:val="000607E4"/>
    <w:rsid w:val="0007469B"/>
    <w:rsid w:val="00074AFD"/>
    <w:rsid w:val="00083795"/>
    <w:rsid w:val="00084DBB"/>
    <w:rsid w:val="000864F3"/>
    <w:rsid w:val="00087DE1"/>
    <w:rsid w:val="0009178C"/>
    <w:rsid w:val="000933E2"/>
    <w:rsid w:val="000A0B52"/>
    <w:rsid w:val="000A0EC0"/>
    <w:rsid w:val="000A1A06"/>
    <w:rsid w:val="000A2E21"/>
    <w:rsid w:val="000A36FB"/>
    <w:rsid w:val="000A3955"/>
    <w:rsid w:val="000A7ECF"/>
    <w:rsid w:val="000B10FE"/>
    <w:rsid w:val="000B2F7E"/>
    <w:rsid w:val="000B3A1B"/>
    <w:rsid w:val="000B3A39"/>
    <w:rsid w:val="000C02CB"/>
    <w:rsid w:val="000C0848"/>
    <w:rsid w:val="000C2498"/>
    <w:rsid w:val="000C4546"/>
    <w:rsid w:val="000C65B0"/>
    <w:rsid w:val="000D3A88"/>
    <w:rsid w:val="000E2E70"/>
    <w:rsid w:val="000E3237"/>
    <w:rsid w:val="000E69E1"/>
    <w:rsid w:val="000E6BB6"/>
    <w:rsid w:val="000F18B6"/>
    <w:rsid w:val="000F2AB0"/>
    <w:rsid w:val="000F4014"/>
    <w:rsid w:val="000F4100"/>
    <w:rsid w:val="000F59D5"/>
    <w:rsid w:val="001057E6"/>
    <w:rsid w:val="001072A0"/>
    <w:rsid w:val="00110189"/>
    <w:rsid w:val="00112062"/>
    <w:rsid w:val="00116F8E"/>
    <w:rsid w:val="00117EEF"/>
    <w:rsid w:val="00122D90"/>
    <w:rsid w:val="00124309"/>
    <w:rsid w:val="00131857"/>
    <w:rsid w:val="0013257E"/>
    <w:rsid w:val="00133B0A"/>
    <w:rsid w:val="00135E9E"/>
    <w:rsid w:val="0014026B"/>
    <w:rsid w:val="0015116C"/>
    <w:rsid w:val="00155442"/>
    <w:rsid w:val="00155E0A"/>
    <w:rsid w:val="00157092"/>
    <w:rsid w:val="0016115D"/>
    <w:rsid w:val="00161226"/>
    <w:rsid w:val="00163863"/>
    <w:rsid w:val="001638D7"/>
    <w:rsid w:val="0017685D"/>
    <w:rsid w:val="0017702C"/>
    <w:rsid w:val="00181D62"/>
    <w:rsid w:val="0018291F"/>
    <w:rsid w:val="00186A62"/>
    <w:rsid w:val="00186B15"/>
    <w:rsid w:val="001A791D"/>
    <w:rsid w:val="001B29FD"/>
    <w:rsid w:val="001B2CA9"/>
    <w:rsid w:val="001C0764"/>
    <w:rsid w:val="001C178F"/>
    <w:rsid w:val="001C33F5"/>
    <w:rsid w:val="001D4550"/>
    <w:rsid w:val="001D4EDD"/>
    <w:rsid w:val="001D5C9B"/>
    <w:rsid w:val="001D6FC9"/>
    <w:rsid w:val="001E1646"/>
    <w:rsid w:val="001E2F58"/>
    <w:rsid w:val="001E4CCE"/>
    <w:rsid w:val="001E5ADD"/>
    <w:rsid w:val="001E6BDA"/>
    <w:rsid w:val="001E7A0A"/>
    <w:rsid w:val="001F073E"/>
    <w:rsid w:val="001F182F"/>
    <w:rsid w:val="001F3BBD"/>
    <w:rsid w:val="001F4B12"/>
    <w:rsid w:val="002032EE"/>
    <w:rsid w:val="00203376"/>
    <w:rsid w:val="002037B0"/>
    <w:rsid w:val="00203ECF"/>
    <w:rsid w:val="00204784"/>
    <w:rsid w:val="00204C4A"/>
    <w:rsid w:val="00210C36"/>
    <w:rsid w:val="00211040"/>
    <w:rsid w:val="00213D46"/>
    <w:rsid w:val="002179FB"/>
    <w:rsid w:val="00226A79"/>
    <w:rsid w:val="002306D6"/>
    <w:rsid w:val="002306E1"/>
    <w:rsid w:val="00235A45"/>
    <w:rsid w:val="00235C7D"/>
    <w:rsid w:val="00237571"/>
    <w:rsid w:val="002405A9"/>
    <w:rsid w:val="00244A14"/>
    <w:rsid w:val="00251BAA"/>
    <w:rsid w:val="00267996"/>
    <w:rsid w:val="002703E1"/>
    <w:rsid w:val="002829BD"/>
    <w:rsid w:val="002853E6"/>
    <w:rsid w:val="002873CB"/>
    <w:rsid w:val="00287E75"/>
    <w:rsid w:val="00290F3E"/>
    <w:rsid w:val="002925F1"/>
    <w:rsid w:val="00294717"/>
    <w:rsid w:val="00295DE1"/>
    <w:rsid w:val="00296332"/>
    <w:rsid w:val="00296E63"/>
    <w:rsid w:val="002A3F65"/>
    <w:rsid w:val="002A4F7E"/>
    <w:rsid w:val="002A5B61"/>
    <w:rsid w:val="002A5E2F"/>
    <w:rsid w:val="002A7CFA"/>
    <w:rsid w:val="002B0222"/>
    <w:rsid w:val="002B2AD1"/>
    <w:rsid w:val="002C6C75"/>
    <w:rsid w:val="002D24C6"/>
    <w:rsid w:val="002D2EB7"/>
    <w:rsid w:val="002D6D93"/>
    <w:rsid w:val="002E0C5F"/>
    <w:rsid w:val="002E149D"/>
    <w:rsid w:val="002E1C03"/>
    <w:rsid w:val="002E2981"/>
    <w:rsid w:val="002E4E4D"/>
    <w:rsid w:val="002E4FAA"/>
    <w:rsid w:val="002F7DD4"/>
    <w:rsid w:val="002F7DF7"/>
    <w:rsid w:val="00303ABB"/>
    <w:rsid w:val="00305810"/>
    <w:rsid w:val="003156EB"/>
    <w:rsid w:val="003177C0"/>
    <w:rsid w:val="00321A78"/>
    <w:rsid w:val="00327E49"/>
    <w:rsid w:val="00330651"/>
    <w:rsid w:val="00332418"/>
    <w:rsid w:val="003351FB"/>
    <w:rsid w:val="00337AE1"/>
    <w:rsid w:val="0034484F"/>
    <w:rsid w:val="0034792A"/>
    <w:rsid w:val="00347971"/>
    <w:rsid w:val="00347DA7"/>
    <w:rsid w:val="00356665"/>
    <w:rsid w:val="003640FD"/>
    <w:rsid w:val="003673EC"/>
    <w:rsid w:val="00370A0D"/>
    <w:rsid w:val="00370E2B"/>
    <w:rsid w:val="003729B3"/>
    <w:rsid w:val="00372BD9"/>
    <w:rsid w:val="00377388"/>
    <w:rsid w:val="00377C95"/>
    <w:rsid w:val="00380C5A"/>
    <w:rsid w:val="00381613"/>
    <w:rsid w:val="00384785"/>
    <w:rsid w:val="003855AF"/>
    <w:rsid w:val="003863BF"/>
    <w:rsid w:val="003865BF"/>
    <w:rsid w:val="003909BC"/>
    <w:rsid w:val="00391952"/>
    <w:rsid w:val="003A08D0"/>
    <w:rsid w:val="003A15CE"/>
    <w:rsid w:val="003A6F57"/>
    <w:rsid w:val="003B0A55"/>
    <w:rsid w:val="003C1643"/>
    <w:rsid w:val="003C30E4"/>
    <w:rsid w:val="003C378B"/>
    <w:rsid w:val="003C61D8"/>
    <w:rsid w:val="003C64FE"/>
    <w:rsid w:val="003D4476"/>
    <w:rsid w:val="003E0083"/>
    <w:rsid w:val="003E690B"/>
    <w:rsid w:val="003E6FD8"/>
    <w:rsid w:val="003F2473"/>
    <w:rsid w:val="003F7B58"/>
    <w:rsid w:val="00402C4C"/>
    <w:rsid w:val="00404491"/>
    <w:rsid w:val="00411FB2"/>
    <w:rsid w:val="004160FE"/>
    <w:rsid w:val="0042232C"/>
    <w:rsid w:val="00423424"/>
    <w:rsid w:val="004339F4"/>
    <w:rsid w:val="0043402C"/>
    <w:rsid w:val="00435841"/>
    <w:rsid w:val="004379B3"/>
    <w:rsid w:val="00441208"/>
    <w:rsid w:val="00443A05"/>
    <w:rsid w:val="00461567"/>
    <w:rsid w:val="00463DB1"/>
    <w:rsid w:val="00465AFC"/>
    <w:rsid w:val="004668AF"/>
    <w:rsid w:val="00466C71"/>
    <w:rsid w:val="00467784"/>
    <w:rsid w:val="00470028"/>
    <w:rsid w:val="00471A9F"/>
    <w:rsid w:val="0047350A"/>
    <w:rsid w:val="0047586F"/>
    <w:rsid w:val="00475B33"/>
    <w:rsid w:val="0048380B"/>
    <w:rsid w:val="0048603A"/>
    <w:rsid w:val="00487B32"/>
    <w:rsid w:val="00487EE1"/>
    <w:rsid w:val="00493B26"/>
    <w:rsid w:val="004959BD"/>
    <w:rsid w:val="004A0FB3"/>
    <w:rsid w:val="004A1921"/>
    <w:rsid w:val="004A1BD2"/>
    <w:rsid w:val="004A2A49"/>
    <w:rsid w:val="004A4DD4"/>
    <w:rsid w:val="004A5F85"/>
    <w:rsid w:val="004B64B2"/>
    <w:rsid w:val="004C09F0"/>
    <w:rsid w:val="004C1099"/>
    <w:rsid w:val="004C1FF1"/>
    <w:rsid w:val="004C5961"/>
    <w:rsid w:val="004C6BD0"/>
    <w:rsid w:val="004C6DA8"/>
    <w:rsid w:val="004C7DA0"/>
    <w:rsid w:val="004D118E"/>
    <w:rsid w:val="004D3145"/>
    <w:rsid w:val="004D5DBF"/>
    <w:rsid w:val="004D6C23"/>
    <w:rsid w:val="004D6F41"/>
    <w:rsid w:val="004D7DC7"/>
    <w:rsid w:val="004E3574"/>
    <w:rsid w:val="004E381F"/>
    <w:rsid w:val="004F3579"/>
    <w:rsid w:val="005000D8"/>
    <w:rsid w:val="005011DF"/>
    <w:rsid w:val="00501920"/>
    <w:rsid w:val="00503017"/>
    <w:rsid w:val="00515657"/>
    <w:rsid w:val="00524DB2"/>
    <w:rsid w:val="00531E93"/>
    <w:rsid w:val="00531EA2"/>
    <w:rsid w:val="00541A1E"/>
    <w:rsid w:val="0054271B"/>
    <w:rsid w:val="005432F3"/>
    <w:rsid w:val="00544E38"/>
    <w:rsid w:val="005462A7"/>
    <w:rsid w:val="00552306"/>
    <w:rsid w:val="005535F2"/>
    <w:rsid w:val="00556DE5"/>
    <w:rsid w:val="00571DE4"/>
    <w:rsid w:val="00573B40"/>
    <w:rsid w:val="00577AA1"/>
    <w:rsid w:val="00581BCA"/>
    <w:rsid w:val="005856DB"/>
    <w:rsid w:val="005901A5"/>
    <w:rsid w:val="005909F4"/>
    <w:rsid w:val="005910B7"/>
    <w:rsid w:val="005958C7"/>
    <w:rsid w:val="00597924"/>
    <w:rsid w:val="005A179A"/>
    <w:rsid w:val="005A2880"/>
    <w:rsid w:val="005A6295"/>
    <w:rsid w:val="005A74C7"/>
    <w:rsid w:val="005B0A79"/>
    <w:rsid w:val="005B1D4E"/>
    <w:rsid w:val="005B2648"/>
    <w:rsid w:val="005B7910"/>
    <w:rsid w:val="005B7EDA"/>
    <w:rsid w:val="005C186C"/>
    <w:rsid w:val="005C683A"/>
    <w:rsid w:val="005D5BDF"/>
    <w:rsid w:val="005D76EB"/>
    <w:rsid w:val="005E4A88"/>
    <w:rsid w:val="005E5BB2"/>
    <w:rsid w:val="005F100F"/>
    <w:rsid w:val="005F1D3E"/>
    <w:rsid w:val="005F3761"/>
    <w:rsid w:val="005F5970"/>
    <w:rsid w:val="005F6945"/>
    <w:rsid w:val="006035FC"/>
    <w:rsid w:val="0060443E"/>
    <w:rsid w:val="00605D0C"/>
    <w:rsid w:val="0060732D"/>
    <w:rsid w:val="00607D3C"/>
    <w:rsid w:val="00612795"/>
    <w:rsid w:val="006138F5"/>
    <w:rsid w:val="00617F99"/>
    <w:rsid w:val="00621975"/>
    <w:rsid w:val="00622875"/>
    <w:rsid w:val="00622FDB"/>
    <w:rsid w:val="00624647"/>
    <w:rsid w:val="00625BC9"/>
    <w:rsid w:val="0062691D"/>
    <w:rsid w:val="006310BE"/>
    <w:rsid w:val="00656307"/>
    <w:rsid w:val="0066046D"/>
    <w:rsid w:val="00676BF2"/>
    <w:rsid w:val="00683074"/>
    <w:rsid w:val="00684158"/>
    <w:rsid w:val="0068517E"/>
    <w:rsid w:val="0068566D"/>
    <w:rsid w:val="00686D6B"/>
    <w:rsid w:val="00687B0D"/>
    <w:rsid w:val="00687E0E"/>
    <w:rsid w:val="00692A54"/>
    <w:rsid w:val="00693E02"/>
    <w:rsid w:val="006944FA"/>
    <w:rsid w:val="00695E3C"/>
    <w:rsid w:val="006A0860"/>
    <w:rsid w:val="006A42D7"/>
    <w:rsid w:val="006A4B80"/>
    <w:rsid w:val="006A677E"/>
    <w:rsid w:val="006A70D8"/>
    <w:rsid w:val="006A7B1A"/>
    <w:rsid w:val="006B5399"/>
    <w:rsid w:val="006B73EE"/>
    <w:rsid w:val="006B7629"/>
    <w:rsid w:val="006D1E37"/>
    <w:rsid w:val="006D33B6"/>
    <w:rsid w:val="006D4FC8"/>
    <w:rsid w:val="006D6758"/>
    <w:rsid w:val="006D6BD7"/>
    <w:rsid w:val="006E0E7D"/>
    <w:rsid w:val="006E0F5B"/>
    <w:rsid w:val="006E4B2E"/>
    <w:rsid w:val="006E7059"/>
    <w:rsid w:val="006E7AA1"/>
    <w:rsid w:val="006F401D"/>
    <w:rsid w:val="006F787A"/>
    <w:rsid w:val="00705748"/>
    <w:rsid w:val="0070612A"/>
    <w:rsid w:val="00710197"/>
    <w:rsid w:val="0071044A"/>
    <w:rsid w:val="00712063"/>
    <w:rsid w:val="00713B7B"/>
    <w:rsid w:val="007210B6"/>
    <w:rsid w:val="007253F7"/>
    <w:rsid w:val="00725A42"/>
    <w:rsid w:val="0073191E"/>
    <w:rsid w:val="00731BC1"/>
    <w:rsid w:val="00732BAE"/>
    <w:rsid w:val="007400E8"/>
    <w:rsid w:val="00741987"/>
    <w:rsid w:val="00741B8A"/>
    <w:rsid w:val="007460B1"/>
    <w:rsid w:val="00751642"/>
    <w:rsid w:val="007519EE"/>
    <w:rsid w:val="00752A30"/>
    <w:rsid w:val="0075359A"/>
    <w:rsid w:val="00754E7D"/>
    <w:rsid w:val="00755BA9"/>
    <w:rsid w:val="00755F20"/>
    <w:rsid w:val="00755F78"/>
    <w:rsid w:val="00757706"/>
    <w:rsid w:val="00760629"/>
    <w:rsid w:val="00761F13"/>
    <w:rsid w:val="007648AD"/>
    <w:rsid w:val="0076620E"/>
    <w:rsid w:val="00774932"/>
    <w:rsid w:val="00784535"/>
    <w:rsid w:val="00793804"/>
    <w:rsid w:val="0079395E"/>
    <w:rsid w:val="007941E4"/>
    <w:rsid w:val="007A0DB3"/>
    <w:rsid w:val="007A692E"/>
    <w:rsid w:val="007A7491"/>
    <w:rsid w:val="007A77DC"/>
    <w:rsid w:val="007B41BE"/>
    <w:rsid w:val="007B7241"/>
    <w:rsid w:val="007C2E00"/>
    <w:rsid w:val="007C5E99"/>
    <w:rsid w:val="007D276C"/>
    <w:rsid w:val="007D41AD"/>
    <w:rsid w:val="007D4B1C"/>
    <w:rsid w:val="007D7A83"/>
    <w:rsid w:val="007E4D96"/>
    <w:rsid w:val="007F2FC9"/>
    <w:rsid w:val="007F3419"/>
    <w:rsid w:val="007F556F"/>
    <w:rsid w:val="00800289"/>
    <w:rsid w:val="00802334"/>
    <w:rsid w:val="008025E8"/>
    <w:rsid w:val="0080344A"/>
    <w:rsid w:val="0080444A"/>
    <w:rsid w:val="00804729"/>
    <w:rsid w:val="00805DDF"/>
    <w:rsid w:val="0080742C"/>
    <w:rsid w:val="008108C9"/>
    <w:rsid w:val="00810F2D"/>
    <w:rsid w:val="00812ACA"/>
    <w:rsid w:val="00823C0C"/>
    <w:rsid w:val="00824409"/>
    <w:rsid w:val="00825E02"/>
    <w:rsid w:val="00827696"/>
    <w:rsid w:val="008432D4"/>
    <w:rsid w:val="0084376B"/>
    <w:rsid w:val="0084535C"/>
    <w:rsid w:val="0085627E"/>
    <w:rsid w:val="00857587"/>
    <w:rsid w:val="00857647"/>
    <w:rsid w:val="00857C77"/>
    <w:rsid w:val="00861916"/>
    <w:rsid w:val="008644F9"/>
    <w:rsid w:val="0086554A"/>
    <w:rsid w:val="008657FA"/>
    <w:rsid w:val="00867965"/>
    <w:rsid w:val="008706FB"/>
    <w:rsid w:val="00872287"/>
    <w:rsid w:val="00872633"/>
    <w:rsid w:val="008756B8"/>
    <w:rsid w:val="00875EB3"/>
    <w:rsid w:val="00876C45"/>
    <w:rsid w:val="00893201"/>
    <w:rsid w:val="00893B9B"/>
    <w:rsid w:val="008962D4"/>
    <w:rsid w:val="008A10AE"/>
    <w:rsid w:val="008A38A2"/>
    <w:rsid w:val="008A3C25"/>
    <w:rsid w:val="008A3CC1"/>
    <w:rsid w:val="008B0D9D"/>
    <w:rsid w:val="008B6891"/>
    <w:rsid w:val="008C0905"/>
    <w:rsid w:val="008C1C47"/>
    <w:rsid w:val="008C5796"/>
    <w:rsid w:val="008E0CF1"/>
    <w:rsid w:val="008E115E"/>
    <w:rsid w:val="008E4497"/>
    <w:rsid w:val="008E58E2"/>
    <w:rsid w:val="008E786D"/>
    <w:rsid w:val="008F0CA5"/>
    <w:rsid w:val="008F0FC0"/>
    <w:rsid w:val="008F6250"/>
    <w:rsid w:val="009032A1"/>
    <w:rsid w:val="0090775D"/>
    <w:rsid w:val="00913D3F"/>
    <w:rsid w:val="00914A07"/>
    <w:rsid w:val="009215BE"/>
    <w:rsid w:val="0092557D"/>
    <w:rsid w:val="00925967"/>
    <w:rsid w:val="00932B56"/>
    <w:rsid w:val="00934924"/>
    <w:rsid w:val="00941631"/>
    <w:rsid w:val="00942338"/>
    <w:rsid w:val="00942EF3"/>
    <w:rsid w:val="00944B39"/>
    <w:rsid w:val="009506F1"/>
    <w:rsid w:val="00953E48"/>
    <w:rsid w:val="00957DE7"/>
    <w:rsid w:val="009629DC"/>
    <w:rsid w:val="0097009E"/>
    <w:rsid w:val="009713C2"/>
    <w:rsid w:val="009771D2"/>
    <w:rsid w:val="00982254"/>
    <w:rsid w:val="00985C62"/>
    <w:rsid w:val="009902CF"/>
    <w:rsid w:val="00990DE4"/>
    <w:rsid w:val="00993F1A"/>
    <w:rsid w:val="00997741"/>
    <w:rsid w:val="009A0E32"/>
    <w:rsid w:val="009A6691"/>
    <w:rsid w:val="009A6967"/>
    <w:rsid w:val="009B1CFB"/>
    <w:rsid w:val="009B4091"/>
    <w:rsid w:val="009B40B7"/>
    <w:rsid w:val="009B42E4"/>
    <w:rsid w:val="009C0718"/>
    <w:rsid w:val="009C0C69"/>
    <w:rsid w:val="009C0F52"/>
    <w:rsid w:val="009C277A"/>
    <w:rsid w:val="009D3E4C"/>
    <w:rsid w:val="009E1640"/>
    <w:rsid w:val="009E20EF"/>
    <w:rsid w:val="009E355C"/>
    <w:rsid w:val="009E4DED"/>
    <w:rsid w:val="009E4FF7"/>
    <w:rsid w:val="00A0089D"/>
    <w:rsid w:val="00A03C3D"/>
    <w:rsid w:val="00A040D3"/>
    <w:rsid w:val="00A04C5F"/>
    <w:rsid w:val="00A07063"/>
    <w:rsid w:val="00A11698"/>
    <w:rsid w:val="00A173B6"/>
    <w:rsid w:val="00A218AB"/>
    <w:rsid w:val="00A22195"/>
    <w:rsid w:val="00A25596"/>
    <w:rsid w:val="00A27A81"/>
    <w:rsid w:val="00A37993"/>
    <w:rsid w:val="00A525A4"/>
    <w:rsid w:val="00A53044"/>
    <w:rsid w:val="00A602BE"/>
    <w:rsid w:val="00A630AB"/>
    <w:rsid w:val="00A631C6"/>
    <w:rsid w:val="00A635C2"/>
    <w:rsid w:val="00A67951"/>
    <w:rsid w:val="00A67B70"/>
    <w:rsid w:val="00A67C45"/>
    <w:rsid w:val="00A73BB2"/>
    <w:rsid w:val="00A75928"/>
    <w:rsid w:val="00A76A14"/>
    <w:rsid w:val="00A775D6"/>
    <w:rsid w:val="00A8428A"/>
    <w:rsid w:val="00A9060C"/>
    <w:rsid w:val="00A90E0E"/>
    <w:rsid w:val="00A91B41"/>
    <w:rsid w:val="00A94965"/>
    <w:rsid w:val="00A94DF4"/>
    <w:rsid w:val="00A96835"/>
    <w:rsid w:val="00AA4404"/>
    <w:rsid w:val="00AA5621"/>
    <w:rsid w:val="00AA565C"/>
    <w:rsid w:val="00AB1EC9"/>
    <w:rsid w:val="00AB2053"/>
    <w:rsid w:val="00AB50F2"/>
    <w:rsid w:val="00AC02F7"/>
    <w:rsid w:val="00AC0ABE"/>
    <w:rsid w:val="00AC0E64"/>
    <w:rsid w:val="00AC225A"/>
    <w:rsid w:val="00AC37F7"/>
    <w:rsid w:val="00AC4236"/>
    <w:rsid w:val="00AD19F8"/>
    <w:rsid w:val="00AD3F37"/>
    <w:rsid w:val="00AD4A76"/>
    <w:rsid w:val="00AD5127"/>
    <w:rsid w:val="00AD5F45"/>
    <w:rsid w:val="00AD68C5"/>
    <w:rsid w:val="00AF3059"/>
    <w:rsid w:val="00AF5CCA"/>
    <w:rsid w:val="00B01643"/>
    <w:rsid w:val="00B0208C"/>
    <w:rsid w:val="00B10799"/>
    <w:rsid w:val="00B12EB3"/>
    <w:rsid w:val="00B136AB"/>
    <w:rsid w:val="00B14957"/>
    <w:rsid w:val="00B178F3"/>
    <w:rsid w:val="00B24FAC"/>
    <w:rsid w:val="00B333F6"/>
    <w:rsid w:val="00B338B6"/>
    <w:rsid w:val="00B435DC"/>
    <w:rsid w:val="00B43AD9"/>
    <w:rsid w:val="00B4526C"/>
    <w:rsid w:val="00B51766"/>
    <w:rsid w:val="00B54EE7"/>
    <w:rsid w:val="00B55A59"/>
    <w:rsid w:val="00B62779"/>
    <w:rsid w:val="00B62BF7"/>
    <w:rsid w:val="00B64745"/>
    <w:rsid w:val="00B65D79"/>
    <w:rsid w:val="00B70A97"/>
    <w:rsid w:val="00B75181"/>
    <w:rsid w:val="00B765EB"/>
    <w:rsid w:val="00B80B54"/>
    <w:rsid w:val="00B80F78"/>
    <w:rsid w:val="00B81AF9"/>
    <w:rsid w:val="00B82AF2"/>
    <w:rsid w:val="00B86618"/>
    <w:rsid w:val="00B919D9"/>
    <w:rsid w:val="00B96233"/>
    <w:rsid w:val="00BA449C"/>
    <w:rsid w:val="00BA4B55"/>
    <w:rsid w:val="00BA6109"/>
    <w:rsid w:val="00BB5161"/>
    <w:rsid w:val="00BC1AE0"/>
    <w:rsid w:val="00BC1B8E"/>
    <w:rsid w:val="00BC6131"/>
    <w:rsid w:val="00BC6B79"/>
    <w:rsid w:val="00BC7106"/>
    <w:rsid w:val="00BC7239"/>
    <w:rsid w:val="00BC7FF6"/>
    <w:rsid w:val="00BD2AFA"/>
    <w:rsid w:val="00BD6D07"/>
    <w:rsid w:val="00BD73F6"/>
    <w:rsid w:val="00BE2147"/>
    <w:rsid w:val="00BE68CD"/>
    <w:rsid w:val="00BF0B11"/>
    <w:rsid w:val="00BF2FFC"/>
    <w:rsid w:val="00BF3CBB"/>
    <w:rsid w:val="00C00585"/>
    <w:rsid w:val="00C0743E"/>
    <w:rsid w:val="00C153B3"/>
    <w:rsid w:val="00C164CC"/>
    <w:rsid w:val="00C22257"/>
    <w:rsid w:val="00C2761B"/>
    <w:rsid w:val="00C319E6"/>
    <w:rsid w:val="00C33332"/>
    <w:rsid w:val="00C41384"/>
    <w:rsid w:val="00C4656A"/>
    <w:rsid w:val="00C46706"/>
    <w:rsid w:val="00C51995"/>
    <w:rsid w:val="00C54504"/>
    <w:rsid w:val="00C6044D"/>
    <w:rsid w:val="00C60FCA"/>
    <w:rsid w:val="00C6114E"/>
    <w:rsid w:val="00C628FF"/>
    <w:rsid w:val="00C63B7A"/>
    <w:rsid w:val="00C6490C"/>
    <w:rsid w:val="00C657F6"/>
    <w:rsid w:val="00C75550"/>
    <w:rsid w:val="00C81840"/>
    <w:rsid w:val="00C82522"/>
    <w:rsid w:val="00C829FD"/>
    <w:rsid w:val="00C82F5D"/>
    <w:rsid w:val="00C86189"/>
    <w:rsid w:val="00C90088"/>
    <w:rsid w:val="00C90D35"/>
    <w:rsid w:val="00C913FA"/>
    <w:rsid w:val="00C97023"/>
    <w:rsid w:val="00CA1A3E"/>
    <w:rsid w:val="00CA4ED9"/>
    <w:rsid w:val="00CA7649"/>
    <w:rsid w:val="00CA774D"/>
    <w:rsid w:val="00CB3BA5"/>
    <w:rsid w:val="00CB4D61"/>
    <w:rsid w:val="00CB617A"/>
    <w:rsid w:val="00CC02B9"/>
    <w:rsid w:val="00CC67BF"/>
    <w:rsid w:val="00CD21D3"/>
    <w:rsid w:val="00CD34B1"/>
    <w:rsid w:val="00CE089F"/>
    <w:rsid w:val="00CF1BEB"/>
    <w:rsid w:val="00CF4654"/>
    <w:rsid w:val="00CF5450"/>
    <w:rsid w:val="00CF56E1"/>
    <w:rsid w:val="00D034C0"/>
    <w:rsid w:val="00D23EF6"/>
    <w:rsid w:val="00D2596C"/>
    <w:rsid w:val="00D30941"/>
    <w:rsid w:val="00D32610"/>
    <w:rsid w:val="00D34A36"/>
    <w:rsid w:val="00D35DE4"/>
    <w:rsid w:val="00D360B5"/>
    <w:rsid w:val="00D37793"/>
    <w:rsid w:val="00D4083E"/>
    <w:rsid w:val="00D4377F"/>
    <w:rsid w:val="00D44F12"/>
    <w:rsid w:val="00D4577B"/>
    <w:rsid w:val="00D4616B"/>
    <w:rsid w:val="00D47115"/>
    <w:rsid w:val="00D50CE6"/>
    <w:rsid w:val="00D53E07"/>
    <w:rsid w:val="00D55351"/>
    <w:rsid w:val="00D62898"/>
    <w:rsid w:val="00D6405D"/>
    <w:rsid w:val="00D663F6"/>
    <w:rsid w:val="00D70ADE"/>
    <w:rsid w:val="00D72F8A"/>
    <w:rsid w:val="00D74C87"/>
    <w:rsid w:val="00D804AB"/>
    <w:rsid w:val="00D8180E"/>
    <w:rsid w:val="00D82AA5"/>
    <w:rsid w:val="00D85AE3"/>
    <w:rsid w:val="00D85C0D"/>
    <w:rsid w:val="00D90EA6"/>
    <w:rsid w:val="00D95956"/>
    <w:rsid w:val="00D97C3D"/>
    <w:rsid w:val="00DA05E0"/>
    <w:rsid w:val="00DA1DA6"/>
    <w:rsid w:val="00DA51EE"/>
    <w:rsid w:val="00DB00C5"/>
    <w:rsid w:val="00DB22A0"/>
    <w:rsid w:val="00DC2E1C"/>
    <w:rsid w:val="00DC3AB9"/>
    <w:rsid w:val="00DC7083"/>
    <w:rsid w:val="00DD0207"/>
    <w:rsid w:val="00DD0A7A"/>
    <w:rsid w:val="00DD1D3D"/>
    <w:rsid w:val="00DD3DB5"/>
    <w:rsid w:val="00DD465F"/>
    <w:rsid w:val="00DD7FD4"/>
    <w:rsid w:val="00DE1B25"/>
    <w:rsid w:val="00DE5EF3"/>
    <w:rsid w:val="00DE7000"/>
    <w:rsid w:val="00DF6D08"/>
    <w:rsid w:val="00E01CCC"/>
    <w:rsid w:val="00E0242A"/>
    <w:rsid w:val="00E0468B"/>
    <w:rsid w:val="00E0568F"/>
    <w:rsid w:val="00E06EEA"/>
    <w:rsid w:val="00E06F17"/>
    <w:rsid w:val="00E103F8"/>
    <w:rsid w:val="00E133C5"/>
    <w:rsid w:val="00E233BE"/>
    <w:rsid w:val="00E25F16"/>
    <w:rsid w:val="00E33F9A"/>
    <w:rsid w:val="00E343A7"/>
    <w:rsid w:val="00E36CD5"/>
    <w:rsid w:val="00E36D06"/>
    <w:rsid w:val="00E44265"/>
    <w:rsid w:val="00E47535"/>
    <w:rsid w:val="00E51AC7"/>
    <w:rsid w:val="00E5475F"/>
    <w:rsid w:val="00E5747C"/>
    <w:rsid w:val="00E6545C"/>
    <w:rsid w:val="00E65C1D"/>
    <w:rsid w:val="00E719F4"/>
    <w:rsid w:val="00E80BA2"/>
    <w:rsid w:val="00E864E2"/>
    <w:rsid w:val="00E90E32"/>
    <w:rsid w:val="00E9193F"/>
    <w:rsid w:val="00E96E4F"/>
    <w:rsid w:val="00EA0066"/>
    <w:rsid w:val="00EA0E70"/>
    <w:rsid w:val="00EA2201"/>
    <w:rsid w:val="00EA52CC"/>
    <w:rsid w:val="00EA57D0"/>
    <w:rsid w:val="00EA78C3"/>
    <w:rsid w:val="00EB08F4"/>
    <w:rsid w:val="00EC13DF"/>
    <w:rsid w:val="00EC5FCA"/>
    <w:rsid w:val="00EC6623"/>
    <w:rsid w:val="00EE0BB8"/>
    <w:rsid w:val="00EE1272"/>
    <w:rsid w:val="00EE145D"/>
    <w:rsid w:val="00EE5C48"/>
    <w:rsid w:val="00EE5E66"/>
    <w:rsid w:val="00EF1363"/>
    <w:rsid w:val="00EF280E"/>
    <w:rsid w:val="00EF2DD6"/>
    <w:rsid w:val="00EF468B"/>
    <w:rsid w:val="00F005AC"/>
    <w:rsid w:val="00F0727E"/>
    <w:rsid w:val="00F10D95"/>
    <w:rsid w:val="00F157DF"/>
    <w:rsid w:val="00F22D98"/>
    <w:rsid w:val="00F24A9D"/>
    <w:rsid w:val="00F27E06"/>
    <w:rsid w:val="00F300C8"/>
    <w:rsid w:val="00F320C5"/>
    <w:rsid w:val="00F378C0"/>
    <w:rsid w:val="00F419AA"/>
    <w:rsid w:val="00F45EAE"/>
    <w:rsid w:val="00F504E1"/>
    <w:rsid w:val="00F54C27"/>
    <w:rsid w:val="00F55DB0"/>
    <w:rsid w:val="00F812B9"/>
    <w:rsid w:val="00F82AF1"/>
    <w:rsid w:val="00F83B4B"/>
    <w:rsid w:val="00F8617C"/>
    <w:rsid w:val="00F933F8"/>
    <w:rsid w:val="00FA09C6"/>
    <w:rsid w:val="00FA0EAE"/>
    <w:rsid w:val="00FA316D"/>
    <w:rsid w:val="00FA488C"/>
    <w:rsid w:val="00FA4BF4"/>
    <w:rsid w:val="00FA5A82"/>
    <w:rsid w:val="00FB17D0"/>
    <w:rsid w:val="00FB3555"/>
    <w:rsid w:val="00FB5AEC"/>
    <w:rsid w:val="00FB62A8"/>
    <w:rsid w:val="00FC1D23"/>
    <w:rsid w:val="00FC37B3"/>
    <w:rsid w:val="00FC46FF"/>
    <w:rsid w:val="00FC478B"/>
    <w:rsid w:val="00FC5389"/>
    <w:rsid w:val="00FD08BC"/>
    <w:rsid w:val="00FD2614"/>
    <w:rsid w:val="00FD2922"/>
    <w:rsid w:val="00FD4258"/>
    <w:rsid w:val="00FD51ED"/>
    <w:rsid w:val="00FD6A3A"/>
    <w:rsid w:val="00FE05D1"/>
    <w:rsid w:val="00FE2C57"/>
    <w:rsid w:val="00FE3EAB"/>
    <w:rsid w:val="00FE4652"/>
    <w:rsid w:val="00FF1690"/>
    <w:rsid w:val="00FF213D"/>
    <w:rsid w:val="00FF57D4"/>
    <w:rsid w:val="00FF6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984A"/>
  <w15:docId w15:val="{1F300EE6-186E-424F-B606-5C57B33DC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8FF"/>
    <w:rPr>
      <w:color w:val="0000FF" w:themeColor="hyperlink"/>
      <w:u w:val="single"/>
    </w:rPr>
  </w:style>
  <w:style w:type="paragraph" w:styleId="CommentText">
    <w:name w:val="annotation text"/>
    <w:basedOn w:val="Normal"/>
    <w:link w:val="CommentTextChar"/>
    <w:uiPriority w:val="99"/>
    <w:unhideWhenUsed/>
    <w:rsid w:val="00C628FF"/>
    <w:pPr>
      <w:spacing w:line="240" w:lineRule="auto"/>
    </w:pPr>
    <w:rPr>
      <w:sz w:val="20"/>
      <w:szCs w:val="20"/>
    </w:rPr>
  </w:style>
  <w:style w:type="character" w:customStyle="1" w:styleId="CommentTextChar">
    <w:name w:val="Comment Text Char"/>
    <w:basedOn w:val="DefaultParagraphFont"/>
    <w:link w:val="CommentText"/>
    <w:uiPriority w:val="99"/>
    <w:rsid w:val="00C628FF"/>
    <w:rPr>
      <w:sz w:val="20"/>
      <w:szCs w:val="20"/>
    </w:rPr>
  </w:style>
  <w:style w:type="paragraph" w:styleId="BalloonText">
    <w:name w:val="Balloon Text"/>
    <w:basedOn w:val="Normal"/>
    <w:link w:val="BalloonTextChar"/>
    <w:uiPriority w:val="99"/>
    <w:semiHidden/>
    <w:unhideWhenUsed/>
    <w:rsid w:val="00953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3E48"/>
    <w:rPr>
      <w:rFonts w:ascii="Segoe UI" w:hAnsi="Segoe UI" w:cs="Segoe UI"/>
      <w:sz w:val="18"/>
      <w:szCs w:val="18"/>
    </w:rPr>
  </w:style>
  <w:style w:type="character" w:styleId="CommentReference">
    <w:name w:val="annotation reference"/>
    <w:basedOn w:val="DefaultParagraphFont"/>
    <w:uiPriority w:val="99"/>
    <w:semiHidden/>
    <w:unhideWhenUsed/>
    <w:rsid w:val="007B7241"/>
    <w:rPr>
      <w:sz w:val="16"/>
      <w:szCs w:val="16"/>
    </w:rPr>
  </w:style>
  <w:style w:type="paragraph" w:styleId="CommentSubject">
    <w:name w:val="annotation subject"/>
    <w:basedOn w:val="CommentText"/>
    <w:next w:val="CommentText"/>
    <w:link w:val="CommentSubjectChar"/>
    <w:uiPriority w:val="99"/>
    <w:semiHidden/>
    <w:unhideWhenUsed/>
    <w:rsid w:val="007B7241"/>
    <w:rPr>
      <w:b/>
      <w:bCs/>
    </w:rPr>
  </w:style>
  <w:style w:type="character" w:customStyle="1" w:styleId="CommentSubjectChar">
    <w:name w:val="Comment Subject Char"/>
    <w:basedOn w:val="CommentTextChar"/>
    <w:link w:val="CommentSubject"/>
    <w:uiPriority w:val="99"/>
    <w:semiHidden/>
    <w:rsid w:val="007B7241"/>
    <w:rPr>
      <w:b/>
      <w:bCs/>
      <w:sz w:val="20"/>
      <w:szCs w:val="20"/>
    </w:rPr>
  </w:style>
  <w:style w:type="paragraph" w:styleId="Revision">
    <w:name w:val="Revision"/>
    <w:hidden/>
    <w:uiPriority w:val="99"/>
    <w:semiHidden/>
    <w:rsid w:val="005856DB"/>
    <w:pPr>
      <w:spacing w:after="0" w:line="240" w:lineRule="auto"/>
    </w:pPr>
  </w:style>
  <w:style w:type="paragraph" w:styleId="PlainText">
    <w:name w:val="Plain Text"/>
    <w:basedOn w:val="Normal"/>
    <w:link w:val="PlainTextChar"/>
    <w:uiPriority w:val="99"/>
    <w:unhideWhenUsed/>
    <w:rsid w:val="008F0CA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8F0CA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56877">
      <w:bodyDiv w:val="1"/>
      <w:marLeft w:val="0"/>
      <w:marRight w:val="0"/>
      <w:marTop w:val="0"/>
      <w:marBottom w:val="0"/>
      <w:divBdr>
        <w:top w:val="none" w:sz="0" w:space="0" w:color="auto"/>
        <w:left w:val="none" w:sz="0" w:space="0" w:color="auto"/>
        <w:bottom w:val="none" w:sz="0" w:space="0" w:color="auto"/>
        <w:right w:val="none" w:sz="0" w:space="0" w:color="auto"/>
      </w:divBdr>
    </w:div>
    <w:div w:id="12119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project.org/" TargetMode="External"/><Relationship Id="rId12" Type="http://schemas.openxmlformats.org/officeDocument/2006/relationships/image" Target="media/image3.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oleObject" Target="embeddings/oleObject2.bin"/><Relationship Id="rId5" Type="http://schemas.openxmlformats.org/officeDocument/2006/relationships/comments" Target="comment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16027-E84B-42B1-B2E4-528EAA9E2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4413</TotalTime>
  <Pages>22</Pages>
  <Words>4858</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Jenise</cp:lastModifiedBy>
  <cp:revision>735</cp:revision>
  <cp:lastPrinted>2017-12-14T19:45:00Z</cp:lastPrinted>
  <dcterms:created xsi:type="dcterms:W3CDTF">2017-05-16T00:36:00Z</dcterms:created>
  <dcterms:modified xsi:type="dcterms:W3CDTF">2018-06-21T22:12:00Z</dcterms:modified>
</cp:coreProperties>
</file>