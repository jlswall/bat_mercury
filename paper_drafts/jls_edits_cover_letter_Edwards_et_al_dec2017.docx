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2ED7" w14:textId="77777777" w:rsidR="005F5623" w:rsidRPr="00DF382F" w:rsidRDefault="00C57FAE" w:rsidP="00287EB2">
      <w:pPr>
        <w:pStyle w:val="Heading3"/>
        <w:ind w:left="0" w:firstLine="0"/>
        <w:rPr>
          <w:szCs w:val="24"/>
        </w:rPr>
      </w:pPr>
      <w:r>
        <w:rPr>
          <w:szCs w:val="24"/>
        </w:rPr>
        <w:t>Date: December X</w:t>
      </w:r>
      <w:r w:rsidR="00BF792E" w:rsidRPr="00DF382F">
        <w:rPr>
          <w:szCs w:val="24"/>
        </w:rPr>
        <w:t>, 2017</w:t>
      </w:r>
    </w:p>
    <w:p w14:paraId="1B7FC58D" w14:textId="77777777" w:rsidR="005F5623" w:rsidRPr="00DF382F" w:rsidRDefault="005F5623" w:rsidP="005F5623">
      <w:pPr>
        <w:pStyle w:val="Heading1"/>
        <w:rPr>
          <w:szCs w:val="24"/>
        </w:rPr>
      </w:pPr>
    </w:p>
    <w:p w14:paraId="0FCA64BA" w14:textId="77777777" w:rsidR="005F5623" w:rsidRPr="00DF382F" w:rsidRDefault="005F5623" w:rsidP="005F5623">
      <w:pPr>
        <w:pStyle w:val="PlainText"/>
        <w:rPr>
          <w:rFonts w:ascii="Times New Roman" w:hAnsi="Times New Roman" w:cs="Times New Roman"/>
          <w:sz w:val="24"/>
          <w:szCs w:val="24"/>
        </w:rPr>
      </w:pPr>
    </w:p>
    <w:p w14:paraId="6286F761" w14:textId="77777777" w:rsidR="005F5623" w:rsidRPr="00DF382F" w:rsidRDefault="00D47EED" w:rsidP="005F5623">
      <w:pPr>
        <w:pStyle w:val="PlainText"/>
        <w:rPr>
          <w:rFonts w:ascii="Times New Roman" w:hAnsi="Times New Roman" w:cs="Times New Roman"/>
          <w:sz w:val="24"/>
          <w:szCs w:val="24"/>
        </w:rPr>
      </w:pPr>
      <w:r>
        <w:rPr>
          <w:rFonts w:ascii="Times New Roman" w:hAnsi="Times New Roman" w:cs="Times New Roman"/>
          <w:sz w:val="24"/>
          <w:szCs w:val="24"/>
        </w:rPr>
        <w:t>Wieslaw Bogdanowicz</w:t>
      </w:r>
    </w:p>
    <w:p w14:paraId="6ECD2CD6" w14:textId="77777777" w:rsidR="005F5623" w:rsidRPr="00DF382F" w:rsidRDefault="005F5623" w:rsidP="005F5623">
      <w:pPr>
        <w:pStyle w:val="PlainText"/>
        <w:rPr>
          <w:rFonts w:ascii="Times New Roman" w:hAnsi="Times New Roman" w:cs="Times New Roman"/>
          <w:sz w:val="24"/>
          <w:szCs w:val="24"/>
        </w:rPr>
      </w:pPr>
      <w:r w:rsidRPr="00DF382F">
        <w:rPr>
          <w:rFonts w:ascii="Times New Roman" w:hAnsi="Times New Roman" w:cs="Times New Roman"/>
          <w:sz w:val="24"/>
          <w:szCs w:val="24"/>
        </w:rPr>
        <w:t>Editor</w:t>
      </w:r>
      <w:r w:rsidR="005F3437" w:rsidRPr="00DF382F">
        <w:rPr>
          <w:rFonts w:ascii="Times New Roman" w:hAnsi="Times New Roman" w:cs="Times New Roman"/>
          <w:sz w:val="24"/>
          <w:szCs w:val="24"/>
        </w:rPr>
        <w:t>-in-Chief</w:t>
      </w:r>
      <w:r w:rsidR="00D47EED">
        <w:rPr>
          <w:rFonts w:ascii="Times New Roman" w:hAnsi="Times New Roman" w:cs="Times New Roman"/>
          <w:sz w:val="24"/>
          <w:szCs w:val="24"/>
        </w:rPr>
        <w:t>, Acta Chiropterologica</w:t>
      </w:r>
    </w:p>
    <w:p w14:paraId="503DFD76" w14:textId="77777777" w:rsidR="005F5623" w:rsidRPr="00DF382F" w:rsidRDefault="005F5623" w:rsidP="005F5623">
      <w:pPr>
        <w:rPr>
          <w:rFonts w:ascii="Times New Roman" w:hAnsi="Times New Roman"/>
          <w:b/>
          <w:sz w:val="24"/>
          <w:szCs w:val="24"/>
        </w:rPr>
      </w:pPr>
    </w:p>
    <w:p w14:paraId="75316B1C" w14:textId="77777777" w:rsidR="005F5623" w:rsidRPr="00DF382F" w:rsidRDefault="005F5623" w:rsidP="005F5623">
      <w:pPr>
        <w:pStyle w:val="Heading2"/>
        <w:rPr>
          <w:szCs w:val="24"/>
        </w:rPr>
      </w:pPr>
      <w:r w:rsidRPr="00DF382F">
        <w:rPr>
          <w:szCs w:val="24"/>
        </w:rPr>
        <w:t xml:space="preserve">Subject: </w:t>
      </w:r>
      <w:r w:rsidR="00C57FAE">
        <w:rPr>
          <w:szCs w:val="24"/>
        </w:rPr>
        <w:t xml:space="preserve">Re-submission of </w:t>
      </w:r>
      <w:r w:rsidRPr="00DF382F">
        <w:rPr>
          <w:szCs w:val="24"/>
        </w:rPr>
        <w:t>manuscript</w:t>
      </w:r>
      <w:r w:rsidR="00C57FAE">
        <w:rPr>
          <w:szCs w:val="24"/>
        </w:rPr>
        <w:t xml:space="preserve"> AC-00201-2017-01</w:t>
      </w:r>
    </w:p>
    <w:p w14:paraId="03E709CF" w14:textId="77777777" w:rsidR="005F5623" w:rsidRPr="00DF382F" w:rsidRDefault="005F5623" w:rsidP="005F5623">
      <w:pPr>
        <w:rPr>
          <w:rFonts w:ascii="Times New Roman" w:hAnsi="Times New Roman"/>
          <w:sz w:val="24"/>
          <w:szCs w:val="24"/>
        </w:rPr>
      </w:pPr>
    </w:p>
    <w:p w14:paraId="51700EC2" w14:textId="77777777" w:rsidR="005F5623" w:rsidRPr="00DF382F" w:rsidRDefault="00E872DA" w:rsidP="005F5623">
      <w:pPr>
        <w:rPr>
          <w:rFonts w:ascii="Times New Roman" w:hAnsi="Times New Roman"/>
          <w:sz w:val="24"/>
          <w:szCs w:val="24"/>
        </w:rPr>
      </w:pPr>
      <w:r>
        <w:rPr>
          <w:rFonts w:ascii="Times New Roman" w:hAnsi="Times New Roman"/>
          <w:sz w:val="24"/>
          <w:szCs w:val="24"/>
        </w:rPr>
        <w:t>Dear Dr. Bogdanowicz</w:t>
      </w:r>
      <w:r w:rsidR="005F5623" w:rsidRPr="00DF382F">
        <w:rPr>
          <w:rFonts w:ascii="Times New Roman" w:hAnsi="Times New Roman"/>
          <w:sz w:val="24"/>
          <w:szCs w:val="24"/>
        </w:rPr>
        <w:t>,</w:t>
      </w:r>
    </w:p>
    <w:p w14:paraId="52F30A08" w14:textId="77777777" w:rsidR="005F5623" w:rsidRPr="00DF382F" w:rsidRDefault="005F5623" w:rsidP="005F5623">
      <w:pPr>
        <w:rPr>
          <w:rFonts w:ascii="Times New Roman" w:hAnsi="Times New Roman"/>
          <w:sz w:val="24"/>
          <w:szCs w:val="24"/>
        </w:rPr>
      </w:pPr>
    </w:p>
    <w:p w14:paraId="50D4C1C7" w14:textId="77777777" w:rsidR="005F5623" w:rsidRPr="00DF382F" w:rsidRDefault="00752939" w:rsidP="005F5623">
      <w:pPr>
        <w:rPr>
          <w:rFonts w:ascii="Times New Roman" w:hAnsi="Times New Roman"/>
          <w:sz w:val="24"/>
          <w:szCs w:val="24"/>
        </w:rPr>
      </w:pPr>
      <w:r w:rsidRPr="00DF382F">
        <w:rPr>
          <w:rFonts w:ascii="Times New Roman" w:hAnsi="Times New Roman"/>
          <w:sz w:val="24"/>
          <w:szCs w:val="24"/>
        </w:rPr>
        <w:t>W</w:t>
      </w:r>
      <w:r w:rsidR="005F5623" w:rsidRPr="00DF382F">
        <w:rPr>
          <w:rFonts w:ascii="Times New Roman" w:hAnsi="Times New Roman"/>
          <w:sz w:val="24"/>
          <w:szCs w:val="24"/>
        </w:rPr>
        <w:t xml:space="preserve">e are pleased to </w:t>
      </w:r>
      <w:r w:rsidR="00C57FAE">
        <w:rPr>
          <w:rFonts w:ascii="Times New Roman" w:hAnsi="Times New Roman"/>
          <w:sz w:val="24"/>
          <w:szCs w:val="24"/>
        </w:rPr>
        <w:t>re-</w:t>
      </w:r>
      <w:r w:rsidR="005F5623" w:rsidRPr="00DF382F">
        <w:rPr>
          <w:rFonts w:ascii="Times New Roman" w:hAnsi="Times New Roman"/>
          <w:sz w:val="24"/>
          <w:szCs w:val="24"/>
        </w:rPr>
        <w:t>submit our manuscript entitled “</w:t>
      </w:r>
      <w:r w:rsidR="00FE2D43" w:rsidRPr="00DF382F">
        <w:rPr>
          <w:rFonts w:ascii="Times New Roman" w:hAnsi="Times New Roman"/>
          <w:b/>
          <w:sz w:val="24"/>
          <w:szCs w:val="24"/>
        </w:rPr>
        <w:t xml:space="preserve">Mercury concentrations in bat </w:t>
      </w:r>
      <w:r w:rsidR="00B13CFA" w:rsidRPr="00DF382F">
        <w:rPr>
          <w:rFonts w:ascii="Times New Roman" w:hAnsi="Times New Roman"/>
          <w:b/>
          <w:sz w:val="24"/>
          <w:szCs w:val="24"/>
        </w:rPr>
        <w:t>guano</w:t>
      </w:r>
      <w:r w:rsidR="00FE2D43" w:rsidRPr="00DF382F">
        <w:rPr>
          <w:rFonts w:ascii="Times New Roman" w:hAnsi="Times New Roman"/>
          <w:b/>
          <w:sz w:val="24"/>
          <w:szCs w:val="24"/>
        </w:rPr>
        <w:t xml:space="preserve"> from caves and bat houses in Florida and Georgia, USA</w:t>
      </w:r>
      <w:r w:rsidR="005F5623" w:rsidRPr="00DF382F">
        <w:rPr>
          <w:rFonts w:ascii="Times New Roman" w:hAnsi="Times New Roman"/>
          <w:b/>
          <w:sz w:val="24"/>
          <w:szCs w:val="24"/>
        </w:rPr>
        <w:t xml:space="preserve">” </w:t>
      </w:r>
      <w:r w:rsidR="005F5623" w:rsidRPr="00DF382F">
        <w:rPr>
          <w:rFonts w:ascii="Times New Roman" w:hAnsi="Times New Roman"/>
          <w:sz w:val="24"/>
          <w:szCs w:val="24"/>
        </w:rPr>
        <w:t xml:space="preserve">authored by </w:t>
      </w:r>
      <w:r w:rsidRPr="00DF382F">
        <w:rPr>
          <w:rFonts w:ascii="Times New Roman" w:hAnsi="Times New Roman"/>
          <w:sz w:val="24"/>
          <w:szCs w:val="24"/>
        </w:rPr>
        <w:t>Amy Edwards,</w:t>
      </w:r>
      <w:r w:rsidR="00BF792E" w:rsidRPr="00DF382F">
        <w:rPr>
          <w:rFonts w:ascii="Times New Roman" w:hAnsi="Times New Roman"/>
          <w:sz w:val="24"/>
          <w:szCs w:val="24"/>
        </w:rPr>
        <w:t xml:space="preserve"> Jenise Swall and Charles Jagoe</w:t>
      </w:r>
      <w:r w:rsidR="00D91044" w:rsidRPr="00DF382F">
        <w:rPr>
          <w:rFonts w:ascii="Times New Roman" w:hAnsi="Times New Roman"/>
          <w:sz w:val="24"/>
          <w:szCs w:val="24"/>
        </w:rPr>
        <w:t xml:space="preserve"> </w:t>
      </w:r>
      <w:r w:rsidR="009F2F1E" w:rsidRPr="00DF382F">
        <w:rPr>
          <w:rFonts w:ascii="Times New Roman" w:hAnsi="Times New Roman"/>
          <w:sz w:val="24"/>
          <w:szCs w:val="24"/>
        </w:rPr>
        <w:t xml:space="preserve">for </w:t>
      </w:r>
      <w:r w:rsidR="00BF792E" w:rsidRPr="00DF382F">
        <w:rPr>
          <w:rFonts w:ascii="Times New Roman" w:hAnsi="Times New Roman"/>
          <w:sz w:val="24"/>
          <w:szCs w:val="24"/>
        </w:rPr>
        <w:t>possib</w:t>
      </w:r>
      <w:r w:rsidR="008A3A26" w:rsidRPr="00DF382F">
        <w:rPr>
          <w:rFonts w:ascii="Times New Roman" w:hAnsi="Times New Roman"/>
          <w:sz w:val="24"/>
          <w:szCs w:val="24"/>
        </w:rPr>
        <w:t>le publication in Acta Chiropt</w:t>
      </w:r>
      <w:r w:rsidR="00E872DA">
        <w:rPr>
          <w:rFonts w:ascii="Times New Roman" w:hAnsi="Times New Roman"/>
          <w:sz w:val="24"/>
          <w:szCs w:val="24"/>
        </w:rPr>
        <w:t>er</w:t>
      </w:r>
      <w:r w:rsidR="00BF792E" w:rsidRPr="00DF382F">
        <w:rPr>
          <w:rFonts w:ascii="Times New Roman" w:hAnsi="Times New Roman"/>
          <w:sz w:val="24"/>
          <w:szCs w:val="24"/>
        </w:rPr>
        <w:t>ologica</w:t>
      </w:r>
      <w:r w:rsidR="00DF322D" w:rsidRPr="00DF382F">
        <w:rPr>
          <w:rFonts w:ascii="Times New Roman" w:hAnsi="Times New Roman"/>
          <w:sz w:val="24"/>
          <w:szCs w:val="24"/>
        </w:rPr>
        <w:t xml:space="preserve">.  </w:t>
      </w:r>
    </w:p>
    <w:p w14:paraId="0D1AC637" w14:textId="77777777" w:rsidR="009A4C55" w:rsidRPr="00DF382F" w:rsidRDefault="009A4C55" w:rsidP="005F5623">
      <w:pPr>
        <w:rPr>
          <w:rFonts w:ascii="Times New Roman" w:hAnsi="Times New Roman"/>
          <w:sz w:val="24"/>
          <w:szCs w:val="24"/>
        </w:rPr>
      </w:pPr>
    </w:p>
    <w:p w14:paraId="5732D411" w14:textId="77777777" w:rsidR="005413E3" w:rsidRPr="00DF382F" w:rsidRDefault="00C57FAE" w:rsidP="005F5623">
      <w:pPr>
        <w:rPr>
          <w:rFonts w:ascii="Times New Roman" w:hAnsi="Times New Roman"/>
          <w:sz w:val="24"/>
          <w:szCs w:val="24"/>
        </w:rPr>
      </w:pPr>
      <w:r>
        <w:rPr>
          <w:rFonts w:ascii="Times New Roman" w:hAnsi="Times New Roman"/>
          <w:sz w:val="24"/>
          <w:szCs w:val="24"/>
        </w:rPr>
        <w:t>We responded to each Reviewer’s comments below</w:t>
      </w:r>
      <w:r w:rsidR="00CC1A9E">
        <w:rPr>
          <w:rFonts w:ascii="Times New Roman" w:hAnsi="Times New Roman"/>
          <w:sz w:val="24"/>
          <w:szCs w:val="24"/>
        </w:rPr>
        <w:t xml:space="preserve"> (bolded text)</w:t>
      </w:r>
      <w:r>
        <w:rPr>
          <w:rFonts w:ascii="Times New Roman" w:hAnsi="Times New Roman"/>
          <w:sz w:val="24"/>
          <w:szCs w:val="24"/>
        </w:rPr>
        <w:t xml:space="preserve">, with corresponding changes </w:t>
      </w:r>
      <w:r w:rsidR="00CC1A9E">
        <w:rPr>
          <w:rFonts w:ascii="Times New Roman" w:hAnsi="Times New Roman"/>
          <w:sz w:val="24"/>
          <w:szCs w:val="24"/>
        </w:rPr>
        <w:t xml:space="preserve">below (plain text) and </w:t>
      </w:r>
      <w:r>
        <w:rPr>
          <w:rFonts w:ascii="Times New Roman" w:hAnsi="Times New Roman"/>
          <w:sz w:val="24"/>
          <w:szCs w:val="24"/>
        </w:rPr>
        <w:t xml:space="preserve">in the revised manuscript.  </w:t>
      </w:r>
    </w:p>
    <w:p w14:paraId="53FE70D5" w14:textId="77777777" w:rsidR="0094164C" w:rsidRPr="00DF382F" w:rsidRDefault="00E872DA" w:rsidP="005F5623">
      <w:pPr>
        <w:rPr>
          <w:rFonts w:ascii="Times New Roman" w:hAnsi="Times New Roman"/>
          <w:sz w:val="24"/>
          <w:szCs w:val="24"/>
        </w:rPr>
      </w:pPr>
      <w:r>
        <w:rPr>
          <w:rFonts w:ascii="Times New Roman" w:hAnsi="Times New Roman"/>
          <w:sz w:val="24"/>
          <w:szCs w:val="24"/>
        </w:rPr>
        <w:tab/>
      </w:r>
    </w:p>
    <w:p w14:paraId="633B815B" w14:textId="77777777" w:rsidR="005F5623" w:rsidRPr="00DF382F" w:rsidRDefault="00D725DC" w:rsidP="005F5623">
      <w:pPr>
        <w:rPr>
          <w:rFonts w:ascii="Times New Roman" w:hAnsi="Times New Roman"/>
          <w:sz w:val="24"/>
          <w:szCs w:val="24"/>
        </w:rPr>
      </w:pPr>
      <w:r w:rsidRPr="00DF382F">
        <w:rPr>
          <w:rFonts w:ascii="Times New Roman" w:hAnsi="Times New Roman"/>
          <w:sz w:val="24"/>
          <w:szCs w:val="24"/>
        </w:rPr>
        <w:t xml:space="preserve">Please contact me at </w:t>
      </w:r>
      <w:hyperlink r:id="rId4" w:history="1">
        <w:r w:rsidR="0045250C" w:rsidRPr="00DF382F">
          <w:rPr>
            <w:rStyle w:val="Hyperlink"/>
            <w:rFonts w:ascii="Times New Roman" w:hAnsi="Times New Roman"/>
            <w:i/>
            <w:sz w:val="24"/>
            <w:szCs w:val="24"/>
          </w:rPr>
          <w:t>aeedwards@hanovercounty.gov</w:t>
        </w:r>
      </w:hyperlink>
      <w:r w:rsidR="005C6FE3" w:rsidRPr="00DF382F">
        <w:rPr>
          <w:rFonts w:ascii="Times New Roman" w:hAnsi="Times New Roman"/>
          <w:i/>
          <w:sz w:val="24"/>
          <w:szCs w:val="24"/>
        </w:rPr>
        <w:t xml:space="preserve"> </w:t>
      </w:r>
      <w:r w:rsidR="005F5623" w:rsidRPr="00DF382F">
        <w:rPr>
          <w:rFonts w:ascii="Times New Roman" w:hAnsi="Times New Roman"/>
          <w:sz w:val="24"/>
          <w:szCs w:val="24"/>
        </w:rPr>
        <w:t>if you have any questions</w:t>
      </w:r>
      <w:r w:rsidRPr="00DF382F">
        <w:rPr>
          <w:rFonts w:ascii="Times New Roman" w:hAnsi="Times New Roman"/>
          <w:sz w:val="24"/>
          <w:szCs w:val="24"/>
        </w:rPr>
        <w:t xml:space="preserve"> or need more information</w:t>
      </w:r>
      <w:r w:rsidR="005F5623" w:rsidRPr="00DF382F">
        <w:rPr>
          <w:rFonts w:ascii="Times New Roman" w:hAnsi="Times New Roman"/>
          <w:sz w:val="24"/>
          <w:szCs w:val="24"/>
        </w:rPr>
        <w:t xml:space="preserve">.  Thank you very much for this opportunity to </w:t>
      </w:r>
      <w:r w:rsidR="00C57FAE">
        <w:rPr>
          <w:rFonts w:ascii="Times New Roman" w:hAnsi="Times New Roman"/>
          <w:sz w:val="24"/>
          <w:szCs w:val="24"/>
        </w:rPr>
        <w:t>re-</w:t>
      </w:r>
      <w:r w:rsidR="005F5623" w:rsidRPr="00DF382F">
        <w:rPr>
          <w:rFonts w:ascii="Times New Roman" w:hAnsi="Times New Roman"/>
          <w:sz w:val="24"/>
          <w:szCs w:val="24"/>
        </w:rPr>
        <w:t xml:space="preserve">submit our </w:t>
      </w:r>
      <w:r w:rsidR="00DF322D" w:rsidRPr="00DF382F">
        <w:rPr>
          <w:rFonts w:ascii="Times New Roman" w:hAnsi="Times New Roman"/>
          <w:sz w:val="24"/>
          <w:szCs w:val="24"/>
        </w:rPr>
        <w:t>manuscript</w:t>
      </w:r>
      <w:r w:rsidR="005F5623" w:rsidRPr="00DF382F">
        <w:rPr>
          <w:rFonts w:ascii="Times New Roman" w:hAnsi="Times New Roman"/>
          <w:sz w:val="24"/>
          <w:szCs w:val="24"/>
        </w:rPr>
        <w:t>.</w:t>
      </w:r>
    </w:p>
    <w:p w14:paraId="7CDE6210" w14:textId="77777777" w:rsidR="005F5623" w:rsidRPr="00DF382F" w:rsidRDefault="005F5623" w:rsidP="005F5623">
      <w:pPr>
        <w:rPr>
          <w:rFonts w:ascii="Times New Roman" w:hAnsi="Times New Roman"/>
          <w:sz w:val="24"/>
          <w:szCs w:val="24"/>
        </w:rPr>
      </w:pPr>
    </w:p>
    <w:p w14:paraId="7A64F020" w14:textId="77777777" w:rsidR="005F5623" w:rsidRPr="00DF382F" w:rsidRDefault="005F5623" w:rsidP="005F5623">
      <w:pPr>
        <w:rPr>
          <w:rFonts w:ascii="Times New Roman" w:hAnsi="Times New Roman"/>
          <w:sz w:val="24"/>
          <w:szCs w:val="24"/>
        </w:rPr>
      </w:pPr>
    </w:p>
    <w:p w14:paraId="0D5D069F" w14:textId="77777777" w:rsidR="005F5623" w:rsidRPr="00DF382F" w:rsidRDefault="005F5623" w:rsidP="005F5623">
      <w:pPr>
        <w:rPr>
          <w:rFonts w:ascii="Times New Roman" w:hAnsi="Times New Roman"/>
          <w:sz w:val="24"/>
          <w:szCs w:val="24"/>
        </w:rPr>
      </w:pPr>
      <w:r w:rsidRPr="00DF382F">
        <w:rPr>
          <w:rFonts w:ascii="Times New Roman" w:hAnsi="Times New Roman"/>
          <w:sz w:val="24"/>
          <w:szCs w:val="24"/>
        </w:rPr>
        <w:t>Sincerely,</w:t>
      </w:r>
    </w:p>
    <w:p w14:paraId="44D3B324" w14:textId="77777777" w:rsidR="005F5623" w:rsidRDefault="005F5623" w:rsidP="005F5623">
      <w:pPr>
        <w:rPr>
          <w:rFonts w:ascii="Times New Roman" w:hAnsi="Times New Roman"/>
          <w:sz w:val="24"/>
          <w:szCs w:val="24"/>
        </w:rPr>
      </w:pPr>
    </w:p>
    <w:p w14:paraId="088C3A75" w14:textId="77777777" w:rsidR="005F5623" w:rsidRDefault="00586C92" w:rsidP="005F5623">
      <w:pPr>
        <w:rPr>
          <w:rFonts w:ascii="Times New Roman" w:hAnsi="Times New Roman"/>
          <w:sz w:val="24"/>
          <w:szCs w:val="24"/>
        </w:rPr>
      </w:pPr>
      <w:r>
        <w:rPr>
          <w:rFonts w:ascii="Times New Roman" w:hAnsi="Times New Roman"/>
          <w:noProof/>
          <w:sz w:val="24"/>
          <w:szCs w:val="24"/>
        </w:rPr>
        <w:drawing>
          <wp:inline distT="0" distB="0" distL="0" distR="0" wp14:anchorId="73AA5158" wp14:editId="67FF8EC8">
            <wp:extent cx="1346950" cy="57981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9411" cy="580872"/>
                    </a:xfrm>
                    <a:prstGeom prst="rect">
                      <a:avLst/>
                    </a:prstGeom>
                  </pic:spPr>
                </pic:pic>
              </a:graphicData>
            </a:graphic>
          </wp:inline>
        </w:drawing>
      </w:r>
    </w:p>
    <w:p w14:paraId="06AB4DD5" w14:textId="77777777" w:rsidR="005F5623" w:rsidRDefault="005F5623" w:rsidP="005F5623">
      <w:pPr>
        <w:rPr>
          <w:rFonts w:ascii="Times New Roman" w:hAnsi="Times New Roman"/>
          <w:sz w:val="24"/>
          <w:szCs w:val="24"/>
        </w:rPr>
      </w:pPr>
    </w:p>
    <w:p w14:paraId="74D5A81C" w14:textId="77777777" w:rsidR="00DF322D" w:rsidRDefault="00DF322D" w:rsidP="005F5623">
      <w:pPr>
        <w:rPr>
          <w:rFonts w:ascii="Times New Roman" w:hAnsi="Times New Roman"/>
          <w:sz w:val="24"/>
          <w:szCs w:val="24"/>
        </w:rPr>
      </w:pPr>
      <w:r w:rsidRPr="00DF382F">
        <w:rPr>
          <w:rFonts w:ascii="Times New Roman" w:hAnsi="Times New Roman"/>
          <w:sz w:val="24"/>
          <w:szCs w:val="24"/>
        </w:rPr>
        <w:t>Amy E. Edwards</w:t>
      </w:r>
      <w:r w:rsidR="009F2F1E" w:rsidRPr="00DF382F">
        <w:rPr>
          <w:rFonts w:ascii="Times New Roman" w:hAnsi="Times New Roman"/>
          <w:sz w:val="24"/>
          <w:szCs w:val="24"/>
        </w:rPr>
        <w:t xml:space="preserve">, </w:t>
      </w:r>
      <w:proofErr w:type="spellStart"/>
      <w:r w:rsidR="009F2F1E" w:rsidRPr="00DF382F">
        <w:rPr>
          <w:rFonts w:ascii="Times New Roman" w:hAnsi="Times New Roman"/>
          <w:sz w:val="24"/>
          <w:szCs w:val="24"/>
        </w:rPr>
        <w:t>Ph.D</w:t>
      </w:r>
      <w:proofErr w:type="spellEnd"/>
    </w:p>
    <w:p w14:paraId="439F422B" w14:textId="77777777" w:rsidR="00C57FAE" w:rsidRDefault="00C57FAE" w:rsidP="005F5623">
      <w:pPr>
        <w:rPr>
          <w:rFonts w:ascii="Times New Roman" w:hAnsi="Times New Roman"/>
          <w:sz w:val="24"/>
          <w:szCs w:val="24"/>
        </w:rPr>
      </w:pPr>
    </w:p>
    <w:p w14:paraId="4FBA392C" w14:textId="77777777" w:rsidR="00C57FAE" w:rsidRDefault="00C57FAE" w:rsidP="005F5623">
      <w:pPr>
        <w:rPr>
          <w:rFonts w:ascii="Times New Roman" w:hAnsi="Times New Roman"/>
          <w:sz w:val="24"/>
          <w:szCs w:val="24"/>
        </w:rPr>
      </w:pPr>
    </w:p>
    <w:p w14:paraId="363026C0" w14:textId="77777777" w:rsidR="00C57FAE" w:rsidRDefault="00C57FAE" w:rsidP="005F5623">
      <w:pPr>
        <w:rPr>
          <w:rFonts w:ascii="Times New Roman" w:hAnsi="Times New Roman"/>
          <w:sz w:val="24"/>
          <w:szCs w:val="24"/>
        </w:rPr>
      </w:pPr>
    </w:p>
    <w:p w14:paraId="704B5E73" w14:textId="77777777" w:rsidR="00C57FAE" w:rsidRDefault="00C57FAE" w:rsidP="005F5623">
      <w:pPr>
        <w:rPr>
          <w:rFonts w:ascii="Times New Roman" w:hAnsi="Times New Roman"/>
          <w:sz w:val="24"/>
          <w:szCs w:val="24"/>
        </w:rPr>
      </w:pPr>
    </w:p>
    <w:p w14:paraId="167365A7" w14:textId="77777777" w:rsidR="00C57FAE" w:rsidRDefault="00C57FAE" w:rsidP="005F5623">
      <w:pPr>
        <w:rPr>
          <w:rFonts w:ascii="Times New Roman" w:hAnsi="Times New Roman"/>
          <w:sz w:val="24"/>
          <w:szCs w:val="24"/>
        </w:rPr>
      </w:pPr>
    </w:p>
    <w:p w14:paraId="640F8584" w14:textId="77777777" w:rsidR="00C57FAE" w:rsidRDefault="00C57FAE" w:rsidP="005F5623">
      <w:pPr>
        <w:rPr>
          <w:rFonts w:ascii="Times New Roman" w:hAnsi="Times New Roman"/>
          <w:sz w:val="24"/>
          <w:szCs w:val="24"/>
        </w:rPr>
      </w:pPr>
    </w:p>
    <w:p w14:paraId="42820E97" w14:textId="77777777" w:rsidR="00C57FAE" w:rsidRDefault="00C57FAE" w:rsidP="00C57FAE">
      <w:pPr>
        <w:pStyle w:val="PlainText"/>
      </w:pPr>
    </w:p>
    <w:p w14:paraId="12769771" w14:textId="77777777" w:rsidR="00742742" w:rsidRDefault="00742742" w:rsidP="00C57FAE">
      <w:pPr>
        <w:pStyle w:val="PlainText"/>
      </w:pPr>
    </w:p>
    <w:p w14:paraId="6A9C82B2" w14:textId="77777777" w:rsidR="00742742" w:rsidRDefault="00742742" w:rsidP="00C57FAE">
      <w:pPr>
        <w:pStyle w:val="PlainText"/>
      </w:pPr>
    </w:p>
    <w:p w14:paraId="114ECCCB" w14:textId="77777777" w:rsidR="00742742" w:rsidRDefault="00742742" w:rsidP="00C57FAE">
      <w:pPr>
        <w:pStyle w:val="PlainText"/>
      </w:pPr>
    </w:p>
    <w:p w14:paraId="17135154" w14:textId="77777777" w:rsidR="00742742" w:rsidRDefault="00742742" w:rsidP="00C57FAE">
      <w:pPr>
        <w:pStyle w:val="PlainText"/>
      </w:pPr>
    </w:p>
    <w:p w14:paraId="5B23C53A" w14:textId="77777777" w:rsidR="00742742" w:rsidRDefault="00742742" w:rsidP="00C57FAE">
      <w:pPr>
        <w:pStyle w:val="PlainText"/>
      </w:pPr>
    </w:p>
    <w:p w14:paraId="06522761" w14:textId="77777777" w:rsidR="00742742" w:rsidRDefault="00742742" w:rsidP="00C57FAE">
      <w:pPr>
        <w:pStyle w:val="PlainText"/>
      </w:pPr>
    </w:p>
    <w:p w14:paraId="18BD5788" w14:textId="77777777" w:rsidR="00742742" w:rsidRDefault="00742742" w:rsidP="00C57FAE">
      <w:pPr>
        <w:pStyle w:val="PlainText"/>
      </w:pPr>
    </w:p>
    <w:p w14:paraId="32D3C516" w14:textId="77777777" w:rsidR="00742742" w:rsidRDefault="00742742" w:rsidP="00C57FAE">
      <w:pPr>
        <w:pStyle w:val="PlainText"/>
      </w:pPr>
    </w:p>
    <w:p w14:paraId="013CBE2E" w14:textId="77777777" w:rsidR="00742742" w:rsidRDefault="00742742" w:rsidP="00C57FAE">
      <w:pPr>
        <w:pStyle w:val="PlainText"/>
      </w:pPr>
    </w:p>
    <w:p w14:paraId="12588E61" w14:textId="77777777" w:rsidR="00742742" w:rsidRDefault="00742742" w:rsidP="00C57FAE">
      <w:pPr>
        <w:pStyle w:val="PlainText"/>
      </w:pPr>
    </w:p>
    <w:p w14:paraId="6A5AE465" w14:textId="77777777" w:rsidR="00742742" w:rsidRDefault="00742742" w:rsidP="00C57FAE">
      <w:pPr>
        <w:pStyle w:val="PlainText"/>
      </w:pPr>
    </w:p>
    <w:p w14:paraId="3BF8F522" w14:textId="77777777" w:rsidR="00742742" w:rsidRDefault="00742742" w:rsidP="00C57FAE">
      <w:pPr>
        <w:pStyle w:val="PlainText"/>
      </w:pPr>
    </w:p>
    <w:p w14:paraId="58E0F3DD" w14:textId="77777777" w:rsidR="00C57FAE" w:rsidRPr="00A20434" w:rsidRDefault="00C57FAE" w:rsidP="00C57FAE">
      <w:pPr>
        <w:pStyle w:val="PlainText"/>
        <w:rPr>
          <w:rFonts w:ascii="Times New Roman" w:hAnsi="Times New Roman"/>
          <w:b/>
          <w:sz w:val="32"/>
          <w:szCs w:val="32"/>
        </w:rPr>
      </w:pPr>
      <w:r w:rsidRPr="00A20434">
        <w:rPr>
          <w:rFonts w:ascii="Times New Roman" w:hAnsi="Times New Roman"/>
          <w:b/>
          <w:sz w:val="32"/>
          <w:szCs w:val="32"/>
        </w:rPr>
        <w:lastRenderedPageBreak/>
        <w:t>Review 1:</w:t>
      </w:r>
    </w:p>
    <w:p w14:paraId="48F84F4F" w14:textId="77777777" w:rsidR="008D220F" w:rsidRDefault="00EA2B7E" w:rsidP="00C57FAE">
      <w:pPr>
        <w:pStyle w:val="PlainText"/>
        <w:rPr>
          <w:rFonts w:ascii="Times New Roman" w:hAnsi="Times New Roman"/>
          <w:b/>
          <w:sz w:val="24"/>
        </w:rPr>
      </w:pPr>
      <w:r>
        <w:rPr>
          <w:rFonts w:ascii="Times New Roman" w:hAnsi="Times New Roman"/>
          <w:b/>
          <w:sz w:val="24"/>
        </w:rPr>
        <w:t>General Comments:</w:t>
      </w:r>
    </w:p>
    <w:p w14:paraId="7907645C" w14:textId="77777777" w:rsidR="00EA2B7E" w:rsidRPr="008D220F" w:rsidRDefault="00EA2B7E" w:rsidP="00C57FAE">
      <w:pPr>
        <w:pStyle w:val="PlainText"/>
        <w:rPr>
          <w:rFonts w:ascii="Times New Roman" w:hAnsi="Times New Roman"/>
          <w:b/>
          <w:sz w:val="24"/>
        </w:rPr>
      </w:pPr>
    </w:p>
    <w:p w14:paraId="2BA21562" w14:textId="77777777" w:rsidR="008D220F" w:rsidRPr="000B7EEF" w:rsidRDefault="00C57FAE" w:rsidP="00C57FAE">
      <w:pPr>
        <w:pStyle w:val="PlainText"/>
        <w:rPr>
          <w:rFonts w:ascii="Times New Roman" w:hAnsi="Times New Roman"/>
          <w:color w:val="000000" w:themeColor="text1"/>
          <w:sz w:val="24"/>
        </w:rPr>
      </w:pPr>
      <w:r w:rsidRPr="00EA2B7E">
        <w:rPr>
          <w:rFonts w:ascii="Times New Roman" w:hAnsi="Times New Roman"/>
          <w:b/>
          <w:sz w:val="24"/>
        </w:rPr>
        <w:t>The manuscript needs a formal editing for diction</w:t>
      </w:r>
      <w:r w:rsidR="008D220F" w:rsidRPr="00EA2B7E">
        <w:rPr>
          <w:rFonts w:ascii="Times New Roman" w:hAnsi="Times New Roman"/>
          <w:b/>
          <w:sz w:val="24"/>
        </w:rPr>
        <w:t>, sentence structure, and typos</w:t>
      </w:r>
      <w:r w:rsidR="00ED3F76">
        <w:rPr>
          <w:rFonts w:ascii="Times New Roman" w:hAnsi="Times New Roman"/>
          <w:b/>
          <w:sz w:val="24"/>
        </w:rPr>
        <w:t>:</w:t>
      </w:r>
      <w:r w:rsidRPr="00EA2B7E">
        <w:rPr>
          <w:rFonts w:ascii="Times New Roman" w:hAnsi="Times New Roman"/>
          <w:b/>
          <w:sz w:val="24"/>
        </w:rPr>
        <w:t xml:space="preserve"> </w:t>
      </w:r>
      <w:r w:rsidR="000F06E5">
        <w:rPr>
          <w:rFonts w:ascii="Times New Roman" w:hAnsi="Times New Roman"/>
          <w:b/>
          <w:sz w:val="24"/>
        </w:rPr>
        <w:t xml:space="preserve"> </w:t>
      </w:r>
      <w:r w:rsidR="000F06E5" w:rsidRPr="000B7EEF">
        <w:rPr>
          <w:rFonts w:ascii="Times New Roman" w:hAnsi="Times New Roman"/>
          <w:color w:val="000000" w:themeColor="text1"/>
          <w:sz w:val="24"/>
        </w:rPr>
        <w:t>The authors edited the paper for diction, sentence structure and typos.</w:t>
      </w:r>
    </w:p>
    <w:p w14:paraId="041B231A" w14:textId="77777777" w:rsidR="008D220F" w:rsidRDefault="008D220F" w:rsidP="00C57FAE">
      <w:pPr>
        <w:pStyle w:val="PlainText"/>
        <w:rPr>
          <w:rFonts w:ascii="Times New Roman" w:hAnsi="Times New Roman"/>
          <w:sz w:val="24"/>
        </w:rPr>
      </w:pPr>
    </w:p>
    <w:p w14:paraId="201E4F66" w14:textId="77777777" w:rsidR="008D220F" w:rsidRPr="000B7EEF" w:rsidRDefault="00C57FAE" w:rsidP="00C57FAE">
      <w:pPr>
        <w:pStyle w:val="PlainText"/>
        <w:rPr>
          <w:rFonts w:ascii="Times New Roman" w:hAnsi="Times New Roman"/>
          <w:color w:val="000000" w:themeColor="text1"/>
          <w:sz w:val="24"/>
        </w:rPr>
      </w:pPr>
      <w:r w:rsidRPr="00EA2B7E">
        <w:rPr>
          <w:rFonts w:ascii="Times New Roman" w:hAnsi="Times New Roman"/>
          <w:b/>
          <w:sz w:val="24"/>
        </w:rPr>
        <w:t>The author names and affiliations do not appear on the manuscript</w:t>
      </w:r>
      <w:r w:rsidR="00ED3F76">
        <w:rPr>
          <w:rFonts w:ascii="Times New Roman" w:hAnsi="Times New Roman"/>
          <w:b/>
          <w:sz w:val="24"/>
        </w:rPr>
        <w:t>:</w:t>
      </w:r>
      <w:r w:rsidR="006B2EDD">
        <w:rPr>
          <w:rFonts w:ascii="Times New Roman" w:hAnsi="Times New Roman"/>
          <w:b/>
          <w:sz w:val="24"/>
        </w:rPr>
        <w:t xml:space="preserve">  </w:t>
      </w:r>
      <w:r w:rsidR="006B2EDD" w:rsidRPr="006B2EDD">
        <w:rPr>
          <w:rFonts w:ascii="Times New Roman" w:hAnsi="Times New Roman"/>
          <w:color w:val="7030A0"/>
          <w:sz w:val="24"/>
        </w:rPr>
        <w:t>I could’ve sworn that I was asked to remove this information during ma</w:t>
      </w:r>
      <w:r w:rsidR="005C7AD1">
        <w:rPr>
          <w:rFonts w:ascii="Times New Roman" w:hAnsi="Times New Roman"/>
          <w:color w:val="7030A0"/>
          <w:sz w:val="24"/>
        </w:rPr>
        <w:t>nuscript submittal, but</w:t>
      </w:r>
      <w:r w:rsidR="006B2EDD" w:rsidRPr="006B2EDD">
        <w:rPr>
          <w:rFonts w:ascii="Times New Roman" w:hAnsi="Times New Roman"/>
          <w:color w:val="7030A0"/>
          <w:sz w:val="24"/>
        </w:rPr>
        <w:t xml:space="preserve"> I would have to start the submittal process on the website for a new manuscript to check</w:t>
      </w:r>
      <w:r w:rsidR="005C7AD1">
        <w:rPr>
          <w:rFonts w:ascii="Times New Roman" w:hAnsi="Times New Roman"/>
          <w:color w:val="7030A0"/>
          <w:sz w:val="24"/>
        </w:rPr>
        <w:t xml:space="preserve"> on this</w:t>
      </w:r>
      <w:r w:rsidR="006B2EDD" w:rsidRPr="006B2EDD">
        <w:rPr>
          <w:rFonts w:ascii="Times New Roman" w:hAnsi="Times New Roman"/>
          <w:color w:val="7030A0"/>
          <w:sz w:val="24"/>
        </w:rPr>
        <w:t>.  I know for sure the acknowledgments needed to be removed</w:t>
      </w:r>
      <w:r w:rsidR="005C7AD1">
        <w:rPr>
          <w:rFonts w:ascii="Times New Roman" w:hAnsi="Times New Roman"/>
          <w:color w:val="7030A0"/>
          <w:sz w:val="24"/>
        </w:rPr>
        <w:t>, as that was stated in the instruction for authors</w:t>
      </w:r>
      <w:r w:rsidR="006B2EDD" w:rsidRPr="006B2EDD">
        <w:rPr>
          <w:rFonts w:ascii="Times New Roman" w:hAnsi="Times New Roman"/>
          <w:color w:val="7030A0"/>
          <w:sz w:val="24"/>
        </w:rPr>
        <w:t>.  I suppose I’ll just put the names and affiliations in the re-submitted manuscript and make a note of it here.</w:t>
      </w:r>
      <w:r w:rsidR="000B7EEF">
        <w:rPr>
          <w:rFonts w:ascii="Times New Roman" w:hAnsi="Times New Roman"/>
          <w:color w:val="7030A0"/>
          <w:sz w:val="24"/>
        </w:rPr>
        <w:t xml:space="preserve">  </w:t>
      </w:r>
      <w:r w:rsidR="000B7EEF" w:rsidRPr="000B7EEF">
        <w:rPr>
          <w:rFonts w:ascii="Times New Roman" w:hAnsi="Times New Roman"/>
          <w:color w:val="000000" w:themeColor="text1"/>
          <w:sz w:val="24"/>
        </w:rPr>
        <w:t>The author names and affiliations are in the re-submitted manuscript.</w:t>
      </w:r>
    </w:p>
    <w:p w14:paraId="45D8C350" w14:textId="77777777" w:rsidR="008D220F" w:rsidRDefault="008D220F" w:rsidP="00C57FAE">
      <w:pPr>
        <w:pStyle w:val="PlainText"/>
        <w:rPr>
          <w:rFonts w:ascii="Times New Roman" w:hAnsi="Times New Roman"/>
          <w:sz w:val="24"/>
        </w:rPr>
      </w:pPr>
    </w:p>
    <w:p w14:paraId="27C9A3F0" w14:textId="77777777" w:rsidR="008D220F" w:rsidRPr="00EA2B7E" w:rsidRDefault="00EA2B7E" w:rsidP="00C57FAE">
      <w:pPr>
        <w:pStyle w:val="PlainText"/>
        <w:rPr>
          <w:rFonts w:ascii="Times New Roman" w:hAnsi="Times New Roman"/>
          <w:b/>
          <w:sz w:val="24"/>
        </w:rPr>
      </w:pPr>
      <w:r w:rsidRPr="00EA2B7E">
        <w:rPr>
          <w:rFonts w:ascii="Times New Roman" w:hAnsi="Times New Roman"/>
          <w:b/>
          <w:sz w:val="24"/>
        </w:rPr>
        <w:t>Key Words needs to be expanded</w:t>
      </w:r>
      <w:r w:rsidR="00ED3F76">
        <w:rPr>
          <w:rFonts w:ascii="Times New Roman" w:hAnsi="Times New Roman"/>
          <w:b/>
          <w:sz w:val="24"/>
        </w:rPr>
        <w:t>:</w:t>
      </w:r>
      <w:r w:rsidR="00C57FAE" w:rsidRPr="00EA2B7E">
        <w:rPr>
          <w:rFonts w:ascii="Times New Roman" w:hAnsi="Times New Roman"/>
          <w:b/>
          <w:sz w:val="24"/>
        </w:rPr>
        <w:t xml:space="preserve"> </w:t>
      </w:r>
      <w:r w:rsidR="00ED3F76">
        <w:rPr>
          <w:rFonts w:ascii="Times New Roman" w:hAnsi="Times New Roman"/>
          <w:b/>
          <w:sz w:val="24"/>
        </w:rPr>
        <w:t xml:space="preserve"> </w:t>
      </w:r>
      <w:r w:rsidR="00ED3F76" w:rsidRPr="00ED3F76">
        <w:rPr>
          <w:rFonts w:ascii="Times New Roman" w:hAnsi="Times New Roman"/>
          <w:color w:val="000000" w:themeColor="text1"/>
          <w:sz w:val="24"/>
        </w:rPr>
        <w:t>The authors added key words</w:t>
      </w:r>
      <w:r w:rsidR="00CC1A9E">
        <w:rPr>
          <w:rFonts w:ascii="Times New Roman" w:hAnsi="Times New Roman"/>
          <w:color w:val="000000" w:themeColor="text1"/>
          <w:sz w:val="24"/>
        </w:rPr>
        <w:t>.</w:t>
      </w:r>
    </w:p>
    <w:p w14:paraId="7DA2F9C9" w14:textId="77777777" w:rsidR="008D220F" w:rsidRDefault="008D220F" w:rsidP="00C57FAE">
      <w:pPr>
        <w:pStyle w:val="PlainText"/>
        <w:rPr>
          <w:rFonts w:ascii="Times New Roman" w:hAnsi="Times New Roman"/>
          <w:sz w:val="24"/>
        </w:rPr>
      </w:pPr>
    </w:p>
    <w:p w14:paraId="70559EC9" w14:textId="77777777" w:rsidR="00C57FAE" w:rsidRPr="00ED3F76" w:rsidRDefault="00EA2B7E" w:rsidP="00C57FAE">
      <w:pPr>
        <w:pStyle w:val="PlainText"/>
        <w:rPr>
          <w:rFonts w:ascii="Times New Roman" w:hAnsi="Times New Roman"/>
          <w:color w:val="7030A0"/>
          <w:sz w:val="24"/>
        </w:rPr>
      </w:pPr>
      <w:r w:rsidRPr="00EA2B7E">
        <w:rPr>
          <w:rFonts w:ascii="Times New Roman" w:hAnsi="Times New Roman"/>
          <w:b/>
          <w:sz w:val="24"/>
        </w:rPr>
        <w:t>T</w:t>
      </w:r>
      <w:r w:rsidR="00C57FAE" w:rsidRPr="00EA2B7E">
        <w:rPr>
          <w:rFonts w:ascii="Times New Roman" w:hAnsi="Times New Roman"/>
          <w:b/>
          <w:sz w:val="24"/>
        </w:rPr>
        <w:t>he study has potential but currently is not presented in a way that is fully appropriate or complete and has issues wi</w:t>
      </w:r>
      <w:r w:rsidRPr="00EA2B7E">
        <w:rPr>
          <w:rFonts w:ascii="Times New Roman" w:hAnsi="Times New Roman"/>
          <w:b/>
          <w:sz w:val="24"/>
        </w:rPr>
        <w:t>th data collection and analysis</w:t>
      </w:r>
      <w:r w:rsidR="00ED3F76">
        <w:rPr>
          <w:rFonts w:ascii="Times New Roman" w:hAnsi="Times New Roman"/>
          <w:b/>
          <w:sz w:val="24"/>
        </w:rPr>
        <w:t xml:space="preserve">:  </w:t>
      </w:r>
      <w:r w:rsidR="00ED3F76">
        <w:rPr>
          <w:rFonts w:ascii="Times New Roman" w:hAnsi="Times New Roman"/>
          <w:color w:val="7030A0"/>
          <w:sz w:val="24"/>
        </w:rPr>
        <w:t xml:space="preserve">This is vague.  Not sure how to respond.  </w:t>
      </w:r>
      <w:r w:rsidR="00ED3F76" w:rsidRPr="00ED3F76">
        <w:rPr>
          <w:rFonts w:ascii="Times New Roman" w:hAnsi="Times New Roman"/>
          <w:color w:val="000000" w:themeColor="text1"/>
          <w:sz w:val="24"/>
        </w:rPr>
        <w:t>The authors have edited the text to clarify hypothesis and study methods.</w:t>
      </w:r>
    </w:p>
    <w:p w14:paraId="1FB96E25" w14:textId="77777777" w:rsidR="00EA2B7E" w:rsidRPr="00EA2B7E" w:rsidRDefault="00EA2B7E" w:rsidP="00C57FAE">
      <w:pPr>
        <w:pStyle w:val="PlainText"/>
        <w:rPr>
          <w:rFonts w:ascii="Times New Roman" w:hAnsi="Times New Roman"/>
          <w:b/>
          <w:sz w:val="24"/>
        </w:rPr>
      </w:pPr>
    </w:p>
    <w:p w14:paraId="27C3554A" w14:textId="77777777" w:rsidR="00EA2B7E" w:rsidRPr="00ED3F76" w:rsidRDefault="00C57FAE" w:rsidP="00C57FAE">
      <w:pPr>
        <w:pStyle w:val="PlainText"/>
        <w:rPr>
          <w:rFonts w:ascii="Times New Roman" w:hAnsi="Times New Roman"/>
          <w:sz w:val="24"/>
        </w:rPr>
      </w:pPr>
      <w:r w:rsidRPr="00EA2B7E">
        <w:rPr>
          <w:rFonts w:ascii="Times New Roman" w:hAnsi="Times New Roman"/>
          <w:b/>
          <w:sz w:val="24"/>
        </w:rPr>
        <w:t>Abstract: Should be expanded to better state the methods and conclusion of the study. Does not p</w:t>
      </w:r>
      <w:r w:rsidR="00EA2B7E" w:rsidRPr="00EA2B7E">
        <w:rPr>
          <w:rFonts w:ascii="Times New Roman" w:hAnsi="Times New Roman"/>
          <w:b/>
          <w:sz w:val="24"/>
        </w:rPr>
        <w:t>rovide any statistical analysis</w:t>
      </w:r>
      <w:r w:rsidR="00ED3F76">
        <w:rPr>
          <w:rFonts w:ascii="Times New Roman" w:hAnsi="Times New Roman"/>
          <w:b/>
          <w:sz w:val="24"/>
        </w:rPr>
        <w:t>:</w:t>
      </w:r>
      <w:r w:rsidR="00ED3F76">
        <w:rPr>
          <w:rFonts w:ascii="Times New Roman" w:hAnsi="Times New Roman"/>
          <w:sz w:val="24"/>
        </w:rPr>
        <w:t xml:space="preserve">  The abstract was expanded to better state method</w:t>
      </w:r>
      <w:r w:rsidR="00821DF9">
        <w:rPr>
          <w:rFonts w:ascii="Times New Roman" w:hAnsi="Times New Roman"/>
          <w:sz w:val="24"/>
        </w:rPr>
        <w:t>s and conclusion of the study, including the method of statistical analysis.</w:t>
      </w:r>
    </w:p>
    <w:p w14:paraId="0BABB52D" w14:textId="77777777" w:rsidR="00C57FAE" w:rsidRPr="00742742" w:rsidRDefault="00C57FAE" w:rsidP="00C57FAE">
      <w:pPr>
        <w:pStyle w:val="PlainText"/>
        <w:rPr>
          <w:rFonts w:ascii="Times New Roman" w:hAnsi="Times New Roman"/>
          <w:sz w:val="24"/>
        </w:rPr>
      </w:pPr>
      <w:r w:rsidRPr="00742742">
        <w:rPr>
          <w:rFonts w:ascii="Times New Roman" w:hAnsi="Times New Roman"/>
          <w:sz w:val="24"/>
        </w:rPr>
        <w:t xml:space="preserve"> </w:t>
      </w:r>
    </w:p>
    <w:p w14:paraId="55524927" w14:textId="77777777" w:rsidR="00EA2B7E" w:rsidRPr="00CD1026" w:rsidRDefault="00C57FAE" w:rsidP="00C57FAE">
      <w:pPr>
        <w:pStyle w:val="PlainText"/>
        <w:rPr>
          <w:rFonts w:ascii="Times New Roman" w:hAnsi="Times New Roman"/>
          <w:color w:val="7030A0"/>
          <w:sz w:val="24"/>
        </w:rPr>
      </w:pPr>
      <w:r w:rsidRPr="00EA2B7E">
        <w:rPr>
          <w:rFonts w:ascii="Times New Roman" w:hAnsi="Times New Roman"/>
          <w:b/>
          <w:sz w:val="24"/>
        </w:rPr>
        <w:t>Introduction: The introduction covers most of the relevant literature. However, does not provid</w:t>
      </w:r>
      <w:r w:rsidR="00EA2B7E" w:rsidRPr="00EA2B7E">
        <w:rPr>
          <w:rFonts w:ascii="Times New Roman" w:hAnsi="Times New Roman"/>
          <w:b/>
          <w:sz w:val="24"/>
        </w:rPr>
        <w:t>e any hypotheses and prediction</w:t>
      </w:r>
      <w:r w:rsidR="00ED3F76">
        <w:rPr>
          <w:rFonts w:ascii="Times New Roman" w:hAnsi="Times New Roman"/>
          <w:b/>
          <w:sz w:val="24"/>
        </w:rPr>
        <w:t xml:space="preserve">:  </w:t>
      </w:r>
      <w:r w:rsidR="00ED3F76" w:rsidRPr="001152C9">
        <w:rPr>
          <w:rFonts w:ascii="Times New Roman" w:hAnsi="Times New Roman"/>
          <w:color w:val="7030A0"/>
          <w:sz w:val="24"/>
        </w:rPr>
        <w:t xml:space="preserve">I put a hypothesis in the introduction, and a prediction that the assumed modern guano in Florida would have similar concentrations to the guano in the Hagan </w:t>
      </w:r>
      <w:r w:rsidR="00CD1026">
        <w:rPr>
          <w:rFonts w:ascii="Times New Roman" w:hAnsi="Times New Roman"/>
          <w:color w:val="7030A0"/>
          <w:sz w:val="24"/>
        </w:rPr>
        <w:t xml:space="preserve">2014 </w:t>
      </w:r>
      <w:r w:rsidR="00ED3F76" w:rsidRPr="001152C9">
        <w:rPr>
          <w:rFonts w:ascii="Times New Roman" w:hAnsi="Times New Roman"/>
          <w:color w:val="7030A0"/>
          <w:sz w:val="24"/>
        </w:rPr>
        <w:t xml:space="preserve">Kentucky study (the bats are </w:t>
      </w:r>
      <w:r w:rsidR="00D402AA">
        <w:rPr>
          <w:rFonts w:ascii="Times New Roman" w:hAnsi="Times New Roman"/>
          <w:color w:val="7030A0"/>
          <w:sz w:val="24"/>
        </w:rPr>
        <w:t xml:space="preserve">assumed </w:t>
      </w:r>
      <w:r w:rsidR="00ED3F76" w:rsidRPr="001152C9">
        <w:rPr>
          <w:rFonts w:ascii="Times New Roman" w:hAnsi="Times New Roman"/>
          <w:color w:val="7030A0"/>
          <w:sz w:val="24"/>
        </w:rPr>
        <w:t xml:space="preserve">similar insectivorous </w:t>
      </w:r>
      <w:r w:rsidR="004C55DF">
        <w:rPr>
          <w:rFonts w:ascii="Times New Roman" w:hAnsi="Times New Roman"/>
          <w:color w:val="7030A0"/>
          <w:sz w:val="24"/>
        </w:rPr>
        <w:t xml:space="preserve">species). </w:t>
      </w:r>
      <w:r w:rsidR="004C55DF">
        <w:rPr>
          <w:rFonts w:ascii="Times New Roman" w:hAnsi="Times New Roman"/>
          <w:sz w:val="24"/>
        </w:rPr>
        <w:t xml:space="preserve"> Hypotheses and prediction were added to the Introduction.</w:t>
      </w:r>
    </w:p>
    <w:p w14:paraId="50CD33C9" w14:textId="77777777" w:rsidR="00C57FAE" w:rsidRPr="00742742" w:rsidRDefault="00C57FAE" w:rsidP="00C57FAE">
      <w:pPr>
        <w:pStyle w:val="PlainText"/>
        <w:rPr>
          <w:rFonts w:ascii="Times New Roman" w:hAnsi="Times New Roman"/>
          <w:sz w:val="24"/>
        </w:rPr>
      </w:pPr>
      <w:r w:rsidRPr="00742742">
        <w:rPr>
          <w:rFonts w:ascii="Times New Roman" w:hAnsi="Times New Roman"/>
          <w:sz w:val="24"/>
        </w:rPr>
        <w:t xml:space="preserve"> </w:t>
      </w:r>
    </w:p>
    <w:p w14:paraId="6B487EF5" w14:textId="77777777" w:rsidR="00EA2B7E" w:rsidRPr="00821DF9" w:rsidRDefault="00C57FAE" w:rsidP="00C57FAE">
      <w:pPr>
        <w:pStyle w:val="PlainText"/>
        <w:rPr>
          <w:rFonts w:ascii="Times New Roman" w:hAnsi="Times New Roman"/>
          <w:sz w:val="24"/>
        </w:rPr>
      </w:pPr>
      <w:r w:rsidRPr="00DF0013">
        <w:rPr>
          <w:rFonts w:ascii="Times New Roman" w:hAnsi="Times New Roman"/>
          <w:b/>
          <w:sz w:val="24"/>
        </w:rPr>
        <w:t>Methods and Materials: Widely disparate sampling make statistical comparison difficult. Why were only two "house" colonies</w:t>
      </w:r>
      <w:r w:rsidR="00EA2B7E" w:rsidRPr="00DF0013">
        <w:rPr>
          <w:rFonts w:ascii="Times New Roman" w:hAnsi="Times New Roman"/>
          <w:b/>
          <w:sz w:val="24"/>
        </w:rPr>
        <w:t xml:space="preserve"> sampled as opposed to 10 caves</w:t>
      </w:r>
      <w:r w:rsidR="00821DF9">
        <w:rPr>
          <w:rFonts w:ascii="Times New Roman" w:hAnsi="Times New Roman"/>
          <w:b/>
          <w:sz w:val="24"/>
        </w:rPr>
        <w:t xml:space="preserve">:   </w:t>
      </w:r>
      <w:r w:rsidR="00821DF9" w:rsidRPr="00821DF9">
        <w:rPr>
          <w:rFonts w:ascii="Times New Roman" w:hAnsi="Times New Roman"/>
          <w:sz w:val="24"/>
        </w:rPr>
        <w:t>The st</w:t>
      </w:r>
      <w:r w:rsidR="00821DF9">
        <w:rPr>
          <w:rFonts w:ascii="Times New Roman" w:hAnsi="Times New Roman"/>
          <w:sz w:val="24"/>
        </w:rPr>
        <w:t>ate of Florida only has two</w:t>
      </w:r>
      <w:r w:rsidR="00821DF9" w:rsidRPr="00821DF9">
        <w:rPr>
          <w:rFonts w:ascii="Times New Roman" w:hAnsi="Times New Roman"/>
          <w:sz w:val="24"/>
        </w:rPr>
        <w:t xml:space="preserve"> bat house colonies</w:t>
      </w:r>
      <w:r w:rsidR="00CC1A9E">
        <w:rPr>
          <w:rFonts w:ascii="Times New Roman" w:hAnsi="Times New Roman"/>
          <w:sz w:val="24"/>
        </w:rPr>
        <w:t xml:space="preserve"> known to the authors that</w:t>
      </w:r>
      <w:r w:rsidR="00CA264D">
        <w:rPr>
          <w:rFonts w:ascii="Times New Roman" w:hAnsi="Times New Roman"/>
          <w:sz w:val="24"/>
        </w:rPr>
        <w:t xml:space="preserve"> are available </w:t>
      </w:r>
      <w:r w:rsidR="00821DF9">
        <w:rPr>
          <w:rFonts w:ascii="Times New Roman" w:hAnsi="Times New Roman"/>
          <w:sz w:val="24"/>
        </w:rPr>
        <w:t xml:space="preserve">for sampling, while there are hundreds of </w:t>
      </w:r>
      <w:proofErr w:type="gramStart"/>
      <w:r w:rsidR="00821DF9">
        <w:rPr>
          <w:rFonts w:ascii="Times New Roman" w:hAnsi="Times New Roman"/>
          <w:sz w:val="24"/>
        </w:rPr>
        <w:t>caves.</w:t>
      </w:r>
      <w:proofErr w:type="gramEnd"/>
      <w:r w:rsidR="000A5E0A">
        <w:rPr>
          <w:rFonts w:ascii="Times New Roman" w:hAnsi="Times New Roman"/>
          <w:sz w:val="24"/>
        </w:rPr>
        <w:t xml:space="preserve">  </w:t>
      </w:r>
      <w:r w:rsidR="00CA264D">
        <w:rPr>
          <w:rFonts w:ascii="Times New Roman" w:hAnsi="Times New Roman"/>
          <w:sz w:val="24"/>
        </w:rPr>
        <w:t>Cave sampling was limited by permission to access and take samples in the cave, as well as history of known bat habitation in the cave.</w:t>
      </w:r>
    </w:p>
    <w:p w14:paraId="573B6E25" w14:textId="77777777" w:rsidR="00EA2B7E" w:rsidRDefault="00EA2B7E" w:rsidP="00C57FAE">
      <w:pPr>
        <w:pStyle w:val="PlainText"/>
        <w:rPr>
          <w:rFonts w:ascii="Times New Roman" w:hAnsi="Times New Roman"/>
          <w:sz w:val="24"/>
        </w:rPr>
      </w:pPr>
    </w:p>
    <w:p w14:paraId="1DFD6613" w14:textId="77777777" w:rsidR="00DF0013" w:rsidRPr="00DF0013" w:rsidRDefault="00C57FAE" w:rsidP="00C57FAE">
      <w:pPr>
        <w:pStyle w:val="PlainText"/>
        <w:rPr>
          <w:rFonts w:ascii="Times New Roman" w:hAnsi="Times New Roman"/>
          <w:b/>
          <w:sz w:val="24"/>
        </w:rPr>
      </w:pPr>
      <w:r w:rsidRPr="00DF0013">
        <w:rPr>
          <w:rFonts w:ascii="Times New Roman" w:hAnsi="Times New Roman"/>
          <w:b/>
          <w:sz w:val="24"/>
        </w:rPr>
        <w:t>Authors need to report all equipment used, inherent error, m</w:t>
      </w:r>
      <w:r w:rsidR="00DF0013" w:rsidRPr="00DF0013">
        <w:rPr>
          <w:rFonts w:ascii="Times New Roman" w:hAnsi="Times New Roman"/>
          <w:b/>
          <w:sz w:val="24"/>
        </w:rPr>
        <w:t>anufacturer, and city of origin</w:t>
      </w:r>
      <w:r w:rsidR="00492045">
        <w:rPr>
          <w:rFonts w:ascii="Times New Roman" w:hAnsi="Times New Roman"/>
          <w:b/>
          <w:sz w:val="24"/>
        </w:rPr>
        <w:t>:</w:t>
      </w:r>
      <w:r w:rsidR="008C2B75">
        <w:rPr>
          <w:rFonts w:ascii="Times New Roman" w:hAnsi="Times New Roman"/>
          <w:b/>
          <w:sz w:val="24"/>
        </w:rPr>
        <w:t xml:space="preserve">  </w:t>
      </w:r>
      <w:r w:rsidR="008C2B75" w:rsidRPr="008C2B75">
        <w:rPr>
          <w:rFonts w:ascii="Times New Roman" w:hAnsi="Times New Roman"/>
          <w:color w:val="7030A0"/>
          <w:sz w:val="24"/>
        </w:rPr>
        <w:t>I have never read a paper that had all this information… how do I handle this question?  I don’t remember the brand of corer, so I would need to contact Dr. Hsieh to find out this information.</w:t>
      </w:r>
      <w:r w:rsidRPr="008C2B75">
        <w:rPr>
          <w:rFonts w:ascii="Times New Roman" w:hAnsi="Times New Roman"/>
          <w:b/>
          <w:color w:val="7030A0"/>
          <w:sz w:val="24"/>
        </w:rPr>
        <w:t xml:space="preserve"> </w:t>
      </w:r>
      <w:r w:rsidR="008C2B75" w:rsidRPr="008C2B75">
        <w:rPr>
          <w:rFonts w:ascii="Times New Roman" w:hAnsi="Times New Roman"/>
          <w:color w:val="7030A0"/>
          <w:sz w:val="24"/>
        </w:rPr>
        <w:t>Do I need to do this for the DMA 80 as well?</w:t>
      </w:r>
    </w:p>
    <w:p w14:paraId="1D419835" w14:textId="77777777" w:rsidR="00DF0013" w:rsidRDefault="00DF0013" w:rsidP="00C57FAE">
      <w:pPr>
        <w:pStyle w:val="PlainText"/>
        <w:rPr>
          <w:rFonts w:ascii="Times New Roman" w:hAnsi="Times New Roman"/>
          <w:sz w:val="24"/>
        </w:rPr>
      </w:pPr>
    </w:p>
    <w:p w14:paraId="7878F0A8" w14:textId="77777777" w:rsidR="00DF0013" w:rsidRPr="00492045" w:rsidRDefault="00C57FAE" w:rsidP="00C57FAE">
      <w:pPr>
        <w:pStyle w:val="PlainText"/>
        <w:rPr>
          <w:rFonts w:ascii="Times New Roman" w:hAnsi="Times New Roman"/>
          <w:sz w:val="24"/>
        </w:rPr>
      </w:pPr>
      <w:r w:rsidRPr="00DF0013">
        <w:rPr>
          <w:rFonts w:ascii="Times New Roman" w:hAnsi="Times New Roman"/>
          <w:b/>
          <w:sz w:val="24"/>
        </w:rPr>
        <w:t>The authors need to state what type of plastic bags the samples were stored in as some plasti</w:t>
      </w:r>
      <w:r w:rsidR="00DF0013" w:rsidRPr="00DF0013">
        <w:rPr>
          <w:rFonts w:ascii="Times New Roman" w:hAnsi="Times New Roman"/>
          <w:b/>
          <w:sz w:val="24"/>
        </w:rPr>
        <w:t>cs can leach mercury if colored</w:t>
      </w:r>
      <w:r w:rsidR="00492045">
        <w:rPr>
          <w:rFonts w:ascii="Times New Roman" w:hAnsi="Times New Roman"/>
          <w:b/>
          <w:sz w:val="24"/>
        </w:rPr>
        <w:t>:</w:t>
      </w:r>
      <w:r w:rsidRPr="00DF0013">
        <w:rPr>
          <w:rFonts w:ascii="Times New Roman" w:hAnsi="Times New Roman"/>
          <w:b/>
          <w:sz w:val="24"/>
        </w:rPr>
        <w:t xml:space="preserve"> </w:t>
      </w:r>
      <w:r w:rsidR="00492045">
        <w:rPr>
          <w:rFonts w:ascii="Times New Roman" w:hAnsi="Times New Roman"/>
          <w:sz w:val="24"/>
        </w:rPr>
        <w:t>The reclosable, Ziplock plastic bags used for storing samples were clear and not colored.  This information was added to the Materials and Methods section.</w:t>
      </w:r>
    </w:p>
    <w:p w14:paraId="52B56134" w14:textId="77777777" w:rsidR="00DF0013" w:rsidRDefault="00DF0013" w:rsidP="00C57FAE">
      <w:pPr>
        <w:pStyle w:val="PlainText"/>
        <w:rPr>
          <w:rFonts w:ascii="Times New Roman" w:hAnsi="Times New Roman"/>
          <w:sz w:val="24"/>
        </w:rPr>
      </w:pPr>
    </w:p>
    <w:p w14:paraId="135EF19E" w14:textId="77777777" w:rsidR="00C55529" w:rsidRDefault="00C55529" w:rsidP="00C57FAE">
      <w:pPr>
        <w:pStyle w:val="PlainText"/>
        <w:rPr>
          <w:rFonts w:ascii="Times New Roman" w:hAnsi="Times New Roman"/>
          <w:sz w:val="24"/>
        </w:rPr>
      </w:pPr>
    </w:p>
    <w:p w14:paraId="3C67F930" w14:textId="77777777" w:rsidR="00C55529" w:rsidRDefault="00C55529" w:rsidP="00C57FAE">
      <w:pPr>
        <w:pStyle w:val="PlainText"/>
        <w:rPr>
          <w:rFonts w:ascii="Times New Roman" w:hAnsi="Times New Roman"/>
          <w:sz w:val="24"/>
        </w:rPr>
      </w:pPr>
    </w:p>
    <w:p w14:paraId="7BCF8884" w14:textId="77777777" w:rsidR="00DF0013" w:rsidRPr="000A5E0A" w:rsidDel="00903E7D" w:rsidRDefault="00C57FAE" w:rsidP="00C57FAE">
      <w:pPr>
        <w:pStyle w:val="PlainText"/>
        <w:rPr>
          <w:del w:id="0" w:author="Jenise" w:date="2017-12-12T00:49:00Z"/>
          <w:rFonts w:ascii="Times New Roman" w:hAnsi="Times New Roman"/>
          <w:color w:val="7030A0"/>
          <w:sz w:val="24"/>
        </w:rPr>
      </w:pPr>
      <w:r w:rsidRPr="00DF0013">
        <w:rPr>
          <w:rFonts w:ascii="Times New Roman" w:hAnsi="Times New Roman"/>
          <w:b/>
          <w:sz w:val="24"/>
        </w:rPr>
        <w:t>There is no mention in the methods section of</w:t>
      </w:r>
      <w:r w:rsidR="00DF0013" w:rsidRPr="00DF0013">
        <w:rPr>
          <w:rFonts w:ascii="Times New Roman" w:hAnsi="Times New Roman"/>
          <w:b/>
          <w:sz w:val="24"/>
        </w:rPr>
        <w:t xml:space="preserve"> statistical test to be applied</w:t>
      </w:r>
      <w:r w:rsidR="00FE0D90">
        <w:rPr>
          <w:rFonts w:ascii="Times New Roman" w:hAnsi="Times New Roman"/>
          <w:b/>
          <w:sz w:val="24"/>
        </w:rPr>
        <w:t>:</w:t>
      </w:r>
      <w:r w:rsidR="000A5E0A">
        <w:rPr>
          <w:rFonts w:ascii="Times New Roman" w:hAnsi="Times New Roman"/>
          <w:color w:val="7030A0"/>
          <w:sz w:val="24"/>
        </w:rPr>
        <w:t xml:space="preserve">  </w:t>
      </w:r>
      <w:commentRangeStart w:id="1"/>
      <w:del w:id="2" w:author="Jenise" w:date="2017-12-12T00:49:00Z">
        <w:r w:rsidR="007F215A" w:rsidDel="00903E7D">
          <w:rPr>
            <w:rFonts w:ascii="Times New Roman" w:hAnsi="Times New Roman"/>
            <w:color w:val="000000" w:themeColor="text1"/>
            <w:sz w:val="24"/>
          </w:rPr>
          <w:delText>The authors</w:delText>
        </w:r>
        <w:r w:rsidR="000A5E0A" w:rsidRPr="000A5E0A" w:rsidDel="00903E7D">
          <w:rPr>
            <w:rFonts w:ascii="Times New Roman" w:hAnsi="Times New Roman"/>
            <w:color w:val="000000" w:themeColor="text1"/>
            <w:sz w:val="24"/>
          </w:rPr>
          <w:delText xml:space="preserve"> moved the information of R (R Core Team, 2016) f</w:delText>
        </w:r>
        <w:r w:rsidR="006C0FA4" w:rsidDel="00903E7D">
          <w:rPr>
            <w:rFonts w:ascii="Times New Roman" w:hAnsi="Times New Roman"/>
            <w:color w:val="000000" w:themeColor="text1"/>
            <w:sz w:val="24"/>
          </w:rPr>
          <w:delText>rom the Results section to the M</w:delText>
        </w:r>
        <w:r w:rsidR="000A5E0A" w:rsidRPr="000A5E0A" w:rsidDel="00903E7D">
          <w:rPr>
            <w:rFonts w:ascii="Times New Roman" w:hAnsi="Times New Roman"/>
            <w:color w:val="000000" w:themeColor="text1"/>
            <w:sz w:val="24"/>
          </w:rPr>
          <w:delText>ethods section.</w:delText>
        </w:r>
      </w:del>
      <w:commentRangeEnd w:id="1"/>
      <w:r w:rsidR="00903E7D">
        <w:rPr>
          <w:rStyle w:val="CommentReference"/>
          <w:rFonts w:ascii="Geneva" w:eastAsia="Times New Roman" w:hAnsi="Geneva" w:cs="Times New Roman"/>
        </w:rPr>
        <w:commentReference w:id="1"/>
      </w:r>
      <w:ins w:id="3" w:author="Jenise" w:date="2017-12-12T00:49:00Z">
        <w:r w:rsidR="00903E7D">
          <w:rPr>
            <w:rFonts w:ascii="Times New Roman" w:hAnsi="Times New Roman"/>
            <w:color w:val="000000" w:themeColor="text1"/>
            <w:sz w:val="24"/>
          </w:rPr>
          <w:t xml:space="preserve">  The methods section focuses on the data collection and measurement process.  </w:t>
        </w:r>
      </w:ins>
      <w:ins w:id="4" w:author="Jenise" w:date="2017-12-12T00:51:00Z">
        <w:r w:rsidR="00903E7D">
          <w:rPr>
            <w:rFonts w:ascii="Times New Roman" w:hAnsi="Times New Roman"/>
            <w:color w:val="000000" w:themeColor="text1"/>
            <w:sz w:val="24"/>
          </w:rPr>
          <w:t xml:space="preserve">The </w:t>
        </w:r>
        <w:commentRangeStart w:id="5"/>
        <w:r w:rsidR="00903E7D">
          <w:rPr>
            <w:rFonts w:ascii="Times New Roman" w:hAnsi="Times New Roman"/>
            <w:color w:val="000000" w:themeColor="text1"/>
            <w:sz w:val="24"/>
          </w:rPr>
          <w:t xml:space="preserve">results section </w:t>
        </w:r>
      </w:ins>
      <w:commentRangeEnd w:id="5"/>
      <w:ins w:id="6" w:author="Jenise" w:date="2017-12-12T00:52:00Z">
        <w:r w:rsidR="00903E7D">
          <w:rPr>
            <w:rStyle w:val="CommentReference"/>
            <w:rFonts w:ascii="Geneva" w:eastAsia="Times New Roman" w:hAnsi="Geneva" w:cs="Times New Roman"/>
          </w:rPr>
          <w:commentReference w:id="5"/>
        </w:r>
      </w:ins>
      <w:ins w:id="7" w:author="Jenise" w:date="2017-12-12T00:51:00Z">
        <w:r w:rsidR="00903E7D">
          <w:rPr>
            <w:rFonts w:ascii="Times New Roman" w:hAnsi="Times New Roman"/>
            <w:color w:val="000000" w:themeColor="text1"/>
            <w:sz w:val="24"/>
          </w:rPr>
          <w:t xml:space="preserve">focuses on the statistical results that we obtain based on the measurements that were made.  The idea is that, </w:t>
        </w:r>
      </w:ins>
      <w:ins w:id="8" w:author="Jenise" w:date="2017-12-12T00:49:00Z">
        <w:r w:rsidR="00903E7D">
          <w:rPr>
            <w:rFonts w:ascii="Times New Roman" w:hAnsi="Times New Roman"/>
            <w:color w:val="000000" w:themeColor="text1"/>
            <w:sz w:val="24"/>
          </w:rPr>
          <w:t>at the time that data is collected, the researcher may envision using certain statistical techniques, but later find that those techniques are not appropriate.</w:t>
        </w:r>
      </w:ins>
      <w:ins w:id="9" w:author="Jenise" w:date="2017-12-12T00:53:00Z">
        <w:r w:rsidR="00903E7D">
          <w:rPr>
            <w:rFonts w:ascii="Times New Roman" w:hAnsi="Times New Roman"/>
            <w:color w:val="000000" w:themeColor="text1"/>
            <w:sz w:val="24"/>
          </w:rPr>
          <w:t xml:space="preserve">  This answer is also intended to address the next comment (below).</w:t>
        </w:r>
      </w:ins>
    </w:p>
    <w:p w14:paraId="63B5273D" w14:textId="77777777" w:rsidR="00C57FAE" w:rsidRPr="00742742" w:rsidRDefault="00C57FAE" w:rsidP="00C57FAE">
      <w:pPr>
        <w:pStyle w:val="PlainText"/>
        <w:rPr>
          <w:rFonts w:ascii="Times New Roman" w:hAnsi="Times New Roman"/>
          <w:sz w:val="24"/>
        </w:rPr>
      </w:pPr>
      <w:del w:id="10" w:author="Jenise" w:date="2017-12-12T00:49:00Z">
        <w:r w:rsidRPr="00742742" w:rsidDel="00903E7D">
          <w:rPr>
            <w:rFonts w:ascii="Times New Roman" w:hAnsi="Times New Roman"/>
            <w:sz w:val="24"/>
          </w:rPr>
          <w:delText xml:space="preserve"> </w:delText>
        </w:r>
      </w:del>
    </w:p>
    <w:p w14:paraId="37AF2F98" w14:textId="77777777" w:rsidR="00DF0013" w:rsidRPr="00F959F9" w:rsidRDefault="00C57FAE" w:rsidP="00C57FAE">
      <w:pPr>
        <w:pStyle w:val="PlainText"/>
        <w:rPr>
          <w:rFonts w:ascii="Times New Roman" w:hAnsi="Times New Roman"/>
          <w:color w:val="000000" w:themeColor="text1"/>
          <w:sz w:val="24"/>
        </w:rPr>
      </w:pPr>
      <w:r w:rsidRPr="00DF0013">
        <w:rPr>
          <w:rFonts w:ascii="Times New Roman" w:hAnsi="Times New Roman"/>
          <w:b/>
          <w:sz w:val="24"/>
        </w:rPr>
        <w:t>Results: The results section contains information that should be presented in the methods section</w:t>
      </w:r>
      <w:r w:rsidR="00FE0D90">
        <w:rPr>
          <w:rFonts w:ascii="Times New Roman" w:hAnsi="Times New Roman"/>
          <w:b/>
          <w:sz w:val="24"/>
        </w:rPr>
        <w:t>:</w:t>
      </w:r>
      <w:r w:rsidR="00FD0437">
        <w:rPr>
          <w:rFonts w:ascii="Times New Roman" w:hAnsi="Times New Roman"/>
          <w:b/>
          <w:sz w:val="24"/>
        </w:rPr>
        <w:t xml:space="preserve">  </w:t>
      </w:r>
      <w:r w:rsidR="00FD0437" w:rsidRPr="00FD0437">
        <w:rPr>
          <w:rFonts w:ascii="Times New Roman" w:hAnsi="Times New Roman"/>
          <w:color w:val="7030A0"/>
          <w:sz w:val="24"/>
        </w:rPr>
        <w:t>I think the reviewer is talking about the software used (R), and maybe the name of the specific tests, like Welch’s ANOVA, so I put this information in the methods section.</w:t>
      </w:r>
      <w:r w:rsidR="00F959F9">
        <w:rPr>
          <w:rFonts w:ascii="Times New Roman" w:hAnsi="Times New Roman"/>
          <w:color w:val="7030A0"/>
          <w:sz w:val="24"/>
        </w:rPr>
        <w:t xml:space="preserve">  </w:t>
      </w:r>
      <w:r w:rsidR="00F959F9" w:rsidRPr="00F959F9">
        <w:rPr>
          <w:rFonts w:ascii="Times New Roman" w:hAnsi="Times New Roman"/>
          <w:color w:val="000000" w:themeColor="text1"/>
          <w:sz w:val="24"/>
        </w:rPr>
        <w:t>Information from the Results section was moved and/or added to the Results section.</w:t>
      </w:r>
    </w:p>
    <w:p w14:paraId="56C1AB4A" w14:textId="77777777" w:rsidR="00DF0013" w:rsidRDefault="00DF0013" w:rsidP="00C57FAE">
      <w:pPr>
        <w:pStyle w:val="PlainText"/>
        <w:rPr>
          <w:rFonts w:ascii="Times New Roman" w:hAnsi="Times New Roman"/>
          <w:sz w:val="24"/>
        </w:rPr>
      </w:pPr>
    </w:p>
    <w:p w14:paraId="5ED52440" w14:textId="77777777" w:rsidR="00DF0013" w:rsidRPr="007F215A" w:rsidRDefault="00C57FAE" w:rsidP="00C57FAE">
      <w:pPr>
        <w:pStyle w:val="PlainText"/>
        <w:rPr>
          <w:rFonts w:ascii="Times New Roman" w:hAnsi="Times New Roman"/>
          <w:color w:val="7030A0"/>
          <w:sz w:val="24"/>
        </w:rPr>
      </w:pPr>
      <w:r w:rsidRPr="00DF0013">
        <w:rPr>
          <w:rFonts w:ascii="Times New Roman" w:hAnsi="Times New Roman"/>
          <w:b/>
          <w:sz w:val="24"/>
        </w:rPr>
        <w:t>The authors mention a "correlation" analysis but do not provide the results ("did not find evidence that measurements from the same core consistently showed more correlation than any other group of samples fro</w:t>
      </w:r>
      <w:r w:rsidR="00DF0013" w:rsidRPr="00DF0013">
        <w:rPr>
          <w:rFonts w:ascii="Times New Roman" w:hAnsi="Times New Roman"/>
          <w:b/>
          <w:sz w:val="24"/>
        </w:rPr>
        <w:t>m the same cave or bat house.")</w:t>
      </w:r>
      <w:r w:rsidR="00FE0D90">
        <w:rPr>
          <w:rFonts w:ascii="Times New Roman" w:hAnsi="Times New Roman"/>
          <w:b/>
          <w:sz w:val="24"/>
        </w:rPr>
        <w:t>:</w:t>
      </w:r>
      <w:r w:rsidR="007F215A">
        <w:rPr>
          <w:rFonts w:ascii="Times New Roman" w:hAnsi="Times New Roman"/>
          <w:color w:val="7030A0"/>
          <w:sz w:val="24"/>
        </w:rPr>
        <w:t xml:space="preserve">  </w:t>
      </w:r>
      <w:ins w:id="11" w:author="Jenise" w:date="2017-12-12T00:53:00Z">
        <w:r w:rsidR="00903E7D">
          <w:rPr>
            <w:rFonts w:ascii="Times New Roman" w:hAnsi="Times New Roman"/>
            <w:color w:val="7030A0"/>
            <w:sz w:val="24"/>
          </w:rPr>
          <w:t>Thank you for pointing out that this was not clear.  We have added more explanation to clarify this.</w:t>
        </w:r>
      </w:ins>
    </w:p>
    <w:p w14:paraId="31DC9A72" w14:textId="77777777" w:rsidR="00DF0013" w:rsidRDefault="00DF0013" w:rsidP="00C57FAE">
      <w:pPr>
        <w:pStyle w:val="PlainText"/>
        <w:rPr>
          <w:rFonts w:ascii="Times New Roman" w:hAnsi="Times New Roman"/>
          <w:sz w:val="24"/>
        </w:rPr>
      </w:pPr>
    </w:p>
    <w:p w14:paraId="771DD02B" w14:textId="77777777" w:rsidR="00903E7D" w:rsidRDefault="00C57FAE" w:rsidP="00C57FAE">
      <w:pPr>
        <w:pStyle w:val="PlainText"/>
        <w:rPr>
          <w:ins w:id="12" w:author="Jenise" w:date="2017-12-12T00:54:00Z"/>
          <w:rFonts w:ascii="Times New Roman" w:hAnsi="Times New Roman"/>
          <w:b/>
          <w:sz w:val="24"/>
        </w:rPr>
      </w:pPr>
      <w:r w:rsidRPr="00A20434">
        <w:rPr>
          <w:rFonts w:ascii="Times New Roman" w:hAnsi="Times New Roman"/>
          <w:b/>
          <w:sz w:val="24"/>
        </w:rPr>
        <w:t>The authors combine all samples to produce a mean mercury estimate, but pooling data from different sites requires that the means among samples of the sites are not</w:t>
      </w:r>
      <w:r w:rsidR="00FE0D90">
        <w:rPr>
          <w:rFonts w:ascii="Times New Roman" w:hAnsi="Times New Roman"/>
          <w:b/>
          <w:sz w:val="24"/>
        </w:rPr>
        <w:t xml:space="preserve"> significant. This was not done:</w:t>
      </w:r>
    </w:p>
    <w:p w14:paraId="4DC7E9C5" w14:textId="77777777" w:rsidR="00A20434" w:rsidRPr="00903E7D" w:rsidDel="00903E7D" w:rsidRDefault="00903E7D" w:rsidP="00C57FAE">
      <w:pPr>
        <w:pStyle w:val="PlainText"/>
        <w:rPr>
          <w:del w:id="13" w:author="Jenise" w:date="2017-12-12T00:55:00Z"/>
          <w:rFonts w:ascii="Times New Roman" w:hAnsi="Times New Roman"/>
          <w:color w:val="7030A0"/>
          <w:sz w:val="24"/>
        </w:rPr>
      </w:pPr>
      <w:ins w:id="14" w:author="Jenise" w:date="2017-12-12T00:54:00Z">
        <w:r w:rsidRPr="00903E7D">
          <w:rPr>
            <w:rFonts w:ascii="Times New Roman" w:hAnsi="Times New Roman"/>
            <w:sz w:val="24"/>
            <w:rPrChange w:id="15" w:author="Jenise" w:date="2017-12-12T00:56:00Z">
              <w:rPr>
                <w:rFonts w:ascii="Times New Roman" w:hAnsi="Times New Roman"/>
                <w:b/>
                <w:sz w:val="24"/>
              </w:rPr>
            </w:rPrChange>
          </w:rPr>
          <w:t>As the reviewer points out, some of the means were significantly dif</w:t>
        </w:r>
        <w:r w:rsidR="006F7BF1" w:rsidRPr="006F7BF1">
          <w:rPr>
            <w:rFonts w:ascii="Times New Roman" w:hAnsi="Times New Roman"/>
            <w:sz w:val="24"/>
          </w:rPr>
          <w:t>ferent.  To address this concer</w:t>
        </w:r>
        <w:r w:rsidRPr="00903E7D">
          <w:rPr>
            <w:rFonts w:ascii="Times New Roman" w:hAnsi="Times New Roman"/>
            <w:sz w:val="24"/>
            <w:rPrChange w:id="16" w:author="Jenise" w:date="2017-12-12T00:56:00Z">
              <w:rPr>
                <w:rFonts w:ascii="Times New Roman" w:hAnsi="Times New Roman"/>
                <w:b/>
                <w:sz w:val="24"/>
              </w:rPr>
            </w:rPrChange>
          </w:rPr>
          <w:t xml:space="preserve">n, </w:t>
        </w:r>
      </w:ins>
      <w:ins w:id="17" w:author="Jenise" w:date="2017-12-12T00:55:00Z">
        <w:r w:rsidRPr="00903E7D">
          <w:rPr>
            <w:rFonts w:ascii="Times New Roman" w:hAnsi="Times New Roman"/>
            <w:sz w:val="24"/>
            <w:rPrChange w:id="18" w:author="Jenise" w:date="2017-12-12T00:56:00Z">
              <w:rPr>
                <w:rFonts w:ascii="Times New Roman" w:hAnsi="Times New Roman"/>
                <w:b/>
                <w:sz w:val="24"/>
              </w:rPr>
            </w:rPrChange>
          </w:rPr>
          <w:t>we have utilized a generalized least squares model, which allows for different means and variances for the individual caves/bat houses.</w:t>
        </w:r>
      </w:ins>
      <w:del w:id="19" w:author="Jenise" w:date="2017-12-12T00:54:00Z">
        <w:r w:rsidR="00C57FAE" w:rsidRPr="00903E7D" w:rsidDel="00903E7D">
          <w:rPr>
            <w:rFonts w:ascii="Times New Roman" w:hAnsi="Times New Roman"/>
            <w:sz w:val="24"/>
            <w:rPrChange w:id="20" w:author="Jenise" w:date="2017-12-12T00:56:00Z">
              <w:rPr>
                <w:rFonts w:ascii="Times New Roman" w:hAnsi="Times New Roman"/>
                <w:b/>
                <w:sz w:val="24"/>
              </w:rPr>
            </w:rPrChange>
          </w:rPr>
          <w:delText xml:space="preserve"> </w:delText>
        </w:r>
      </w:del>
      <w:ins w:id="21" w:author="Jenise" w:date="2017-12-12T00:57:00Z">
        <w:r>
          <w:rPr>
            <w:rFonts w:ascii="Times New Roman" w:hAnsi="Times New Roman"/>
            <w:sz w:val="24"/>
          </w:rPr>
          <w:t xml:space="preserve"> We can then use linear contrasts and linear combinations of the estimates to ascertain the mean</w:t>
        </w:r>
        <w:r w:rsidR="006F7BF1">
          <w:rPr>
            <w:rFonts w:ascii="Times New Roman" w:hAnsi="Times New Roman"/>
            <w:sz w:val="24"/>
          </w:rPr>
          <w:t xml:space="preserve"> across bat houses, the </w:t>
        </w:r>
        <w:r>
          <w:rPr>
            <w:rFonts w:ascii="Times New Roman" w:hAnsi="Times New Roman"/>
            <w:sz w:val="24"/>
          </w:rPr>
          <w:t xml:space="preserve">mean </w:t>
        </w:r>
        <w:r w:rsidR="006F7BF1">
          <w:rPr>
            <w:rFonts w:ascii="Times New Roman" w:hAnsi="Times New Roman"/>
            <w:sz w:val="24"/>
          </w:rPr>
          <w:t>across</w:t>
        </w:r>
        <w:r>
          <w:rPr>
            <w:rFonts w:ascii="Times New Roman" w:hAnsi="Times New Roman"/>
            <w:sz w:val="24"/>
          </w:rPr>
          <w:t xml:space="preserve"> caves, and the overall mean.</w:t>
        </w:r>
      </w:ins>
      <w:ins w:id="22" w:author="Jenise" w:date="2017-12-12T00:58:00Z">
        <w:r w:rsidR="006F7BF1">
          <w:rPr>
            <w:rFonts w:ascii="Times New Roman" w:hAnsi="Times New Roman"/>
            <w:sz w:val="24"/>
          </w:rPr>
          <w:t xml:space="preserve"> </w:t>
        </w:r>
      </w:ins>
    </w:p>
    <w:p w14:paraId="096016FE" w14:textId="77777777" w:rsidR="00A20434" w:rsidRDefault="00A20434" w:rsidP="00C57FAE">
      <w:pPr>
        <w:pStyle w:val="PlainText"/>
        <w:rPr>
          <w:rFonts w:ascii="Times New Roman" w:hAnsi="Times New Roman"/>
          <w:sz w:val="24"/>
        </w:rPr>
      </w:pPr>
    </w:p>
    <w:p w14:paraId="465EBB61" w14:textId="77777777" w:rsidR="00A20434" w:rsidRPr="007F215A" w:rsidRDefault="00C57FAE" w:rsidP="00C57FAE">
      <w:pPr>
        <w:pStyle w:val="PlainText"/>
        <w:rPr>
          <w:rFonts w:ascii="Times New Roman" w:hAnsi="Times New Roman"/>
          <w:color w:val="7030A0"/>
          <w:sz w:val="24"/>
        </w:rPr>
      </w:pPr>
      <w:r w:rsidRPr="00A20434">
        <w:rPr>
          <w:rFonts w:ascii="Times New Roman" w:hAnsi="Times New Roman"/>
          <w:b/>
          <w:sz w:val="24"/>
        </w:rPr>
        <w:t xml:space="preserve">The authors state that there was significant differences between house and cave mean mercury levels, but do not state what test was used and what assumption of the test were met. It is unlikely that the assumptions of any parametric test </w:t>
      </w:r>
      <w:r w:rsidR="00A20434" w:rsidRPr="00A20434">
        <w:rPr>
          <w:rFonts w:ascii="Times New Roman" w:hAnsi="Times New Roman"/>
          <w:b/>
          <w:sz w:val="24"/>
        </w:rPr>
        <w:t>would be met by such a data set</w:t>
      </w:r>
      <w:r w:rsidR="00FE0D90">
        <w:rPr>
          <w:rFonts w:ascii="Times New Roman" w:hAnsi="Times New Roman"/>
          <w:b/>
          <w:sz w:val="24"/>
        </w:rPr>
        <w:t>:</w:t>
      </w:r>
      <w:r w:rsidR="007F215A">
        <w:rPr>
          <w:rFonts w:ascii="Times New Roman" w:hAnsi="Times New Roman"/>
          <w:b/>
          <w:sz w:val="24"/>
        </w:rPr>
        <w:t xml:space="preserve"> </w:t>
      </w:r>
    </w:p>
    <w:p w14:paraId="3B475F6A" w14:textId="77777777" w:rsidR="006F7BF1" w:rsidRDefault="006F7BF1" w:rsidP="00C57FAE">
      <w:pPr>
        <w:pStyle w:val="PlainText"/>
        <w:rPr>
          <w:rFonts w:ascii="Times New Roman" w:hAnsi="Times New Roman"/>
          <w:sz w:val="24"/>
        </w:rPr>
      </w:pPr>
      <w:ins w:id="23" w:author="Jenise" w:date="2017-12-12T00:59:00Z">
        <w:r>
          <w:rPr>
            <w:rFonts w:ascii="Times New Roman" w:hAnsi="Times New Roman"/>
            <w:sz w:val="24"/>
          </w:rPr>
          <w:t>The generalized least squares model (described in the response to the previous comment</w:t>
        </w:r>
      </w:ins>
      <w:ins w:id="24" w:author="Jenise" w:date="2017-12-12T01:00:00Z">
        <w:r>
          <w:rPr>
            <w:rFonts w:ascii="Times New Roman" w:hAnsi="Times New Roman"/>
            <w:sz w:val="24"/>
          </w:rPr>
          <w:t>), which allows for separate means and variances for each cave/bat house</w:t>
        </w:r>
        <w:proofErr w:type="gramStart"/>
        <w:r>
          <w:rPr>
            <w:rFonts w:ascii="Times New Roman" w:hAnsi="Times New Roman"/>
            <w:sz w:val="24"/>
          </w:rPr>
          <w:t xml:space="preserve">, </w:t>
        </w:r>
      </w:ins>
      <w:ins w:id="25" w:author="Jenise" w:date="2017-12-12T00:59:00Z">
        <w:r>
          <w:rPr>
            <w:rFonts w:ascii="Times New Roman" w:hAnsi="Times New Roman"/>
            <w:sz w:val="24"/>
          </w:rPr>
          <w:t xml:space="preserve"> is</w:t>
        </w:r>
        <w:proofErr w:type="gramEnd"/>
        <w:r>
          <w:rPr>
            <w:rFonts w:ascii="Times New Roman" w:hAnsi="Times New Roman"/>
            <w:sz w:val="24"/>
          </w:rPr>
          <w:t xml:space="preserve"> a reasonable choice for this dataset.</w:t>
        </w:r>
      </w:ins>
      <w:r w:rsidR="00C57FAE" w:rsidRPr="00742742">
        <w:rPr>
          <w:rFonts w:ascii="Times New Roman" w:hAnsi="Times New Roman"/>
          <w:sz w:val="24"/>
        </w:rPr>
        <w:t xml:space="preserve"> </w:t>
      </w:r>
      <w:ins w:id="26" w:author="Jenise" w:date="2017-12-12T01:00:00Z">
        <w:r>
          <w:rPr>
            <w:rFonts w:ascii="Times New Roman" w:hAnsi="Times New Roman"/>
            <w:sz w:val="24"/>
          </w:rPr>
          <w:t>However, this model does still assume normality, though such models are usually robust to violations of this assumption</w:t>
        </w:r>
      </w:ins>
      <w:ins w:id="27" w:author="Jenise" w:date="2017-12-12T01:01:00Z">
        <w:r>
          <w:rPr>
            <w:rFonts w:ascii="Times New Roman" w:hAnsi="Times New Roman"/>
            <w:sz w:val="24"/>
          </w:rPr>
          <w:t xml:space="preserve"> as long as there are no serious violations.  However, since some of our sample sizes are small, we decided to compare this model against a Bayesian hierarchical model (also with separate means and variances), that used a t-distribution with 4 </w:t>
        </w:r>
        <w:proofErr w:type="spellStart"/>
        <w:proofErr w:type="gramStart"/>
        <w:r>
          <w:rPr>
            <w:rFonts w:ascii="Times New Roman" w:hAnsi="Times New Roman"/>
            <w:sz w:val="24"/>
          </w:rPr>
          <w:t>d.f</w:t>
        </w:r>
        <w:proofErr w:type="gramEnd"/>
        <w:r>
          <w:rPr>
            <w:rFonts w:ascii="Times New Roman" w:hAnsi="Times New Roman"/>
            <w:sz w:val="24"/>
          </w:rPr>
          <w:t>.</w:t>
        </w:r>
        <w:proofErr w:type="spellEnd"/>
        <w:r>
          <w:rPr>
            <w:rFonts w:ascii="Times New Roman" w:hAnsi="Times New Roman"/>
            <w:sz w:val="24"/>
          </w:rPr>
          <w:t xml:space="preserve"> for the data likelihood component.  This use of the t-distribution, which cannot be done in generalized least squares, allows for more frequent outliers and heavier tails in the distribution</w:t>
        </w:r>
      </w:ins>
      <w:ins w:id="28" w:author="Jenise" w:date="2017-12-12T01:04:00Z">
        <w:r>
          <w:rPr>
            <w:rFonts w:ascii="Times New Roman" w:hAnsi="Times New Roman"/>
            <w:sz w:val="24"/>
          </w:rPr>
          <w:t xml:space="preserve">.  </w:t>
        </w:r>
      </w:ins>
      <w:ins w:id="29" w:author="Jenise" w:date="2017-12-12T01:05:00Z">
        <w:r>
          <w:rPr>
            <w:rFonts w:ascii="Times New Roman" w:hAnsi="Times New Roman"/>
            <w:sz w:val="24"/>
          </w:rPr>
          <w:t xml:space="preserve">The results of these models were in close agreement, which makes lends </w:t>
        </w:r>
      </w:ins>
      <w:ins w:id="30" w:author="Jenise" w:date="2017-12-12T01:06:00Z">
        <w:r>
          <w:rPr>
            <w:rFonts w:ascii="Times New Roman" w:hAnsi="Times New Roman"/>
            <w:sz w:val="24"/>
          </w:rPr>
          <w:t xml:space="preserve">additional </w:t>
        </w:r>
      </w:ins>
      <w:ins w:id="31" w:author="Jenise" w:date="2017-12-12T01:05:00Z">
        <w:r>
          <w:rPr>
            <w:rFonts w:ascii="Times New Roman" w:hAnsi="Times New Roman"/>
            <w:sz w:val="24"/>
          </w:rPr>
          <w:t>confidence to the results of our generalized least squares model</w:t>
        </w:r>
      </w:ins>
      <w:ins w:id="32" w:author="Jenise" w:date="2017-12-12T01:06:00Z">
        <w:r>
          <w:rPr>
            <w:rFonts w:ascii="Times New Roman" w:hAnsi="Times New Roman"/>
            <w:sz w:val="24"/>
          </w:rPr>
          <w:t>.  We decided not to include the Bayesian strategy here, as each Bayesian model is customized for an application and must be programmed by the user.  A major strength of the generalized least squares approach is the fact that many software packages have a built-in routines for fitting such models</w:t>
        </w:r>
      </w:ins>
      <w:ins w:id="33" w:author="Jenise" w:date="2017-12-12T01:08:00Z">
        <w:r>
          <w:rPr>
            <w:rFonts w:ascii="Times New Roman" w:hAnsi="Times New Roman"/>
            <w:sz w:val="24"/>
          </w:rPr>
          <w:t>.</w:t>
        </w:r>
      </w:ins>
    </w:p>
    <w:p w14:paraId="3C2443EB" w14:textId="77777777" w:rsidR="007F215A" w:rsidRDefault="00C57FAE" w:rsidP="00C57FAE">
      <w:pPr>
        <w:pStyle w:val="PlainText"/>
        <w:rPr>
          <w:rFonts w:ascii="Times New Roman" w:hAnsi="Times New Roman"/>
          <w:b/>
          <w:sz w:val="24"/>
        </w:rPr>
      </w:pPr>
      <w:r w:rsidRPr="00A20434">
        <w:rPr>
          <w:rFonts w:ascii="Times New Roman" w:hAnsi="Times New Roman"/>
          <w:b/>
          <w:sz w:val="24"/>
        </w:rPr>
        <w:lastRenderedPageBreak/>
        <w:t xml:space="preserve">Comparisons among caves may be warranted, however, there are differences in the number of samples taken among caves which makes these data circumspect. </w:t>
      </w:r>
      <w:r w:rsidR="007F215A">
        <w:rPr>
          <w:rFonts w:ascii="Times New Roman" w:hAnsi="Times New Roman"/>
          <w:b/>
          <w:sz w:val="24"/>
        </w:rPr>
        <w:t xml:space="preserve">  </w:t>
      </w:r>
      <w:r w:rsidR="00AA484F">
        <w:rPr>
          <w:rFonts w:ascii="Times New Roman" w:hAnsi="Times New Roman"/>
          <w:sz w:val="24"/>
        </w:rPr>
        <w:t>Collecting an e</w:t>
      </w:r>
      <w:r w:rsidR="007F215A" w:rsidRPr="007F215A">
        <w:rPr>
          <w:rFonts w:ascii="Times New Roman" w:hAnsi="Times New Roman"/>
          <w:sz w:val="24"/>
        </w:rPr>
        <w:t xml:space="preserve">qual number of samples among the caves was </w:t>
      </w:r>
      <w:r w:rsidR="00AA484F">
        <w:rPr>
          <w:rFonts w:ascii="Times New Roman" w:hAnsi="Times New Roman"/>
          <w:sz w:val="24"/>
        </w:rPr>
        <w:t>a theoretical</w:t>
      </w:r>
      <w:r w:rsidR="007F215A" w:rsidRPr="007F215A">
        <w:rPr>
          <w:rFonts w:ascii="Times New Roman" w:hAnsi="Times New Roman"/>
          <w:sz w:val="24"/>
        </w:rPr>
        <w:t xml:space="preserve"> </w:t>
      </w:r>
      <w:r w:rsidR="00AA484F">
        <w:rPr>
          <w:rFonts w:ascii="Times New Roman" w:hAnsi="Times New Roman"/>
          <w:sz w:val="24"/>
        </w:rPr>
        <w:t>part of the study design</w:t>
      </w:r>
      <w:r w:rsidR="007F215A" w:rsidRPr="007F215A">
        <w:rPr>
          <w:rFonts w:ascii="Times New Roman" w:hAnsi="Times New Roman"/>
          <w:sz w:val="24"/>
        </w:rPr>
        <w:t xml:space="preserve"> before sampling started.  However, </w:t>
      </w:r>
      <w:r w:rsidR="007F215A">
        <w:rPr>
          <w:rFonts w:ascii="Times New Roman" w:hAnsi="Times New Roman"/>
          <w:sz w:val="24"/>
        </w:rPr>
        <w:t xml:space="preserve">due to the </w:t>
      </w:r>
      <w:r w:rsidR="00AA484F">
        <w:rPr>
          <w:rFonts w:ascii="Times New Roman" w:hAnsi="Times New Roman"/>
          <w:sz w:val="24"/>
        </w:rPr>
        <w:t xml:space="preserve">heterogeneous </w:t>
      </w:r>
      <w:r w:rsidR="007F215A">
        <w:rPr>
          <w:rFonts w:ascii="Times New Roman" w:hAnsi="Times New Roman"/>
          <w:sz w:val="24"/>
        </w:rPr>
        <w:t>nature of</w:t>
      </w:r>
      <w:r w:rsidR="00AA484F">
        <w:rPr>
          <w:rFonts w:ascii="Times New Roman" w:hAnsi="Times New Roman"/>
          <w:sz w:val="24"/>
        </w:rPr>
        <w:t xml:space="preserve"> the quantity and depth of guano</w:t>
      </w:r>
      <w:r w:rsidR="007F215A">
        <w:rPr>
          <w:rFonts w:ascii="Times New Roman" w:hAnsi="Times New Roman"/>
          <w:sz w:val="24"/>
        </w:rPr>
        <w:t xml:space="preserve"> </w:t>
      </w:r>
      <w:r w:rsidR="00AA484F">
        <w:rPr>
          <w:rFonts w:ascii="Times New Roman" w:hAnsi="Times New Roman"/>
          <w:sz w:val="24"/>
        </w:rPr>
        <w:t>available in the caves sampled, the number of samples were different.</w:t>
      </w:r>
      <w:r w:rsidR="00CA43F4">
        <w:rPr>
          <w:rFonts w:ascii="Times New Roman" w:hAnsi="Times New Roman"/>
          <w:sz w:val="24"/>
        </w:rPr>
        <w:t xml:space="preserve">  This was added to the Methods section.</w:t>
      </w:r>
    </w:p>
    <w:p w14:paraId="564E631D" w14:textId="77777777" w:rsidR="007F215A" w:rsidRDefault="007F215A" w:rsidP="00C57FAE">
      <w:pPr>
        <w:pStyle w:val="PlainText"/>
        <w:rPr>
          <w:rFonts w:ascii="Times New Roman" w:hAnsi="Times New Roman"/>
          <w:b/>
          <w:sz w:val="24"/>
        </w:rPr>
      </w:pPr>
    </w:p>
    <w:p w14:paraId="183D3A16" w14:textId="77777777" w:rsidR="00A20434" w:rsidRPr="003C611E" w:rsidRDefault="00C57FAE" w:rsidP="00C57FAE">
      <w:pPr>
        <w:pStyle w:val="PlainText"/>
        <w:rPr>
          <w:rFonts w:ascii="Times New Roman" w:hAnsi="Times New Roman"/>
          <w:b/>
          <w:color w:val="000000" w:themeColor="text1"/>
          <w:sz w:val="24"/>
        </w:rPr>
      </w:pPr>
      <w:r w:rsidRPr="00A20434">
        <w:rPr>
          <w:rFonts w:ascii="Times New Roman" w:hAnsi="Times New Roman"/>
          <w:b/>
          <w:sz w:val="24"/>
        </w:rPr>
        <w:t>In addition, the authors do not</w:t>
      </w:r>
      <w:r w:rsidR="00A20434">
        <w:rPr>
          <w:rFonts w:ascii="Times New Roman" w:hAnsi="Times New Roman"/>
          <w:b/>
          <w:sz w:val="24"/>
        </w:rPr>
        <w:t xml:space="preserve"> </w:t>
      </w:r>
      <w:r w:rsidRPr="00A20434">
        <w:rPr>
          <w:rFonts w:ascii="Times New Roman" w:hAnsi="Times New Roman"/>
          <w:b/>
          <w:sz w:val="24"/>
        </w:rPr>
        <w:t>state how their sampling was randomized at each site. All sites should have had randomized sampling efforts and the number of samples taken should have been standardized depending on the amount of guano that was present. The means and standard deviations from the samples gathered at each site should be calculated and a test for the variance across sites would tell the authors if they can combine (pool) data from all sites</w:t>
      </w:r>
      <w:r w:rsidR="00FE0D90">
        <w:rPr>
          <w:rFonts w:ascii="Times New Roman" w:hAnsi="Times New Roman"/>
          <w:b/>
          <w:sz w:val="24"/>
        </w:rPr>
        <w:t>:</w:t>
      </w:r>
      <w:r w:rsidRPr="00742742">
        <w:rPr>
          <w:rFonts w:ascii="Times New Roman" w:hAnsi="Times New Roman"/>
          <w:sz w:val="24"/>
        </w:rPr>
        <w:t xml:space="preserve"> </w:t>
      </w:r>
      <w:r w:rsidR="005D52D7">
        <w:rPr>
          <w:rFonts w:ascii="Times New Roman" w:hAnsi="Times New Roman"/>
          <w:color w:val="7030A0"/>
          <w:sz w:val="24"/>
        </w:rPr>
        <w:t xml:space="preserve"> </w:t>
      </w:r>
      <w:r w:rsidR="003C611E" w:rsidRPr="003C611E">
        <w:rPr>
          <w:rFonts w:ascii="Times New Roman" w:hAnsi="Times New Roman"/>
          <w:color w:val="000000" w:themeColor="text1"/>
          <w:sz w:val="24"/>
        </w:rPr>
        <w:t xml:space="preserve">Core sampling was chosen randomly based on the depth of the guano piles, and few guano piles in the caves or bat houses were deep enough to use the corer.   </w:t>
      </w:r>
      <w:r w:rsidR="001720D2">
        <w:rPr>
          <w:rFonts w:ascii="Times New Roman" w:hAnsi="Times New Roman"/>
          <w:color w:val="000000" w:themeColor="text1"/>
          <w:sz w:val="24"/>
        </w:rPr>
        <w:t>C</w:t>
      </w:r>
      <w:r w:rsidR="003C611E" w:rsidRPr="003C611E">
        <w:rPr>
          <w:rFonts w:ascii="Times New Roman" w:hAnsi="Times New Roman"/>
          <w:color w:val="000000" w:themeColor="text1"/>
          <w:sz w:val="24"/>
        </w:rPr>
        <w:t xml:space="preserve">ollection sites </w:t>
      </w:r>
      <w:r w:rsidR="001720D2">
        <w:rPr>
          <w:rFonts w:ascii="Times New Roman" w:hAnsi="Times New Roman"/>
          <w:color w:val="000000" w:themeColor="text1"/>
          <w:sz w:val="24"/>
        </w:rPr>
        <w:t>were approximated on</w:t>
      </w:r>
      <w:r w:rsidR="003C611E" w:rsidRPr="003C611E">
        <w:rPr>
          <w:rFonts w:ascii="Times New Roman" w:hAnsi="Times New Roman"/>
          <w:color w:val="000000" w:themeColor="text1"/>
          <w:sz w:val="24"/>
        </w:rPr>
        <w:t xml:space="preserve"> cave survey maps, and </w:t>
      </w:r>
      <w:r w:rsidR="001720D2">
        <w:rPr>
          <w:rFonts w:ascii="Times New Roman" w:hAnsi="Times New Roman"/>
          <w:color w:val="000000" w:themeColor="text1"/>
          <w:sz w:val="24"/>
        </w:rPr>
        <w:t xml:space="preserve">the authors </w:t>
      </w:r>
      <w:r w:rsidR="003C611E" w:rsidRPr="003C611E">
        <w:rPr>
          <w:rFonts w:ascii="Times New Roman" w:hAnsi="Times New Roman"/>
          <w:color w:val="000000" w:themeColor="text1"/>
          <w:sz w:val="24"/>
        </w:rPr>
        <w:t>can include these maps as figures if requested.</w:t>
      </w:r>
      <w:r w:rsidR="00E50447">
        <w:rPr>
          <w:rFonts w:ascii="Times New Roman" w:hAnsi="Times New Roman"/>
          <w:color w:val="000000" w:themeColor="text1"/>
          <w:sz w:val="24"/>
        </w:rPr>
        <w:t xml:space="preserve">  Calculating the amount of guano present </w:t>
      </w:r>
      <w:r w:rsidR="00B96D0A">
        <w:rPr>
          <w:rFonts w:ascii="Times New Roman" w:hAnsi="Times New Roman"/>
          <w:color w:val="000000" w:themeColor="text1"/>
          <w:sz w:val="24"/>
        </w:rPr>
        <w:t>in the cave</w:t>
      </w:r>
      <w:r w:rsidR="006C0FA4">
        <w:rPr>
          <w:rFonts w:ascii="Times New Roman" w:hAnsi="Times New Roman"/>
          <w:color w:val="000000" w:themeColor="text1"/>
          <w:sz w:val="24"/>
        </w:rPr>
        <w:t>s would have been difficult if</w:t>
      </w:r>
      <w:r w:rsidR="00B96D0A">
        <w:rPr>
          <w:rFonts w:ascii="Times New Roman" w:hAnsi="Times New Roman"/>
          <w:color w:val="000000" w:themeColor="text1"/>
          <w:sz w:val="24"/>
        </w:rPr>
        <w:t xml:space="preserve"> not</w:t>
      </w:r>
      <w:r w:rsidR="00E50447">
        <w:rPr>
          <w:rFonts w:ascii="Times New Roman" w:hAnsi="Times New Roman"/>
          <w:color w:val="000000" w:themeColor="text1"/>
          <w:sz w:val="24"/>
        </w:rPr>
        <w:t xml:space="preserve"> impossible, as the breadth and depth of guano was different for every cave and would have required extensive time and damage to the cave environments.  Bats were also present in several of the caves during guano collection, and the authors wanted to keep disturbance to the bats minimal.</w:t>
      </w:r>
      <w:r w:rsidR="005D52D7">
        <w:rPr>
          <w:rFonts w:ascii="Times New Roman" w:hAnsi="Times New Roman"/>
          <w:color w:val="000000" w:themeColor="text1"/>
          <w:sz w:val="24"/>
        </w:rPr>
        <w:t xml:space="preserve">  </w:t>
      </w:r>
    </w:p>
    <w:p w14:paraId="7FEA1CB4" w14:textId="77777777" w:rsidR="00A20434" w:rsidRDefault="00A20434" w:rsidP="00C57FAE">
      <w:pPr>
        <w:pStyle w:val="PlainText"/>
        <w:rPr>
          <w:rFonts w:ascii="Times New Roman" w:hAnsi="Times New Roman"/>
          <w:sz w:val="24"/>
        </w:rPr>
      </w:pPr>
    </w:p>
    <w:p w14:paraId="535C26DE" w14:textId="77777777" w:rsidR="005D52D7" w:rsidRDefault="005D52D7" w:rsidP="00C57FAE">
      <w:pPr>
        <w:pStyle w:val="PlainText"/>
        <w:rPr>
          <w:rFonts w:ascii="Times New Roman" w:hAnsi="Times New Roman"/>
          <w:b/>
          <w:sz w:val="24"/>
        </w:rPr>
      </w:pPr>
    </w:p>
    <w:p w14:paraId="114BE7B2" w14:textId="77777777" w:rsidR="005D52D7" w:rsidRDefault="005D52D7" w:rsidP="00C57FAE">
      <w:pPr>
        <w:pStyle w:val="PlainText"/>
        <w:rPr>
          <w:rFonts w:ascii="Times New Roman" w:hAnsi="Times New Roman"/>
          <w:b/>
          <w:sz w:val="24"/>
        </w:rPr>
      </w:pPr>
    </w:p>
    <w:p w14:paraId="2804515C" w14:textId="77777777" w:rsidR="00C57FAE" w:rsidRPr="005D52D7" w:rsidRDefault="00C57FAE" w:rsidP="00C57FAE">
      <w:pPr>
        <w:pStyle w:val="PlainText"/>
        <w:rPr>
          <w:rFonts w:ascii="Times New Roman" w:hAnsi="Times New Roman"/>
          <w:sz w:val="24"/>
        </w:rPr>
      </w:pPr>
      <w:r w:rsidRPr="00A20434">
        <w:rPr>
          <w:rFonts w:ascii="Times New Roman" w:hAnsi="Times New Roman"/>
          <w:b/>
          <w:sz w:val="24"/>
        </w:rPr>
        <w:t>The authors state that they limited their comparisons to six caves with "sufficient samples," but do no</w:t>
      </w:r>
      <w:r w:rsidR="00A20434" w:rsidRPr="00A20434">
        <w:rPr>
          <w:rFonts w:ascii="Times New Roman" w:hAnsi="Times New Roman"/>
          <w:b/>
          <w:sz w:val="24"/>
        </w:rPr>
        <w:t>t state how this was determined</w:t>
      </w:r>
      <w:r w:rsidR="00FE0D90">
        <w:rPr>
          <w:rFonts w:ascii="Times New Roman" w:hAnsi="Times New Roman"/>
          <w:b/>
          <w:sz w:val="24"/>
        </w:rPr>
        <w:t>:</w:t>
      </w:r>
      <w:r w:rsidR="005D52D7">
        <w:rPr>
          <w:rFonts w:ascii="Times New Roman" w:hAnsi="Times New Roman"/>
          <w:b/>
          <w:sz w:val="24"/>
        </w:rPr>
        <w:t xml:space="preserve">  </w:t>
      </w:r>
      <w:r w:rsidR="005D52D7" w:rsidRPr="005D52D7">
        <w:rPr>
          <w:rFonts w:ascii="Times New Roman" w:hAnsi="Times New Roman"/>
          <w:sz w:val="24"/>
        </w:rPr>
        <w:t xml:space="preserve">Over a hundred </w:t>
      </w:r>
      <w:r w:rsidR="005D52D7">
        <w:rPr>
          <w:rFonts w:ascii="Times New Roman" w:hAnsi="Times New Roman"/>
          <w:sz w:val="24"/>
        </w:rPr>
        <w:t>s</w:t>
      </w:r>
      <w:r w:rsidR="005D52D7" w:rsidRPr="005D52D7">
        <w:rPr>
          <w:rFonts w:ascii="Times New Roman" w:hAnsi="Times New Roman"/>
          <w:sz w:val="24"/>
        </w:rPr>
        <w:t>amples</w:t>
      </w:r>
      <w:r w:rsidR="005D52D7">
        <w:rPr>
          <w:rFonts w:ascii="Times New Roman" w:hAnsi="Times New Roman"/>
          <w:sz w:val="24"/>
        </w:rPr>
        <w:t xml:space="preserve"> of guano and cave sediment</w:t>
      </w:r>
      <w:r w:rsidR="005D52D7" w:rsidRPr="005D52D7">
        <w:rPr>
          <w:rFonts w:ascii="Times New Roman" w:hAnsi="Times New Roman"/>
          <w:sz w:val="24"/>
        </w:rPr>
        <w:t xml:space="preserve"> were collected </w:t>
      </w:r>
      <w:r w:rsidR="00863C1E">
        <w:rPr>
          <w:rFonts w:ascii="Times New Roman" w:hAnsi="Times New Roman"/>
          <w:sz w:val="24"/>
        </w:rPr>
        <w:t>from more than six</w:t>
      </w:r>
      <w:r w:rsidR="005D52D7">
        <w:rPr>
          <w:rFonts w:ascii="Times New Roman" w:hAnsi="Times New Roman"/>
          <w:sz w:val="24"/>
        </w:rPr>
        <w:t xml:space="preserve"> caves for the total study, but only samples from </w:t>
      </w:r>
      <w:r w:rsidR="007F75AC">
        <w:rPr>
          <w:rFonts w:ascii="Times New Roman" w:hAnsi="Times New Roman"/>
          <w:sz w:val="24"/>
        </w:rPr>
        <w:t xml:space="preserve">actual </w:t>
      </w:r>
      <w:r w:rsidR="005D52D7">
        <w:rPr>
          <w:rFonts w:ascii="Times New Roman" w:hAnsi="Times New Roman"/>
          <w:sz w:val="24"/>
        </w:rPr>
        <w:t xml:space="preserve">guano piles </w:t>
      </w:r>
      <w:r w:rsidR="007F75AC">
        <w:rPr>
          <w:rFonts w:ascii="Times New Roman" w:hAnsi="Times New Roman"/>
          <w:sz w:val="24"/>
        </w:rPr>
        <w:t xml:space="preserve">were </w:t>
      </w:r>
      <w:r w:rsidR="005D52D7">
        <w:rPr>
          <w:rFonts w:ascii="Times New Roman" w:hAnsi="Times New Roman"/>
          <w:sz w:val="24"/>
        </w:rPr>
        <w:t xml:space="preserve">presented in this manuscript. </w:t>
      </w:r>
      <w:r w:rsidR="00BD5515">
        <w:rPr>
          <w:rFonts w:ascii="Times New Roman" w:hAnsi="Times New Roman"/>
          <w:sz w:val="24"/>
        </w:rPr>
        <w:t>Only six caves had enough</w:t>
      </w:r>
      <w:r w:rsidR="007F75AC">
        <w:rPr>
          <w:rFonts w:ascii="Times New Roman" w:hAnsi="Times New Roman"/>
          <w:sz w:val="24"/>
        </w:rPr>
        <w:t xml:space="preserve"> guano samples</w:t>
      </w:r>
      <w:ins w:id="34" w:author="Jenise" w:date="2017-12-12T01:10:00Z">
        <w:r w:rsidR="00287C87">
          <w:rPr>
            <w:rFonts w:ascii="Times New Roman" w:hAnsi="Times New Roman"/>
            <w:sz w:val="24"/>
          </w:rPr>
          <w:t xml:space="preserve"> (&gt; 2 observations)</w:t>
        </w:r>
      </w:ins>
      <w:r w:rsidR="007F75AC">
        <w:rPr>
          <w:rFonts w:ascii="Times New Roman" w:hAnsi="Times New Roman"/>
          <w:sz w:val="24"/>
        </w:rPr>
        <w:t xml:space="preserve"> to</w:t>
      </w:r>
      <w:ins w:id="35" w:author="Jenise" w:date="2017-12-12T01:09:00Z">
        <w:r w:rsidR="00287C87">
          <w:rPr>
            <w:rFonts w:ascii="Times New Roman" w:hAnsi="Times New Roman"/>
            <w:sz w:val="24"/>
          </w:rPr>
          <w:t xml:space="preserve"> allow </w:t>
        </w:r>
      </w:ins>
      <w:del w:id="36" w:author="Jenise" w:date="2017-12-12T01:09:00Z">
        <w:r w:rsidR="007F75AC" w:rsidDel="00287C87">
          <w:rPr>
            <w:rFonts w:ascii="Times New Roman" w:hAnsi="Times New Roman"/>
            <w:sz w:val="24"/>
          </w:rPr>
          <w:delText xml:space="preserve"> </w:delText>
        </w:r>
      </w:del>
      <w:ins w:id="37" w:author="Jenise" w:date="2017-12-12T01:09:00Z">
        <w:r w:rsidR="00287C87">
          <w:rPr>
            <w:rFonts w:ascii="Times New Roman" w:hAnsi="Times New Roman"/>
            <w:sz w:val="24"/>
          </w:rPr>
          <w:t>estimation of a mean and variance</w:t>
        </w:r>
      </w:ins>
      <w:ins w:id="38" w:author="Jenise" w:date="2017-12-12T01:10:00Z">
        <w:r w:rsidR="00287C87">
          <w:rPr>
            <w:rFonts w:ascii="Times New Roman" w:hAnsi="Times New Roman"/>
            <w:sz w:val="24"/>
          </w:rPr>
          <w:t xml:space="preserve"> for that cave</w:t>
        </w:r>
      </w:ins>
      <w:ins w:id="39" w:author="Jenise" w:date="2017-12-12T01:09:00Z">
        <w:r w:rsidR="00287C87">
          <w:rPr>
            <w:rFonts w:ascii="Times New Roman" w:hAnsi="Times New Roman"/>
            <w:sz w:val="24"/>
          </w:rPr>
          <w:t>.</w:t>
        </w:r>
      </w:ins>
      <w:del w:id="40" w:author="Jenise" w:date="2017-12-12T01:09:00Z">
        <w:r w:rsidR="007F75AC" w:rsidDel="00287C87">
          <w:rPr>
            <w:rFonts w:ascii="Times New Roman" w:hAnsi="Times New Roman"/>
            <w:sz w:val="24"/>
          </w:rPr>
          <w:delText>use statistically with the bat house samples</w:delText>
        </w:r>
      </w:del>
      <w:r w:rsidR="007F75AC">
        <w:rPr>
          <w:rFonts w:ascii="Times New Roman" w:hAnsi="Times New Roman"/>
          <w:sz w:val="24"/>
        </w:rPr>
        <w:t>.</w:t>
      </w:r>
    </w:p>
    <w:p w14:paraId="48B20B04" w14:textId="77777777" w:rsidR="00C57FAE" w:rsidRPr="00742742" w:rsidRDefault="00C57FAE" w:rsidP="00C57FAE">
      <w:pPr>
        <w:pStyle w:val="PlainText"/>
        <w:rPr>
          <w:rFonts w:ascii="Times New Roman" w:hAnsi="Times New Roman"/>
          <w:sz w:val="24"/>
        </w:rPr>
      </w:pPr>
    </w:p>
    <w:p w14:paraId="715D7510" w14:textId="77777777" w:rsidR="00A20434" w:rsidRPr="00A20434" w:rsidRDefault="00C57FAE" w:rsidP="00C57FAE">
      <w:pPr>
        <w:pStyle w:val="PlainText"/>
        <w:rPr>
          <w:rFonts w:ascii="Times New Roman" w:hAnsi="Times New Roman"/>
          <w:sz w:val="24"/>
        </w:rPr>
      </w:pPr>
      <w:r w:rsidRPr="00A20434">
        <w:rPr>
          <w:rFonts w:ascii="Times New Roman" w:hAnsi="Times New Roman"/>
          <w:b/>
          <w:sz w:val="24"/>
        </w:rPr>
        <w:t>Discussion: There is a fundamental difference between maternity and hibernating colonies in te</w:t>
      </w:r>
      <w:r w:rsidR="00BD5515">
        <w:rPr>
          <w:rFonts w:ascii="Times New Roman" w:hAnsi="Times New Roman"/>
          <w:b/>
          <w:sz w:val="24"/>
        </w:rPr>
        <w:t>r</w:t>
      </w:r>
      <w:r w:rsidRPr="00A20434">
        <w:rPr>
          <w:rFonts w:ascii="Times New Roman" w:hAnsi="Times New Roman"/>
          <w:b/>
          <w:sz w:val="24"/>
        </w:rPr>
        <w:t>ms of sex, age</w:t>
      </w:r>
      <w:r w:rsidR="00A20434" w:rsidRPr="00A20434">
        <w:rPr>
          <w:rFonts w:ascii="Times New Roman" w:hAnsi="Times New Roman"/>
          <w:b/>
          <w:sz w:val="24"/>
        </w:rPr>
        <w:t xml:space="preserve">, and ecology of resident bats </w:t>
      </w:r>
      <w:r w:rsidRPr="00A20434">
        <w:rPr>
          <w:rFonts w:ascii="Times New Roman" w:hAnsi="Times New Roman"/>
          <w:b/>
          <w:sz w:val="24"/>
        </w:rPr>
        <w:t>and although the authors mention in the introduction that they sampled from both types of colonies, they do not address these differences. I think adding this would help the manuscript and also help delineate proper statistical testing. Colony sizes of bats also will affect the outcomes of the study and these data are not g</w:t>
      </w:r>
      <w:r w:rsidR="00A20434" w:rsidRPr="00A20434">
        <w:rPr>
          <w:rFonts w:ascii="Times New Roman" w:hAnsi="Times New Roman"/>
          <w:b/>
          <w:sz w:val="24"/>
        </w:rPr>
        <w:t>iven or discussed</w:t>
      </w:r>
      <w:r w:rsidR="00FE0D90">
        <w:rPr>
          <w:rFonts w:ascii="Times New Roman" w:hAnsi="Times New Roman"/>
          <w:b/>
          <w:sz w:val="24"/>
        </w:rPr>
        <w:t>:</w:t>
      </w:r>
      <w:r w:rsidR="00BD5515">
        <w:rPr>
          <w:rFonts w:ascii="Times New Roman" w:hAnsi="Times New Roman"/>
          <w:b/>
          <w:sz w:val="24"/>
        </w:rPr>
        <w:t xml:space="preserve">  </w:t>
      </w:r>
      <w:r w:rsidR="00BD5515">
        <w:rPr>
          <w:rFonts w:ascii="Times New Roman" w:hAnsi="Times New Roman"/>
          <w:sz w:val="24"/>
        </w:rPr>
        <w:t xml:space="preserve"> Detailed data on the bat population in the caves or bat houses</w:t>
      </w:r>
      <w:r w:rsidR="00BD5515" w:rsidRPr="00BD5515">
        <w:rPr>
          <w:rFonts w:ascii="Times New Roman" w:hAnsi="Times New Roman"/>
          <w:sz w:val="24"/>
        </w:rPr>
        <w:t xml:space="preserve"> </w:t>
      </w:r>
      <w:r w:rsidR="00BD5515">
        <w:rPr>
          <w:rFonts w:ascii="Times New Roman" w:hAnsi="Times New Roman"/>
          <w:sz w:val="24"/>
        </w:rPr>
        <w:t xml:space="preserve">was not collected during the study and </w:t>
      </w:r>
      <w:r w:rsidR="00BD5515" w:rsidRPr="00BD5515">
        <w:rPr>
          <w:rFonts w:ascii="Times New Roman" w:hAnsi="Times New Roman"/>
          <w:sz w:val="24"/>
        </w:rPr>
        <w:t xml:space="preserve">is not available to the authors.  The goal </w:t>
      </w:r>
      <w:r w:rsidR="00BD5515">
        <w:rPr>
          <w:rFonts w:ascii="Times New Roman" w:hAnsi="Times New Roman"/>
          <w:sz w:val="24"/>
        </w:rPr>
        <w:t xml:space="preserve">of the study was not to be </w:t>
      </w:r>
      <w:r w:rsidR="00863C1E">
        <w:rPr>
          <w:rFonts w:ascii="Times New Roman" w:hAnsi="Times New Roman"/>
          <w:sz w:val="24"/>
        </w:rPr>
        <w:t xml:space="preserve">a </w:t>
      </w:r>
      <w:r w:rsidR="00BD5515">
        <w:rPr>
          <w:rFonts w:ascii="Times New Roman" w:hAnsi="Times New Roman"/>
          <w:sz w:val="24"/>
        </w:rPr>
        <w:t>comprehensive study on mercury in bat gu</w:t>
      </w:r>
      <w:r w:rsidR="00863C1E">
        <w:rPr>
          <w:rFonts w:ascii="Times New Roman" w:hAnsi="Times New Roman"/>
          <w:sz w:val="24"/>
        </w:rPr>
        <w:t>ano correlated with bat</w:t>
      </w:r>
      <w:r w:rsidR="00BD5515">
        <w:rPr>
          <w:rFonts w:ascii="Times New Roman" w:hAnsi="Times New Roman"/>
          <w:sz w:val="24"/>
        </w:rPr>
        <w:t xml:space="preserve"> </w:t>
      </w:r>
      <w:r w:rsidR="00D103D0">
        <w:rPr>
          <w:rFonts w:ascii="Times New Roman" w:hAnsi="Times New Roman"/>
          <w:sz w:val="24"/>
        </w:rPr>
        <w:t xml:space="preserve">species, </w:t>
      </w:r>
      <w:r w:rsidR="00BD5515">
        <w:rPr>
          <w:rFonts w:ascii="Times New Roman" w:hAnsi="Times New Roman"/>
          <w:sz w:val="24"/>
        </w:rPr>
        <w:t>sex</w:t>
      </w:r>
      <w:r w:rsidR="00D103D0">
        <w:rPr>
          <w:rFonts w:ascii="Times New Roman" w:hAnsi="Times New Roman"/>
          <w:sz w:val="24"/>
        </w:rPr>
        <w:t>,</w:t>
      </w:r>
      <w:r w:rsidR="00BD5515">
        <w:rPr>
          <w:rFonts w:ascii="Times New Roman" w:hAnsi="Times New Roman"/>
          <w:sz w:val="24"/>
        </w:rPr>
        <w:t xml:space="preserve"> or age, but </w:t>
      </w:r>
      <w:r w:rsidR="00BD5515" w:rsidRPr="00BD5515">
        <w:rPr>
          <w:rFonts w:ascii="Times New Roman" w:hAnsi="Times New Roman"/>
          <w:sz w:val="24"/>
        </w:rPr>
        <w:t xml:space="preserve">to make a preliminary analysis of </w:t>
      </w:r>
      <w:r w:rsidR="00BD5515">
        <w:rPr>
          <w:rFonts w:ascii="Times New Roman" w:hAnsi="Times New Roman"/>
          <w:sz w:val="24"/>
        </w:rPr>
        <w:t xml:space="preserve">mercury </w:t>
      </w:r>
      <w:r w:rsidR="005C3DFA">
        <w:rPr>
          <w:rFonts w:ascii="Times New Roman" w:hAnsi="Times New Roman"/>
          <w:sz w:val="24"/>
        </w:rPr>
        <w:t>concentrations</w:t>
      </w:r>
      <w:r w:rsidR="00BD5515">
        <w:rPr>
          <w:rFonts w:ascii="Times New Roman" w:hAnsi="Times New Roman"/>
          <w:sz w:val="24"/>
        </w:rPr>
        <w:t xml:space="preserve"> in </w:t>
      </w:r>
      <w:r w:rsidR="00BD5515" w:rsidRPr="00BD5515">
        <w:rPr>
          <w:rFonts w:ascii="Times New Roman" w:hAnsi="Times New Roman"/>
          <w:sz w:val="24"/>
        </w:rPr>
        <w:t xml:space="preserve">bat guano </w:t>
      </w:r>
      <w:r w:rsidR="00863C1E">
        <w:rPr>
          <w:rFonts w:ascii="Times New Roman" w:hAnsi="Times New Roman"/>
          <w:sz w:val="24"/>
        </w:rPr>
        <w:t>in Florida</w:t>
      </w:r>
      <w:r w:rsidR="00D90054">
        <w:rPr>
          <w:rFonts w:ascii="Times New Roman" w:hAnsi="Times New Roman"/>
          <w:sz w:val="24"/>
        </w:rPr>
        <w:t xml:space="preserve"> and Georgia</w:t>
      </w:r>
      <w:r w:rsidR="00863C1E">
        <w:rPr>
          <w:rFonts w:ascii="Times New Roman" w:hAnsi="Times New Roman"/>
          <w:sz w:val="24"/>
        </w:rPr>
        <w:t xml:space="preserve"> </w:t>
      </w:r>
      <w:r w:rsidR="0067697F">
        <w:rPr>
          <w:rFonts w:ascii="Times New Roman" w:hAnsi="Times New Roman"/>
          <w:sz w:val="24"/>
        </w:rPr>
        <w:t>to compare the results with</w:t>
      </w:r>
      <w:r w:rsidR="00BD5515" w:rsidRPr="00BD5515">
        <w:rPr>
          <w:rFonts w:ascii="Times New Roman" w:hAnsi="Times New Roman"/>
          <w:sz w:val="24"/>
        </w:rPr>
        <w:t xml:space="preserve"> modern, historic and ancient concentrations in bat guano</w:t>
      </w:r>
      <w:r w:rsidR="005C3DFA">
        <w:rPr>
          <w:rFonts w:ascii="Times New Roman" w:hAnsi="Times New Roman"/>
          <w:sz w:val="24"/>
        </w:rPr>
        <w:t xml:space="preserve"> analyzed</w:t>
      </w:r>
      <w:r w:rsidR="00863C1E">
        <w:rPr>
          <w:rFonts w:ascii="Times New Roman" w:hAnsi="Times New Roman"/>
          <w:sz w:val="24"/>
        </w:rPr>
        <w:t xml:space="preserve"> in a nearby state.  Results from the Hagan (2014) study show greater mercury concentrations in modern bat guano, and the modern bat guano in Florida is showing comparable concentrations.</w:t>
      </w:r>
      <w:r w:rsidR="00C47EAC">
        <w:rPr>
          <w:rFonts w:ascii="Times New Roman" w:hAnsi="Times New Roman"/>
          <w:sz w:val="24"/>
        </w:rPr>
        <w:t xml:space="preserve">  The main bat species utilizing caves and bat houses is different, so these two </w:t>
      </w:r>
      <w:r w:rsidR="00B23883">
        <w:rPr>
          <w:rFonts w:ascii="Times New Roman" w:hAnsi="Times New Roman"/>
          <w:sz w:val="24"/>
        </w:rPr>
        <w:t xml:space="preserve">environments were used </w:t>
      </w:r>
      <w:r w:rsidR="00C47EAC">
        <w:rPr>
          <w:rFonts w:ascii="Times New Roman" w:hAnsi="Times New Roman"/>
          <w:sz w:val="24"/>
        </w:rPr>
        <w:t xml:space="preserve">for a </w:t>
      </w:r>
      <w:r w:rsidR="006C0FA4">
        <w:rPr>
          <w:rFonts w:ascii="Times New Roman" w:hAnsi="Times New Roman"/>
          <w:sz w:val="24"/>
        </w:rPr>
        <w:t xml:space="preserve">general </w:t>
      </w:r>
      <w:r w:rsidR="00C47EAC">
        <w:rPr>
          <w:rFonts w:ascii="Times New Roman" w:hAnsi="Times New Roman"/>
          <w:sz w:val="24"/>
        </w:rPr>
        <w:t>species comparison.</w:t>
      </w:r>
    </w:p>
    <w:p w14:paraId="2960D422" w14:textId="77777777" w:rsidR="00A20434" w:rsidRDefault="00A20434" w:rsidP="00C57FAE">
      <w:pPr>
        <w:pStyle w:val="PlainText"/>
        <w:rPr>
          <w:rFonts w:ascii="Times New Roman" w:hAnsi="Times New Roman"/>
          <w:sz w:val="24"/>
        </w:rPr>
      </w:pPr>
    </w:p>
    <w:p w14:paraId="02B6F6CB" w14:textId="77777777" w:rsidR="0067697F" w:rsidRDefault="00C57FAE" w:rsidP="00C57FAE">
      <w:pPr>
        <w:pStyle w:val="PlainText"/>
        <w:rPr>
          <w:rFonts w:ascii="Times New Roman" w:hAnsi="Times New Roman"/>
          <w:sz w:val="24"/>
        </w:rPr>
      </w:pPr>
      <w:r w:rsidRPr="00A20434">
        <w:rPr>
          <w:rFonts w:ascii="Times New Roman" w:hAnsi="Times New Roman"/>
          <w:b/>
          <w:sz w:val="24"/>
        </w:rPr>
        <w:lastRenderedPageBreak/>
        <w:t>In addition, guano piles are not static, dead entities. There are many arthropods that live in guano and burrow and mix up the layers depo</w:t>
      </w:r>
      <w:r w:rsidR="00B23883">
        <w:rPr>
          <w:rFonts w:ascii="Times New Roman" w:hAnsi="Times New Roman"/>
          <w:b/>
          <w:sz w:val="24"/>
        </w:rPr>
        <w:t>sited by bats over many years.  H</w:t>
      </w:r>
      <w:r w:rsidRPr="00A20434">
        <w:rPr>
          <w:rFonts w:ascii="Times New Roman" w:hAnsi="Times New Roman"/>
          <w:b/>
          <w:sz w:val="24"/>
        </w:rPr>
        <w:t>ow does this affect the method of coring as a stratified measure of time?</w:t>
      </w:r>
      <w:r w:rsidR="00FE0D90">
        <w:rPr>
          <w:rFonts w:ascii="Times New Roman" w:hAnsi="Times New Roman"/>
          <w:b/>
          <w:sz w:val="24"/>
        </w:rPr>
        <w:t>:</w:t>
      </w:r>
      <w:r w:rsidRPr="00A20434">
        <w:rPr>
          <w:rFonts w:ascii="Times New Roman" w:hAnsi="Times New Roman"/>
          <w:b/>
          <w:sz w:val="24"/>
        </w:rPr>
        <w:t xml:space="preserve"> </w:t>
      </w:r>
      <w:r w:rsidR="00B23883">
        <w:rPr>
          <w:rFonts w:ascii="Times New Roman" w:hAnsi="Times New Roman"/>
          <w:sz w:val="24"/>
        </w:rPr>
        <w:t>The cor</w:t>
      </w:r>
      <w:r w:rsidR="0067697F">
        <w:rPr>
          <w:rFonts w:ascii="Times New Roman" w:hAnsi="Times New Roman"/>
          <w:sz w:val="24"/>
        </w:rPr>
        <w:t>e subsamples were not age-dated, and all guano was considered modern</w:t>
      </w:r>
      <w:r w:rsidR="00997EED">
        <w:rPr>
          <w:rFonts w:ascii="Times New Roman" w:hAnsi="Times New Roman"/>
          <w:sz w:val="24"/>
        </w:rPr>
        <w:t xml:space="preserve"> (&lt;100 years)</w:t>
      </w:r>
      <w:r w:rsidR="0067697F">
        <w:rPr>
          <w:rFonts w:ascii="Times New Roman" w:hAnsi="Times New Roman"/>
          <w:sz w:val="24"/>
        </w:rPr>
        <w:t xml:space="preserve"> for the purpose</w:t>
      </w:r>
      <w:r w:rsidR="00997EED">
        <w:rPr>
          <w:rFonts w:ascii="Times New Roman" w:hAnsi="Times New Roman"/>
          <w:sz w:val="24"/>
        </w:rPr>
        <w:t xml:space="preserve">s of the study, since the guano in Florida caves is subject to flooding and </w:t>
      </w:r>
      <w:r w:rsidR="00C35C08">
        <w:rPr>
          <w:rFonts w:ascii="Times New Roman" w:hAnsi="Times New Roman"/>
          <w:sz w:val="24"/>
        </w:rPr>
        <w:t xml:space="preserve">impacted by the fauna that interact with </w:t>
      </w:r>
      <w:r w:rsidR="00997EED">
        <w:rPr>
          <w:rFonts w:ascii="Times New Roman" w:hAnsi="Times New Roman"/>
          <w:sz w:val="24"/>
        </w:rPr>
        <w:t xml:space="preserve"> the guano piles.</w:t>
      </w:r>
    </w:p>
    <w:p w14:paraId="40268670" w14:textId="77777777" w:rsidR="00C57FAE" w:rsidRPr="00742742" w:rsidRDefault="00C57FAE" w:rsidP="00C57FAE">
      <w:pPr>
        <w:pStyle w:val="PlainText"/>
        <w:rPr>
          <w:rFonts w:ascii="Times New Roman" w:hAnsi="Times New Roman"/>
          <w:sz w:val="24"/>
        </w:rPr>
      </w:pPr>
    </w:p>
    <w:p w14:paraId="2100557A" w14:textId="77777777" w:rsidR="00C57FAE" w:rsidRPr="00FE0D90" w:rsidRDefault="00C57FAE" w:rsidP="00C57FAE">
      <w:pPr>
        <w:pStyle w:val="PlainText"/>
        <w:rPr>
          <w:rFonts w:ascii="Times New Roman" w:hAnsi="Times New Roman"/>
          <w:b/>
          <w:color w:val="7030A0"/>
          <w:sz w:val="24"/>
        </w:rPr>
      </w:pPr>
      <w:r w:rsidRPr="00A20434">
        <w:rPr>
          <w:rFonts w:ascii="Times New Roman" w:hAnsi="Times New Roman"/>
          <w:b/>
          <w:sz w:val="24"/>
        </w:rPr>
        <w:t>References: Adequate</w:t>
      </w:r>
      <w:r w:rsidR="00FE0D90">
        <w:rPr>
          <w:rFonts w:ascii="Times New Roman" w:hAnsi="Times New Roman"/>
          <w:b/>
          <w:sz w:val="24"/>
        </w:rPr>
        <w:t>:</w:t>
      </w:r>
      <w:r w:rsidR="00035ABF">
        <w:rPr>
          <w:rFonts w:ascii="Times New Roman" w:hAnsi="Times New Roman"/>
          <w:b/>
          <w:sz w:val="24"/>
        </w:rPr>
        <w:t xml:space="preserve">  </w:t>
      </w:r>
      <w:r w:rsidR="00035ABF" w:rsidRPr="00FE0D90">
        <w:rPr>
          <w:rFonts w:ascii="Times New Roman" w:hAnsi="Times New Roman"/>
          <w:color w:val="7030A0"/>
          <w:sz w:val="24"/>
        </w:rPr>
        <w:t>I want to say something sarcastic, but I’ll bite my tongue</w:t>
      </w:r>
      <w:r w:rsidR="00425B65" w:rsidRPr="00FE0D90">
        <w:rPr>
          <w:rFonts w:ascii="Times New Roman" w:hAnsi="Times New Roman"/>
          <w:color w:val="7030A0"/>
          <w:sz w:val="24"/>
        </w:rPr>
        <w:t xml:space="preserve"> and leave this blank when re-submitting</w:t>
      </w:r>
      <w:r w:rsidR="00035ABF" w:rsidRPr="00FE0D90">
        <w:rPr>
          <w:rFonts w:ascii="Times New Roman" w:hAnsi="Times New Roman"/>
          <w:color w:val="7030A0"/>
          <w:sz w:val="24"/>
        </w:rPr>
        <w:t xml:space="preserve"> </w:t>
      </w:r>
      <w:r w:rsidR="00425B65" w:rsidRPr="00FE0D90">
        <w:rPr>
          <w:rFonts w:ascii="Times New Roman" w:hAnsi="Times New Roman"/>
          <w:color w:val="7030A0"/>
          <w:sz w:val="24"/>
        </w:rPr>
        <w:sym w:font="Wingdings" w:char="F04A"/>
      </w:r>
    </w:p>
    <w:p w14:paraId="24DBEB2F" w14:textId="77777777" w:rsidR="00C57FAE" w:rsidRPr="00742742" w:rsidRDefault="00C57FAE" w:rsidP="00C57FAE">
      <w:pPr>
        <w:pStyle w:val="PlainText"/>
        <w:rPr>
          <w:rFonts w:ascii="Times New Roman" w:hAnsi="Times New Roman"/>
          <w:sz w:val="24"/>
        </w:rPr>
      </w:pPr>
    </w:p>
    <w:p w14:paraId="23DA36F4" w14:textId="77777777" w:rsidR="00A20434" w:rsidRDefault="00A20434" w:rsidP="00C57FAE">
      <w:pPr>
        <w:pStyle w:val="PlainText"/>
        <w:rPr>
          <w:rFonts w:ascii="Times New Roman" w:hAnsi="Times New Roman"/>
          <w:sz w:val="24"/>
        </w:rPr>
      </w:pPr>
    </w:p>
    <w:p w14:paraId="057AF00F" w14:textId="77777777" w:rsidR="00A20434" w:rsidRDefault="00A20434" w:rsidP="00C57FAE">
      <w:pPr>
        <w:pStyle w:val="PlainText"/>
        <w:rPr>
          <w:rFonts w:ascii="Times New Roman" w:hAnsi="Times New Roman"/>
          <w:sz w:val="24"/>
        </w:rPr>
      </w:pPr>
    </w:p>
    <w:p w14:paraId="58581284" w14:textId="77777777" w:rsidR="00C57FAE" w:rsidRPr="00A20434" w:rsidRDefault="00C57FAE" w:rsidP="00C57FAE">
      <w:pPr>
        <w:pStyle w:val="PlainText"/>
        <w:rPr>
          <w:rFonts w:ascii="Times New Roman" w:hAnsi="Times New Roman"/>
          <w:sz w:val="32"/>
          <w:szCs w:val="32"/>
        </w:rPr>
      </w:pPr>
      <w:r w:rsidRPr="00A20434">
        <w:rPr>
          <w:rFonts w:ascii="Times New Roman" w:hAnsi="Times New Roman"/>
          <w:b/>
          <w:sz w:val="32"/>
          <w:szCs w:val="32"/>
        </w:rPr>
        <w:t>Review 2</w:t>
      </w:r>
      <w:r w:rsidRPr="00A20434">
        <w:rPr>
          <w:rFonts w:ascii="Times New Roman" w:hAnsi="Times New Roman"/>
          <w:sz w:val="32"/>
          <w:szCs w:val="32"/>
        </w:rPr>
        <w:t>:</w:t>
      </w:r>
    </w:p>
    <w:p w14:paraId="45CB2C18" w14:textId="77777777" w:rsidR="00A20434" w:rsidRPr="00742742" w:rsidRDefault="00A20434" w:rsidP="00C57FAE">
      <w:pPr>
        <w:pStyle w:val="PlainText"/>
        <w:rPr>
          <w:rFonts w:ascii="Times New Roman" w:hAnsi="Times New Roman"/>
          <w:sz w:val="24"/>
        </w:rPr>
      </w:pPr>
    </w:p>
    <w:p w14:paraId="1E675BE7" w14:textId="77777777" w:rsidR="00C57FAE" w:rsidRPr="00A20434" w:rsidRDefault="00C57FAE" w:rsidP="00C57FAE">
      <w:pPr>
        <w:pStyle w:val="PlainText"/>
        <w:rPr>
          <w:rFonts w:ascii="Times New Roman" w:hAnsi="Times New Roman"/>
          <w:b/>
          <w:sz w:val="24"/>
        </w:rPr>
      </w:pPr>
      <w:r w:rsidRPr="00A20434">
        <w:rPr>
          <w:rFonts w:ascii="Times New Roman" w:hAnsi="Times New Roman"/>
          <w:b/>
          <w:sz w:val="24"/>
        </w:rPr>
        <w:t>The experimental uncertainty (standard deviation) should be one significant figure (almost always).  When the leading digit has a value of 1, it can be extended to a second digit.</w:t>
      </w:r>
    </w:p>
    <w:p w14:paraId="7E3D75D2" w14:textId="77777777" w:rsidR="00A20434" w:rsidRPr="00A20434" w:rsidRDefault="00C57FAE" w:rsidP="00C57FAE">
      <w:pPr>
        <w:pStyle w:val="PlainText"/>
        <w:rPr>
          <w:rFonts w:ascii="Times New Roman" w:hAnsi="Times New Roman"/>
          <w:b/>
          <w:sz w:val="24"/>
        </w:rPr>
      </w:pPr>
      <w:r w:rsidRPr="00A20434">
        <w:rPr>
          <w:rFonts w:ascii="Times New Roman" w:hAnsi="Times New Roman"/>
          <w:b/>
          <w:sz w:val="24"/>
        </w:rPr>
        <w:t>Thus, 0.1104 +/</w:t>
      </w:r>
      <w:proofErr w:type="gramStart"/>
      <w:r w:rsidRPr="00A20434">
        <w:rPr>
          <w:rFonts w:ascii="Times New Roman" w:hAnsi="Times New Roman"/>
          <w:b/>
          <w:sz w:val="24"/>
        </w:rPr>
        <w:t>-  .</w:t>
      </w:r>
      <w:proofErr w:type="gramEnd"/>
      <w:r w:rsidRPr="00A20434">
        <w:rPr>
          <w:rFonts w:ascii="Times New Roman" w:hAnsi="Times New Roman"/>
          <w:b/>
          <w:sz w:val="24"/>
        </w:rPr>
        <w:t xml:space="preserve">1036 should be reported as 0.11 +/- 0.10 and </w:t>
      </w:r>
    </w:p>
    <w:p w14:paraId="16DDEF61" w14:textId="77777777" w:rsidR="00C57FAE" w:rsidRPr="00F932AE" w:rsidRDefault="00C57FAE" w:rsidP="00C57FAE">
      <w:pPr>
        <w:pStyle w:val="PlainText"/>
        <w:rPr>
          <w:rFonts w:ascii="Times New Roman" w:hAnsi="Times New Roman"/>
          <w:color w:val="000000" w:themeColor="text1"/>
          <w:sz w:val="24"/>
        </w:rPr>
      </w:pPr>
      <w:r w:rsidRPr="00A20434">
        <w:rPr>
          <w:rFonts w:ascii="Times New Roman" w:hAnsi="Times New Roman"/>
          <w:b/>
          <w:sz w:val="24"/>
        </w:rPr>
        <w:t>0.5306 +/- .0403 should be 0.53 +/- .04</w:t>
      </w:r>
      <w:r w:rsidR="00C55529">
        <w:rPr>
          <w:rFonts w:ascii="Times New Roman" w:hAnsi="Times New Roman"/>
          <w:b/>
          <w:sz w:val="24"/>
        </w:rPr>
        <w:t>:</w:t>
      </w:r>
      <w:r w:rsidR="00F932AE">
        <w:rPr>
          <w:rFonts w:ascii="Times New Roman" w:hAnsi="Times New Roman"/>
          <w:b/>
          <w:sz w:val="24"/>
        </w:rPr>
        <w:t xml:space="preserve"> </w:t>
      </w:r>
    </w:p>
    <w:p w14:paraId="5B3519E7" w14:textId="77777777" w:rsidR="00C57FAE" w:rsidRPr="00742742" w:rsidRDefault="00C57FAE" w:rsidP="00C57FAE">
      <w:pPr>
        <w:pStyle w:val="PlainText"/>
        <w:rPr>
          <w:rFonts w:ascii="Times New Roman" w:hAnsi="Times New Roman"/>
          <w:sz w:val="24"/>
        </w:rPr>
      </w:pPr>
    </w:p>
    <w:p w14:paraId="1F2F9F91" w14:textId="77777777" w:rsidR="00C57FAE" w:rsidRPr="00F932AE" w:rsidRDefault="00C57FAE" w:rsidP="00C57FAE">
      <w:pPr>
        <w:pStyle w:val="PlainText"/>
        <w:rPr>
          <w:rFonts w:ascii="Times New Roman" w:hAnsi="Times New Roman"/>
          <w:sz w:val="24"/>
        </w:rPr>
      </w:pPr>
      <w:r w:rsidRPr="00A20434">
        <w:rPr>
          <w:rFonts w:ascii="Times New Roman" w:hAnsi="Times New Roman"/>
          <w:b/>
          <w:sz w:val="24"/>
        </w:rPr>
        <w:t>While the instrumental method used does provide 4 significant figures and the statistical package does provide the reported standard deviation, the significance (in terms of significant figures) of the reported value should be adjusted appropriately for all results in the paper.  The standard deviation reported probably reflects natural variations in mercur</w:t>
      </w:r>
      <w:r w:rsidR="00A20434" w:rsidRPr="00A20434">
        <w:rPr>
          <w:rFonts w:ascii="Times New Roman" w:hAnsi="Times New Roman"/>
          <w:b/>
          <w:sz w:val="24"/>
        </w:rPr>
        <w:t>y concentrations in the samples</w:t>
      </w:r>
      <w:r w:rsidR="00C55529">
        <w:rPr>
          <w:rFonts w:ascii="Times New Roman" w:hAnsi="Times New Roman"/>
          <w:b/>
          <w:sz w:val="24"/>
        </w:rPr>
        <w:t>:</w:t>
      </w:r>
      <w:r w:rsidRPr="00A20434">
        <w:rPr>
          <w:rFonts w:ascii="Times New Roman" w:hAnsi="Times New Roman"/>
          <w:b/>
          <w:sz w:val="24"/>
        </w:rPr>
        <w:t xml:space="preserve">  </w:t>
      </w:r>
    </w:p>
    <w:p w14:paraId="01093FB1" w14:textId="77777777" w:rsidR="00C57FAE" w:rsidRDefault="00287C87" w:rsidP="00C57FAE">
      <w:pPr>
        <w:pStyle w:val="PlainText"/>
        <w:rPr>
          <w:ins w:id="41" w:author="Jenise" w:date="2017-12-12T01:10:00Z"/>
          <w:rFonts w:ascii="Times New Roman" w:hAnsi="Times New Roman"/>
          <w:sz w:val="24"/>
        </w:rPr>
      </w:pPr>
      <w:ins w:id="42" w:author="Jenise" w:date="2017-12-12T01:10:00Z">
        <w:r>
          <w:rPr>
            <w:rFonts w:ascii="Times New Roman" w:hAnsi="Times New Roman"/>
            <w:sz w:val="24"/>
          </w:rPr>
          <w:t>As suggested by the reviewer, w</w:t>
        </w:r>
        <w:bookmarkStart w:id="43" w:name="_GoBack"/>
        <w:bookmarkEnd w:id="43"/>
        <w:r>
          <w:rPr>
            <w:rFonts w:ascii="Times New Roman" w:hAnsi="Times New Roman"/>
            <w:sz w:val="24"/>
          </w:rPr>
          <w:t>e have changed the number of figures reported.</w:t>
        </w:r>
      </w:ins>
    </w:p>
    <w:p w14:paraId="5ADD1DC0" w14:textId="77777777" w:rsidR="00287C87" w:rsidRPr="00742742" w:rsidRDefault="00287C87" w:rsidP="00C57FAE">
      <w:pPr>
        <w:pStyle w:val="PlainText"/>
        <w:rPr>
          <w:rFonts w:ascii="Times New Roman" w:hAnsi="Times New Roman"/>
          <w:sz w:val="24"/>
        </w:rPr>
      </w:pPr>
    </w:p>
    <w:p w14:paraId="6FCB2E48" w14:textId="77777777" w:rsidR="00C57FAE" w:rsidRPr="00ED768B" w:rsidRDefault="00C57FAE" w:rsidP="00C57FAE">
      <w:pPr>
        <w:pStyle w:val="PlainText"/>
        <w:rPr>
          <w:rFonts w:ascii="Times New Roman" w:hAnsi="Times New Roman"/>
          <w:color w:val="FF0000"/>
          <w:sz w:val="24"/>
        </w:rPr>
      </w:pPr>
      <w:r w:rsidRPr="00A20434">
        <w:rPr>
          <w:rFonts w:ascii="Times New Roman" w:hAnsi="Times New Roman"/>
          <w:b/>
          <w:sz w:val="24"/>
        </w:rPr>
        <w:t xml:space="preserve">More details regarding the extent of the QA/QC protocols would serve to </w:t>
      </w:r>
      <w:r w:rsidR="00A20434" w:rsidRPr="00A20434">
        <w:rPr>
          <w:rFonts w:ascii="Times New Roman" w:hAnsi="Times New Roman"/>
          <w:b/>
          <w:sz w:val="24"/>
        </w:rPr>
        <w:t>enhance the methodology section</w:t>
      </w:r>
      <w:r w:rsidR="00C55529">
        <w:rPr>
          <w:rFonts w:ascii="Times New Roman" w:hAnsi="Times New Roman"/>
          <w:b/>
          <w:sz w:val="24"/>
        </w:rPr>
        <w:t>:</w:t>
      </w:r>
      <w:r w:rsidR="00ED768B">
        <w:rPr>
          <w:rFonts w:ascii="Times New Roman" w:hAnsi="Times New Roman"/>
          <w:sz w:val="24"/>
        </w:rPr>
        <w:t xml:space="preserve">  </w:t>
      </w:r>
      <w:r w:rsidR="00ED768B" w:rsidRPr="00C55529">
        <w:rPr>
          <w:rFonts w:ascii="Times New Roman" w:hAnsi="Times New Roman"/>
          <w:color w:val="7030A0"/>
          <w:sz w:val="24"/>
        </w:rPr>
        <w:t xml:space="preserve">I’m not sure what this reviewer wants… a more detailed lab QA/QC?  The lab part of the QA/QC already passed muster in a previous publication, and I don’t know how to get more detailed with the sampling part without maybe naming the brand of core sample used?  Thoughts?  </w:t>
      </w:r>
    </w:p>
    <w:p w14:paraId="60BB7C29" w14:textId="77777777" w:rsidR="00C57FAE" w:rsidRPr="00742742" w:rsidRDefault="00C57FAE" w:rsidP="00C57FAE">
      <w:pPr>
        <w:rPr>
          <w:rFonts w:ascii="Times New Roman" w:hAnsi="Times New Roman"/>
          <w:sz w:val="24"/>
        </w:rPr>
      </w:pPr>
    </w:p>
    <w:p w14:paraId="1397226A" w14:textId="77777777" w:rsidR="00C57FAE" w:rsidRPr="00742742" w:rsidRDefault="00C57FAE" w:rsidP="005F5623">
      <w:pPr>
        <w:rPr>
          <w:rFonts w:ascii="Times New Roman" w:hAnsi="Times New Roman"/>
          <w:sz w:val="24"/>
          <w:szCs w:val="24"/>
        </w:rPr>
      </w:pPr>
    </w:p>
    <w:p w14:paraId="280FF71B" w14:textId="77777777" w:rsidR="005C6FE3" w:rsidRPr="00742742" w:rsidRDefault="005C6FE3">
      <w:pPr>
        <w:rPr>
          <w:rFonts w:ascii="Times New Roman" w:hAnsi="Times New Roman"/>
          <w:sz w:val="24"/>
          <w:szCs w:val="24"/>
        </w:rPr>
      </w:pPr>
    </w:p>
    <w:p w14:paraId="07877BF0" w14:textId="77777777" w:rsidR="00D01836" w:rsidRPr="00742742" w:rsidRDefault="00D01836">
      <w:pPr>
        <w:rPr>
          <w:rFonts w:ascii="Times New Roman" w:hAnsi="Times New Roman"/>
          <w:sz w:val="24"/>
        </w:rPr>
      </w:pPr>
    </w:p>
    <w:sectPr w:rsidR="00D01836" w:rsidRPr="007427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ise" w:date="2017-12-12T00:49:00Z" w:initials="j">
    <w:p w14:paraId="001910D7" w14:textId="77777777" w:rsidR="00903E7D" w:rsidRDefault="00903E7D">
      <w:pPr>
        <w:pStyle w:val="CommentText"/>
      </w:pPr>
      <w:r>
        <w:rPr>
          <w:rStyle w:val="CommentReference"/>
        </w:rPr>
        <w:annotationRef/>
      </w:r>
      <w:r>
        <w:t>Amy, I moved this, but you can always move it back.</w:t>
      </w:r>
    </w:p>
  </w:comment>
  <w:comment w:id="5" w:author="Jenise" w:date="2017-12-12T00:52:00Z" w:initials="j">
    <w:p w14:paraId="5CA7BDAE" w14:textId="77777777" w:rsidR="00903E7D" w:rsidRDefault="00903E7D">
      <w:pPr>
        <w:pStyle w:val="CommentText"/>
      </w:pPr>
      <w:r>
        <w:rPr>
          <w:rStyle w:val="CommentReference"/>
        </w:rPr>
        <w:annotationRef/>
      </w:r>
      <w:r>
        <w:t>We could change the section name to “analysis” to help with this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910D7" w15:done="0"/>
  <w15:commentEx w15:paraId="5CA7BD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se">
    <w15:presenceInfo w15:providerId="None" w15:userId="J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23"/>
    <w:rsid w:val="00001454"/>
    <w:rsid w:val="00012D56"/>
    <w:rsid w:val="000169DF"/>
    <w:rsid w:val="00035ABF"/>
    <w:rsid w:val="0008779E"/>
    <w:rsid w:val="000A4638"/>
    <w:rsid w:val="000A5E0A"/>
    <w:rsid w:val="000B7EEF"/>
    <w:rsid w:val="000E21AD"/>
    <w:rsid w:val="000F06E5"/>
    <w:rsid w:val="00100CF0"/>
    <w:rsid w:val="00100E7D"/>
    <w:rsid w:val="001152C9"/>
    <w:rsid w:val="00116EF8"/>
    <w:rsid w:val="0012144B"/>
    <w:rsid w:val="00167B8C"/>
    <w:rsid w:val="001717EC"/>
    <w:rsid w:val="001720D2"/>
    <w:rsid w:val="00185F6C"/>
    <w:rsid w:val="001900A5"/>
    <w:rsid w:val="001D35D1"/>
    <w:rsid w:val="00206996"/>
    <w:rsid w:val="002151A0"/>
    <w:rsid w:val="002559AC"/>
    <w:rsid w:val="002577E7"/>
    <w:rsid w:val="00287C87"/>
    <w:rsid w:val="00287EB2"/>
    <w:rsid w:val="002C015C"/>
    <w:rsid w:val="002C2AEF"/>
    <w:rsid w:val="003260FD"/>
    <w:rsid w:val="00331930"/>
    <w:rsid w:val="003628AC"/>
    <w:rsid w:val="00365563"/>
    <w:rsid w:val="003A1ACB"/>
    <w:rsid w:val="003C380B"/>
    <w:rsid w:val="003C611E"/>
    <w:rsid w:val="003C6F85"/>
    <w:rsid w:val="00425B65"/>
    <w:rsid w:val="004270B3"/>
    <w:rsid w:val="0045250C"/>
    <w:rsid w:val="00452622"/>
    <w:rsid w:val="00461DB3"/>
    <w:rsid w:val="00481EDC"/>
    <w:rsid w:val="00490E77"/>
    <w:rsid w:val="00492045"/>
    <w:rsid w:val="004A2D50"/>
    <w:rsid w:val="004B33BB"/>
    <w:rsid w:val="004C2EAD"/>
    <w:rsid w:val="004C55DF"/>
    <w:rsid w:val="004E5729"/>
    <w:rsid w:val="004F0A36"/>
    <w:rsid w:val="004F11A8"/>
    <w:rsid w:val="004F7121"/>
    <w:rsid w:val="005413E3"/>
    <w:rsid w:val="00547392"/>
    <w:rsid w:val="00553DF2"/>
    <w:rsid w:val="00586C92"/>
    <w:rsid w:val="00592851"/>
    <w:rsid w:val="005A0B1B"/>
    <w:rsid w:val="005A0CFB"/>
    <w:rsid w:val="005A4363"/>
    <w:rsid w:val="005C3DFA"/>
    <w:rsid w:val="005C6FE3"/>
    <w:rsid w:val="005C7409"/>
    <w:rsid w:val="005C7AD1"/>
    <w:rsid w:val="005D52D7"/>
    <w:rsid w:val="005F3437"/>
    <w:rsid w:val="005F5623"/>
    <w:rsid w:val="00600E29"/>
    <w:rsid w:val="00613380"/>
    <w:rsid w:val="00651291"/>
    <w:rsid w:val="006641B1"/>
    <w:rsid w:val="00665E6C"/>
    <w:rsid w:val="0067697F"/>
    <w:rsid w:val="006A57CE"/>
    <w:rsid w:val="006B2EDD"/>
    <w:rsid w:val="006B7C29"/>
    <w:rsid w:val="006C0FA4"/>
    <w:rsid w:val="006C3C5A"/>
    <w:rsid w:val="006D029D"/>
    <w:rsid w:val="006D5076"/>
    <w:rsid w:val="006D6AD6"/>
    <w:rsid w:val="006F362C"/>
    <w:rsid w:val="006F7BF1"/>
    <w:rsid w:val="00710677"/>
    <w:rsid w:val="00726A2F"/>
    <w:rsid w:val="00742742"/>
    <w:rsid w:val="00752939"/>
    <w:rsid w:val="00771CB4"/>
    <w:rsid w:val="00793EEB"/>
    <w:rsid w:val="007A0C3F"/>
    <w:rsid w:val="007B49CD"/>
    <w:rsid w:val="007B66A9"/>
    <w:rsid w:val="007C12A6"/>
    <w:rsid w:val="007C4D20"/>
    <w:rsid w:val="007F215A"/>
    <w:rsid w:val="007F75AC"/>
    <w:rsid w:val="00821DF9"/>
    <w:rsid w:val="00844D1B"/>
    <w:rsid w:val="00853D0D"/>
    <w:rsid w:val="00862960"/>
    <w:rsid w:val="00863C1E"/>
    <w:rsid w:val="008659D4"/>
    <w:rsid w:val="008750DC"/>
    <w:rsid w:val="00894B3B"/>
    <w:rsid w:val="008A3A26"/>
    <w:rsid w:val="008A5040"/>
    <w:rsid w:val="008B394B"/>
    <w:rsid w:val="008B3D86"/>
    <w:rsid w:val="008C2B75"/>
    <w:rsid w:val="008D220F"/>
    <w:rsid w:val="00903E7D"/>
    <w:rsid w:val="00913576"/>
    <w:rsid w:val="0094164C"/>
    <w:rsid w:val="00952DF4"/>
    <w:rsid w:val="00953892"/>
    <w:rsid w:val="00971CEE"/>
    <w:rsid w:val="00993E08"/>
    <w:rsid w:val="009952D2"/>
    <w:rsid w:val="00997EED"/>
    <w:rsid w:val="009A4C55"/>
    <w:rsid w:val="009B4B1F"/>
    <w:rsid w:val="009C515F"/>
    <w:rsid w:val="009C6853"/>
    <w:rsid w:val="009D26D0"/>
    <w:rsid w:val="009F2F1E"/>
    <w:rsid w:val="009F41AA"/>
    <w:rsid w:val="00A05514"/>
    <w:rsid w:val="00A159B1"/>
    <w:rsid w:val="00A20434"/>
    <w:rsid w:val="00A23F6B"/>
    <w:rsid w:val="00A36C0F"/>
    <w:rsid w:val="00A42B19"/>
    <w:rsid w:val="00A57ECE"/>
    <w:rsid w:val="00A821CA"/>
    <w:rsid w:val="00A94E8A"/>
    <w:rsid w:val="00AA484F"/>
    <w:rsid w:val="00AB4C51"/>
    <w:rsid w:val="00AC42F7"/>
    <w:rsid w:val="00AD0C87"/>
    <w:rsid w:val="00B13CFA"/>
    <w:rsid w:val="00B2270E"/>
    <w:rsid w:val="00B23883"/>
    <w:rsid w:val="00B243A2"/>
    <w:rsid w:val="00B43EBF"/>
    <w:rsid w:val="00B53173"/>
    <w:rsid w:val="00B73CFB"/>
    <w:rsid w:val="00B96D0A"/>
    <w:rsid w:val="00BB2629"/>
    <w:rsid w:val="00BC7E88"/>
    <w:rsid w:val="00BD5515"/>
    <w:rsid w:val="00BF792E"/>
    <w:rsid w:val="00C31012"/>
    <w:rsid w:val="00C35C08"/>
    <w:rsid w:val="00C43D9F"/>
    <w:rsid w:val="00C47EAC"/>
    <w:rsid w:val="00C51097"/>
    <w:rsid w:val="00C54E02"/>
    <w:rsid w:val="00C55529"/>
    <w:rsid w:val="00C57FAE"/>
    <w:rsid w:val="00C7408C"/>
    <w:rsid w:val="00C76BC6"/>
    <w:rsid w:val="00C82AFE"/>
    <w:rsid w:val="00C842DD"/>
    <w:rsid w:val="00CA264D"/>
    <w:rsid w:val="00CA43F4"/>
    <w:rsid w:val="00CB26D9"/>
    <w:rsid w:val="00CC1A9E"/>
    <w:rsid w:val="00CD1026"/>
    <w:rsid w:val="00CF75C2"/>
    <w:rsid w:val="00D01836"/>
    <w:rsid w:val="00D06628"/>
    <w:rsid w:val="00D103D0"/>
    <w:rsid w:val="00D16C50"/>
    <w:rsid w:val="00D30F9C"/>
    <w:rsid w:val="00D402AA"/>
    <w:rsid w:val="00D47EED"/>
    <w:rsid w:val="00D54678"/>
    <w:rsid w:val="00D725DC"/>
    <w:rsid w:val="00D85F75"/>
    <w:rsid w:val="00D90054"/>
    <w:rsid w:val="00D9029F"/>
    <w:rsid w:val="00D91044"/>
    <w:rsid w:val="00D945AC"/>
    <w:rsid w:val="00DA2A7B"/>
    <w:rsid w:val="00DB56BA"/>
    <w:rsid w:val="00DD02D8"/>
    <w:rsid w:val="00DF0013"/>
    <w:rsid w:val="00DF322D"/>
    <w:rsid w:val="00DF382F"/>
    <w:rsid w:val="00E2062E"/>
    <w:rsid w:val="00E50447"/>
    <w:rsid w:val="00E57F66"/>
    <w:rsid w:val="00E70007"/>
    <w:rsid w:val="00E70D77"/>
    <w:rsid w:val="00E71C64"/>
    <w:rsid w:val="00E872DA"/>
    <w:rsid w:val="00EA2B7E"/>
    <w:rsid w:val="00ED3F76"/>
    <w:rsid w:val="00ED768B"/>
    <w:rsid w:val="00F0192D"/>
    <w:rsid w:val="00F15BC7"/>
    <w:rsid w:val="00F218C7"/>
    <w:rsid w:val="00F82B2C"/>
    <w:rsid w:val="00F92852"/>
    <w:rsid w:val="00F932AE"/>
    <w:rsid w:val="00F959F9"/>
    <w:rsid w:val="00FB4F6A"/>
    <w:rsid w:val="00FD0437"/>
    <w:rsid w:val="00FD113C"/>
    <w:rsid w:val="00FD1AB6"/>
    <w:rsid w:val="00FE0D90"/>
    <w:rsid w:val="00FE2D43"/>
    <w:rsid w:val="00FF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3BA7"/>
  <w15:docId w15:val="{CEDCE8B3-9710-45B6-B49F-1B721CB9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623"/>
    <w:pPr>
      <w:overflowPunct w:val="0"/>
      <w:autoSpaceDE w:val="0"/>
      <w:autoSpaceDN w:val="0"/>
      <w:adjustRightInd w:val="0"/>
      <w:spacing w:after="0" w:line="240" w:lineRule="auto"/>
      <w:textAlignment w:val="baseline"/>
    </w:pPr>
    <w:rPr>
      <w:rFonts w:ascii="Geneva" w:eastAsia="Times New Roman" w:hAnsi="Geneva" w:cs="Times New Roman"/>
      <w:sz w:val="20"/>
      <w:szCs w:val="20"/>
    </w:rPr>
  </w:style>
  <w:style w:type="paragraph" w:styleId="Heading1">
    <w:name w:val="heading 1"/>
    <w:basedOn w:val="Normal"/>
    <w:next w:val="Normal"/>
    <w:link w:val="Heading1Char"/>
    <w:qFormat/>
    <w:rsid w:val="005F5623"/>
    <w:pPr>
      <w:keepNext/>
      <w:overflowPunct/>
      <w:autoSpaceDE/>
      <w:autoSpaceDN/>
      <w:adjustRightInd/>
      <w:textAlignment w:val="auto"/>
      <w:outlineLvl w:val="0"/>
    </w:pPr>
    <w:rPr>
      <w:rFonts w:ascii="Times New Roman" w:hAnsi="Times New Roman"/>
      <w:b/>
      <w:sz w:val="24"/>
    </w:rPr>
  </w:style>
  <w:style w:type="paragraph" w:styleId="Heading2">
    <w:name w:val="heading 2"/>
    <w:basedOn w:val="Normal"/>
    <w:next w:val="Normal"/>
    <w:link w:val="Heading2Char"/>
    <w:qFormat/>
    <w:rsid w:val="005F5623"/>
    <w:pPr>
      <w:keepNext/>
      <w:overflowPunct/>
      <w:autoSpaceDE/>
      <w:autoSpaceDN/>
      <w:adjustRightInd/>
      <w:textAlignment w:val="auto"/>
      <w:outlineLvl w:val="1"/>
    </w:pPr>
    <w:rPr>
      <w:rFonts w:ascii="Times New Roman" w:hAnsi="Times New Roman"/>
      <w:sz w:val="24"/>
      <w:u w:val="single"/>
    </w:rPr>
  </w:style>
  <w:style w:type="paragraph" w:styleId="Heading3">
    <w:name w:val="heading 3"/>
    <w:basedOn w:val="Normal"/>
    <w:next w:val="Normal"/>
    <w:link w:val="Heading3Char"/>
    <w:qFormat/>
    <w:rsid w:val="005F5623"/>
    <w:pPr>
      <w:keepNext/>
      <w:ind w:left="5040" w:firstLine="720"/>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562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5F5623"/>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5F5623"/>
    <w:rPr>
      <w:rFonts w:ascii="Times New Roman" w:eastAsia="Times New Roman" w:hAnsi="Times New Roman" w:cs="Times New Roman"/>
      <w:b/>
      <w:bCs/>
      <w:sz w:val="24"/>
      <w:szCs w:val="20"/>
    </w:rPr>
  </w:style>
  <w:style w:type="paragraph" w:styleId="PlainText">
    <w:name w:val="Plain Text"/>
    <w:basedOn w:val="Normal"/>
    <w:link w:val="PlainTextChar"/>
    <w:uiPriority w:val="99"/>
    <w:unhideWhenUsed/>
    <w:rsid w:val="005F5623"/>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F5623"/>
    <w:rPr>
      <w:rFonts w:ascii="Calibri" w:hAnsi="Calibri"/>
      <w:szCs w:val="21"/>
    </w:rPr>
  </w:style>
  <w:style w:type="paragraph" w:styleId="BalloonText">
    <w:name w:val="Balloon Text"/>
    <w:basedOn w:val="Normal"/>
    <w:link w:val="BalloonTextChar"/>
    <w:uiPriority w:val="99"/>
    <w:semiHidden/>
    <w:unhideWhenUsed/>
    <w:rsid w:val="00586C92"/>
    <w:rPr>
      <w:rFonts w:ascii="Tahoma" w:hAnsi="Tahoma" w:cs="Tahoma"/>
      <w:sz w:val="16"/>
      <w:szCs w:val="16"/>
    </w:rPr>
  </w:style>
  <w:style w:type="character" w:customStyle="1" w:styleId="BalloonTextChar">
    <w:name w:val="Balloon Text Char"/>
    <w:basedOn w:val="DefaultParagraphFont"/>
    <w:link w:val="BalloonText"/>
    <w:uiPriority w:val="99"/>
    <w:semiHidden/>
    <w:rsid w:val="00586C92"/>
    <w:rPr>
      <w:rFonts w:ascii="Tahoma" w:eastAsia="Times New Roman" w:hAnsi="Tahoma" w:cs="Tahoma"/>
      <w:sz w:val="16"/>
      <w:szCs w:val="16"/>
    </w:rPr>
  </w:style>
  <w:style w:type="character" w:styleId="Hyperlink">
    <w:name w:val="Hyperlink"/>
    <w:basedOn w:val="DefaultParagraphFont"/>
    <w:uiPriority w:val="99"/>
    <w:unhideWhenUsed/>
    <w:rsid w:val="005C6FE3"/>
    <w:rPr>
      <w:color w:val="0000FF" w:themeColor="hyperlink"/>
      <w:u w:val="single"/>
    </w:rPr>
  </w:style>
  <w:style w:type="character" w:styleId="CommentReference">
    <w:name w:val="annotation reference"/>
    <w:basedOn w:val="DefaultParagraphFont"/>
    <w:uiPriority w:val="99"/>
    <w:semiHidden/>
    <w:unhideWhenUsed/>
    <w:rsid w:val="00903E7D"/>
    <w:rPr>
      <w:sz w:val="16"/>
      <w:szCs w:val="16"/>
    </w:rPr>
  </w:style>
  <w:style w:type="paragraph" w:styleId="CommentText">
    <w:name w:val="annotation text"/>
    <w:basedOn w:val="Normal"/>
    <w:link w:val="CommentTextChar"/>
    <w:uiPriority w:val="99"/>
    <w:semiHidden/>
    <w:unhideWhenUsed/>
    <w:rsid w:val="00903E7D"/>
  </w:style>
  <w:style w:type="character" w:customStyle="1" w:styleId="CommentTextChar">
    <w:name w:val="Comment Text Char"/>
    <w:basedOn w:val="DefaultParagraphFont"/>
    <w:link w:val="CommentText"/>
    <w:uiPriority w:val="99"/>
    <w:semiHidden/>
    <w:rsid w:val="00903E7D"/>
    <w:rPr>
      <w:rFonts w:ascii="Geneva" w:eastAsia="Times New Roman" w:hAnsi="Geneva" w:cs="Times New Roman"/>
      <w:sz w:val="20"/>
      <w:szCs w:val="20"/>
    </w:rPr>
  </w:style>
  <w:style w:type="paragraph" w:styleId="CommentSubject">
    <w:name w:val="annotation subject"/>
    <w:basedOn w:val="CommentText"/>
    <w:next w:val="CommentText"/>
    <w:link w:val="CommentSubjectChar"/>
    <w:uiPriority w:val="99"/>
    <w:semiHidden/>
    <w:unhideWhenUsed/>
    <w:rsid w:val="00903E7D"/>
    <w:rPr>
      <w:b/>
      <w:bCs/>
    </w:rPr>
  </w:style>
  <w:style w:type="character" w:customStyle="1" w:styleId="CommentSubjectChar">
    <w:name w:val="Comment Subject Char"/>
    <w:basedOn w:val="CommentTextChar"/>
    <w:link w:val="CommentSubject"/>
    <w:uiPriority w:val="99"/>
    <w:semiHidden/>
    <w:rsid w:val="00903E7D"/>
    <w:rPr>
      <w:rFonts w:ascii="Geneva" w:eastAsia="Times New Roman" w:hAnsi="Genev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mailto:aeedwards@hanovercounty.gov"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5</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Amatya, Devendra M -FS</dc:creator>
  <cp:keywords/>
  <dc:description/>
  <cp:lastModifiedBy>Jenise</cp:lastModifiedBy>
  <cp:revision>204</cp:revision>
  <dcterms:created xsi:type="dcterms:W3CDTF">2012-05-09T19:40:00Z</dcterms:created>
  <dcterms:modified xsi:type="dcterms:W3CDTF">2017-12-12T06:11:00Z</dcterms:modified>
</cp:coreProperties>
</file>