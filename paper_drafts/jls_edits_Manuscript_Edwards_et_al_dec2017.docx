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126C2" w14:textId="77777777" w:rsidR="00A96835" w:rsidRPr="005B7910" w:rsidRDefault="00A96835" w:rsidP="007F2FC9">
      <w:pPr>
        <w:spacing w:line="360" w:lineRule="auto"/>
        <w:contextualSpacing/>
        <w:rPr>
          <w:rFonts w:ascii="Times New Roman" w:hAnsi="Times New Roman" w:cs="Times New Roman"/>
          <w:b/>
          <w:sz w:val="24"/>
          <w:szCs w:val="24"/>
        </w:rPr>
      </w:pPr>
      <w:r w:rsidRPr="005B7910">
        <w:rPr>
          <w:rFonts w:ascii="Times New Roman" w:hAnsi="Times New Roman" w:cs="Times New Roman"/>
          <w:b/>
          <w:sz w:val="24"/>
          <w:szCs w:val="24"/>
        </w:rPr>
        <w:t>Mercury concentrations in bat g</w:t>
      </w:r>
      <w:r w:rsidR="00713B7B" w:rsidRPr="005B7910">
        <w:rPr>
          <w:rFonts w:ascii="Times New Roman" w:hAnsi="Times New Roman" w:cs="Times New Roman"/>
          <w:b/>
          <w:sz w:val="24"/>
          <w:szCs w:val="24"/>
        </w:rPr>
        <w:t xml:space="preserve">uano from caves and bat houses </w:t>
      </w:r>
      <w:r w:rsidRPr="005B7910">
        <w:rPr>
          <w:rFonts w:ascii="Times New Roman" w:hAnsi="Times New Roman" w:cs="Times New Roman"/>
          <w:b/>
          <w:sz w:val="24"/>
          <w:szCs w:val="24"/>
        </w:rPr>
        <w:t>in Florida and Georgia</w:t>
      </w:r>
      <w:r w:rsidR="00713B7B" w:rsidRPr="005B7910">
        <w:rPr>
          <w:rFonts w:ascii="Times New Roman" w:hAnsi="Times New Roman" w:cs="Times New Roman"/>
          <w:b/>
          <w:sz w:val="24"/>
          <w:szCs w:val="24"/>
        </w:rPr>
        <w:t>, USA</w:t>
      </w:r>
    </w:p>
    <w:p w14:paraId="15C8D0A6" w14:textId="77777777" w:rsidR="00A96835" w:rsidRPr="007F2FC9" w:rsidRDefault="001D6FC9"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AMY E. EDWARDS</w:t>
      </w:r>
      <w:r w:rsidRPr="001D6FC9">
        <w:rPr>
          <w:rFonts w:ascii="Times New Roman" w:hAnsi="Times New Roman" w:cs="Times New Roman"/>
          <w:sz w:val="24"/>
          <w:szCs w:val="24"/>
          <w:vertAlign w:val="superscript"/>
        </w:rPr>
        <w:t>1</w:t>
      </w:r>
      <w:r>
        <w:rPr>
          <w:rFonts w:ascii="Times New Roman" w:hAnsi="Times New Roman" w:cs="Times New Roman"/>
          <w:sz w:val="24"/>
          <w:szCs w:val="24"/>
        </w:rPr>
        <w:t>, JENISE L. SWALL</w:t>
      </w:r>
      <w:r w:rsidRPr="001D6FC9">
        <w:rPr>
          <w:rFonts w:ascii="Times New Roman" w:hAnsi="Times New Roman" w:cs="Times New Roman"/>
          <w:sz w:val="24"/>
          <w:szCs w:val="24"/>
          <w:vertAlign w:val="superscript"/>
        </w:rPr>
        <w:t>2</w:t>
      </w:r>
      <w:r>
        <w:rPr>
          <w:rFonts w:ascii="Times New Roman" w:hAnsi="Times New Roman" w:cs="Times New Roman"/>
          <w:sz w:val="24"/>
          <w:szCs w:val="24"/>
        </w:rPr>
        <w:t>, and CHARLES H. JAGOE</w:t>
      </w:r>
      <w:r w:rsidRPr="001D6FC9">
        <w:rPr>
          <w:rFonts w:ascii="Times New Roman" w:hAnsi="Times New Roman" w:cs="Times New Roman"/>
          <w:sz w:val="24"/>
          <w:szCs w:val="24"/>
          <w:vertAlign w:val="superscript"/>
        </w:rPr>
        <w:t>3</w:t>
      </w:r>
    </w:p>
    <w:p w14:paraId="53F920A2" w14:textId="77777777" w:rsidR="00A96835" w:rsidRPr="007F2FC9" w:rsidRDefault="00A96835" w:rsidP="007F2FC9">
      <w:pPr>
        <w:spacing w:line="360" w:lineRule="auto"/>
        <w:contextualSpacing/>
        <w:rPr>
          <w:rFonts w:ascii="Times New Roman" w:hAnsi="Times New Roman" w:cs="Times New Roman"/>
          <w:sz w:val="24"/>
          <w:szCs w:val="24"/>
        </w:rPr>
      </w:pPr>
    </w:p>
    <w:p w14:paraId="1765C6C3" w14:textId="1DDFE57F" w:rsidR="00A96835" w:rsidRPr="007F2FC9" w:rsidRDefault="001D6FC9" w:rsidP="007F2FC9">
      <w:pPr>
        <w:spacing w:line="360" w:lineRule="auto"/>
        <w:contextualSpacing/>
        <w:rPr>
          <w:rFonts w:ascii="Times New Roman" w:hAnsi="Times New Roman" w:cs="Times New Roman"/>
          <w:sz w:val="24"/>
          <w:szCs w:val="24"/>
        </w:rPr>
      </w:pPr>
      <w:r w:rsidRPr="001D6FC9">
        <w:rPr>
          <w:rFonts w:ascii="Times New Roman" w:hAnsi="Times New Roman" w:cs="Times New Roman"/>
          <w:sz w:val="24"/>
          <w:szCs w:val="24"/>
          <w:vertAlign w:val="superscript"/>
        </w:rPr>
        <w:t>1</w:t>
      </w:r>
      <w:r w:rsidR="00A96835" w:rsidRPr="007F2FC9">
        <w:rPr>
          <w:rFonts w:ascii="Times New Roman" w:hAnsi="Times New Roman" w:cs="Times New Roman"/>
          <w:sz w:val="24"/>
          <w:szCs w:val="24"/>
        </w:rPr>
        <w:t>Hanover County Government, 9015 Pole G</w:t>
      </w:r>
      <w:r>
        <w:rPr>
          <w:rFonts w:ascii="Times New Roman" w:hAnsi="Times New Roman" w:cs="Times New Roman"/>
          <w:sz w:val="24"/>
          <w:szCs w:val="24"/>
        </w:rPr>
        <w:t>reen Park Lane, Mechanicsville, Virginia</w:t>
      </w:r>
      <w:r w:rsidR="00A96835" w:rsidRPr="007F2FC9">
        <w:rPr>
          <w:rFonts w:ascii="Times New Roman" w:hAnsi="Times New Roman" w:cs="Times New Roman"/>
          <w:sz w:val="24"/>
          <w:szCs w:val="24"/>
        </w:rPr>
        <w:t xml:space="preserve"> 23116</w:t>
      </w:r>
      <w:r>
        <w:rPr>
          <w:rFonts w:ascii="Times New Roman" w:hAnsi="Times New Roman" w:cs="Times New Roman"/>
          <w:sz w:val="24"/>
          <w:szCs w:val="24"/>
        </w:rPr>
        <w:t>, USA; E-mail: aeedwards@hanovercounty.gov</w:t>
      </w:r>
    </w:p>
    <w:p w14:paraId="3686ED80" w14:textId="77777777" w:rsidR="00A96835" w:rsidRPr="007F2FC9" w:rsidRDefault="001D6FC9" w:rsidP="007F2FC9">
      <w:pPr>
        <w:spacing w:line="360" w:lineRule="auto"/>
        <w:contextualSpacing/>
        <w:rPr>
          <w:rFonts w:ascii="Times New Roman" w:hAnsi="Times New Roman" w:cs="Times New Roman"/>
          <w:sz w:val="24"/>
          <w:szCs w:val="24"/>
        </w:rPr>
      </w:pPr>
      <w:r w:rsidRPr="001D6FC9">
        <w:rPr>
          <w:rFonts w:ascii="Times New Roman" w:hAnsi="Times New Roman" w:cs="Times New Roman"/>
          <w:sz w:val="24"/>
          <w:szCs w:val="24"/>
          <w:vertAlign w:val="superscript"/>
        </w:rPr>
        <w:t>2</w:t>
      </w:r>
      <w:r w:rsidR="00A96835" w:rsidRPr="007F2FC9">
        <w:rPr>
          <w:rFonts w:ascii="Times New Roman" w:hAnsi="Times New Roman" w:cs="Times New Roman"/>
          <w:sz w:val="24"/>
          <w:szCs w:val="24"/>
        </w:rPr>
        <w:t>Department of Statistical Sciences and Operations Research, Virginia Commonwealth University,</w:t>
      </w:r>
      <w:r>
        <w:rPr>
          <w:rFonts w:ascii="Times New Roman" w:hAnsi="Times New Roman" w:cs="Times New Roman"/>
          <w:sz w:val="24"/>
          <w:szCs w:val="24"/>
        </w:rPr>
        <w:t xml:space="preserve"> 1015 Floyd Avenue, Richmond, Virginia</w:t>
      </w:r>
      <w:r w:rsidR="00A96835" w:rsidRPr="007F2FC9">
        <w:rPr>
          <w:rFonts w:ascii="Times New Roman" w:hAnsi="Times New Roman" w:cs="Times New Roman"/>
          <w:sz w:val="24"/>
          <w:szCs w:val="24"/>
        </w:rPr>
        <w:t xml:space="preserve"> 23284</w:t>
      </w:r>
      <w:r>
        <w:rPr>
          <w:rFonts w:ascii="Times New Roman" w:hAnsi="Times New Roman" w:cs="Times New Roman"/>
          <w:sz w:val="24"/>
          <w:szCs w:val="24"/>
        </w:rPr>
        <w:t>, USA</w:t>
      </w:r>
    </w:p>
    <w:p w14:paraId="715205FD" w14:textId="77777777" w:rsidR="00487EE1" w:rsidRDefault="00A96835" w:rsidP="007F2FC9">
      <w:pPr>
        <w:spacing w:line="360" w:lineRule="auto"/>
        <w:contextualSpacing/>
        <w:rPr>
          <w:rFonts w:ascii="Times New Roman" w:hAnsi="Times New Roman" w:cs="Times New Roman"/>
          <w:sz w:val="24"/>
          <w:szCs w:val="24"/>
        </w:rPr>
      </w:pPr>
      <w:r w:rsidRPr="007F2FC9">
        <w:rPr>
          <w:rFonts w:ascii="Times New Roman" w:hAnsi="Times New Roman" w:cs="Times New Roman"/>
          <w:sz w:val="24"/>
          <w:szCs w:val="24"/>
        </w:rPr>
        <w:t>(3)School of the Environment, Florida A&amp;M University, 1515 S. Martin Luther</w:t>
      </w:r>
      <w:r w:rsidR="001D6FC9">
        <w:rPr>
          <w:rFonts w:ascii="Times New Roman" w:hAnsi="Times New Roman" w:cs="Times New Roman"/>
          <w:sz w:val="24"/>
          <w:szCs w:val="24"/>
        </w:rPr>
        <w:t xml:space="preserve"> King Jr. Blvd., Tallahassee, Florida</w:t>
      </w:r>
      <w:r w:rsidRPr="007F2FC9">
        <w:rPr>
          <w:rFonts w:ascii="Times New Roman" w:hAnsi="Times New Roman" w:cs="Times New Roman"/>
          <w:sz w:val="24"/>
          <w:szCs w:val="24"/>
        </w:rPr>
        <w:t xml:space="preserve"> 32307</w:t>
      </w:r>
      <w:r w:rsidR="001D6FC9">
        <w:rPr>
          <w:rFonts w:ascii="Times New Roman" w:hAnsi="Times New Roman" w:cs="Times New Roman"/>
          <w:sz w:val="24"/>
          <w:szCs w:val="24"/>
        </w:rPr>
        <w:t>, USA</w:t>
      </w:r>
    </w:p>
    <w:p w14:paraId="72BCA77A" w14:textId="77777777" w:rsidR="006B73EE" w:rsidRPr="007F2FC9" w:rsidRDefault="006B73EE" w:rsidP="007F2FC9">
      <w:pPr>
        <w:spacing w:line="360" w:lineRule="auto"/>
        <w:contextualSpacing/>
        <w:rPr>
          <w:rFonts w:ascii="Times New Roman" w:hAnsi="Times New Roman" w:cs="Times New Roman"/>
          <w:sz w:val="24"/>
          <w:szCs w:val="24"/>
        </w:rPr>
      </w:pPr>
    </w:p>
    <w:p w14:paraId="4A71FB2A" w14:textId="77777777" w:rsidR="00487EE1" w:rsidRPr="007F2FC9" w:rsidRDefault="00487EE1" w:rsidP="007F2FC9">
      <w:pPr>
        <w:spacing w:line="360" w:lineRule="auto"/>
        <w:contextualSpacing/>
        <w:rPr>
          <w:rFonts w:ascii="Times New Roman" w:hAnsi="Times New Roman" w:cs="Times New Roman"/>
          <w:sz w:val="24"/>
          <w:szCs w:val="24"/>
        </w:rPr>
      </w:pPr>
      <w:r w:rsidRPr="007F2FC9">
        <w:rPr>
          <w:rFonts w:ascii="Times New Roman" w:hAnsi="Times New Roman" w:cs="Times New Roman"/>
          <w:sz w:val="24"/>
          <w:szCs w:val="24"/>
        </w:rPr>
        <w:t>Short Running Title:  Mercury</w:t>
      </w:r>
      <w:r w:rsidR="003F2473">
        <w:rPr>
          <w:rFonts w:ascii="Times New Roman" w:hAnsi="Times New Roman" w:cs="Times New Roman"/>
          <w:sz w:val="24"/>
          <w:szCs w:val="24"/>
        </w:rPr>
        <w:t xml:space="preserve"> concentrations</w:t>
      </w:r>
      <w:r w:rsidRPr="007F2FC9">
        <w:rPr>
          <w:rFonts w:ascii="Times New Roman" w:hAnsi="Times New Roman" w:cs="Times New Roman"/>
          <w:sz w:val="24"/>
          <w:szCs w:val="24"/>
        </w:rPr>
        <w:t xml:space="preserve"> in bat guano</w:t>
      </w:r>
    </w:p>
    <w:p w14:paraId="11BD603D" w14:textId="77777777" w:rsidR="00A96835" w:rsidRPr="007F2FC9" w:rsidRDefault="00A96835" w:rsidP="007F2FC9">
      <w:pPr>
        <w:spacing w:line="360" w:lineRule="auto"/>
        <w:contextualSpacing/>
        <w:rPr>
          <w:rFonts w:ascii="Times New Roman" w:hAnsi="Times New Roman" w:cs="Times New Roman"/>
          <w:sz w:val="24"/>
          <w:szCs w:val="24"/>
        </w:rPr>
      </w:pPr>
    </w:p>
    <w:p w14:paraId="2921BFCE" w14:textId="77777777" w:rsidR="006B73EE" w:rsidRPr="006B73EE" w:rsidRDefault="006B73EE" w:rsidP="007F2FC9">
      <w:pPr>
        <w:spacing w:line="360" w:lineRule="auto"/>
        <w:contextualSpacing/>
        <w:rPr>
          <w:rFonts w:ascii="Times New Roman" w:hAnsi="Times New Roman" w:cs="Times New Roman"/>
          <w:sz w:val="24"/>
          <w:szCs w:val="24"/>
        </w:rPr>
      </w:pPr>
      <w:r w:rsidRPr="006B73EE">
        <w:rPr>
          <w:rFonts w:ascii="Times New Roman" w:hAnsi="Times New Roman" w:cs="Times New Roman"/>
          <w:sz w:val="24"/>
          <w:szCs w:val="24"/>
        </w:rPr>
        <w:t>ABSTRACT</w:t>
      </w:r>
    </w:p>
    <w:p w14:paraId="0EC80BCB" w14:textId="7A351505" w:rsidR="007F556F" w:rsidRDefault="00503017" w:rsidP="006B73EE">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Insectivorous b</w:t>
      </w:r>
      <w:r w:rsidR="00BE68CD">
        <w:rPr>
          <w:rFonts w:ascii="Times New Roman" w:hAnsi="Times New Roman" w:cs="Times New Roman"/>
          <w:sz w:val="24"/>
          <w:szCs w:val="24"/>
        </w:rPr>
        <w:t>ats are te</w:t>
      </w:r>
      <w:r>
        <w:rPr>
          <w:rFonts w:ascii="Times New Roman" w:hAnsi="Times New Roman" w:cs="Times New Roman"/>
          <w:sz w:val="24"/>
          <w:szCs w:val="24"/>
        </w:rPr>
        <w:t>rrestrial animal</w:t>
      </w:r>
      <w:r w:rsidR="00953E48">
        <w:rPr>
          <w:rFonts w:ascii="Times New Roman" w:hAnsi="Times New Roman" w:cs="Times New Roman"/>
          <w:sz w:val="24"/>
          <w:szCs w:val="24"/>
        </w:rPr>
        <w:t>s</w:t>
      </w:r>
      <w:r>
        <w:rPr>
          <w:rFonts w:ascii="Times New Roman" w:hAnsi="Times New Roman" w:cs="Times New Roman"/>
          <w:sz w:val="24"/>
          <w:szCs w:val="24"/>
        </w:rPr>
        <w:t xml:space="preserve"> that show</w:t>
      </w:r>
      <w:r w:rsidR="00BE68CD">
        <w:rPr>
          <w:rFonts w:ascii="Times New Roman" w:hAnsi="Times New Roman" w:cs="Times New Roman"/>
          <w:sz w:val="24"/>
          <w:szCs w:val="24"/>
        </w:rPr>
        <w:t xml:space="preserve"> increasing concentrations of mercury</w:t>
      </w:r>
      <w:r>
        <w:rPr>
          <w:rFonts w:ascii="Times New Roman" w:hAnsi="Times New Roman" w:cs="Times New Roman"/>
          <w:sz w:val="24"/>
          <w:szCs w:val="24"/>
        </w:rPr>
        <w:t xml:space="preserve"> via bioaccumulation</w:t>
      </w:r>
      <w:r w:rsidR="008C5796">
        <w:rPr>
          <w:rFonts w:ascii="Times New Roman" w:hAnsi="Times New Roman" w:cs="Times New Roman"/>
          <w:sz w:val="24"/>
          <w:szCs w:val="24"/>
        </w:rPr>
        <w:t>, as indicated in their guano</w:t>
      </w:r>
      <w:r w:rsidR="00BE68CD">
        <w:rPr>
          <w:rFonts w:ascii="Times New Roman" w:hAnsi="Times New Roman" w:cs="Times New Roman"/>
          <w:sz w:val="24"/>
          <w:szCs w:val="24"/>
        </w:rPr>
        <w:t>.  In this study, w</w:t>
      </w:r>
      <w:r w:rsidR="000607E4" w:rsidRPr="007F2FC9">
        <w:rPr>
          <w:rFonts w:ascii="Times New Roman" w:hAnsi="Times New Roman" w:cs="Times New Roman"/>
          <w:sz w:val="24"/>
          <w:szCs w:val="24"/>
        </w:rPr>
        <w:t xml:space="preserve">e </w:t>
      </w:r>
      <w:r w:rsidR="001072A0" w:rsidRPr="007F2FC9">
        <w:rPr>
          <w:rFonts w:ascii="Times New Roman" w:hAnsi="Times New Roman" w:cs="Times New Roman"/>
          <w:sz w:val="24"/>
          <w:szCs w:val="24"/>
        </w:rPr>
        <w:t>measured mercury</w:t>
      </w:r>
      <w:r w:rsidR="00A96835" w:rsidRPr="007F2FC9">
        <w:rPr>
          <w:rFonts w:ascii="Times New Roman" w:hAnsi="Times New Roman" w:cs="Times New Roman"/>
          <w:sz w:val="24"/>
          <w:szCs w:val="24"/>
        </w:rPr>
        <w:t xml:space="preserve"> concentrations in bat guano </w:t>
      </w:r>
      <w:r w:rsidR="00C6114E">
        <w:rPr>
          <w:rFonts w:ascii="Times New Roman" w:hAnsi="Times New Roman" w:cs="Times New Roman"/>
          <w:sz w:val="24"/>
          <w:szCs w:val="24"/>
        </w:rPr>
        <w:t xml:space="preserve">collected from surface and Russian core samples </w:t>
      </w:r>
      <w:r w:rsidR="00A96835" w:rsidRPr="007F2FC9">
        <w:rPr>
          <w:rFonts w:ascii="Times New Roman" w:hAnsi="Times New Roman" w:cs="Times New Roman"/>
          <w:sz w:val="24"/>
          <w:szCs w:val="24"/>
        </w:rPr>
        <w:t xml:space="preserve">from </w:t>
      </w:r>
      <w:r w:rsidR="00A91B41" w:rsidRPr="007F2FC9">
        <w:rPr>
          <w:rFonts w:ascii="Times New Roman" w:hAnsi="Times New Roman" w:cs="Times New Roman"/>
          <w:sz w:val="24"/>
          <w:szCs w:val="24"/>
        </w:rPr>
        <w:t>10</w:t>
      </w:r>
      <w:r w:rsidR="0009178C" w:rsidRPr="007F2FC9">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caves and </w:t>
      </w:r>
      <w:r w:rsidR="0009178C" w:rsidRPr="007F2FC9">
        <w:rPr>
          <w:rFonts w:ascii="Times New Roman" w:hAnsi="Times New Roman" w:cs="Times New Roman"/>
          <w:sz w:val="24"/>
          <w:szCs w:val="24"/>
        </w:rPr>
        <w:t xml:space="preserve">2 </w:t>
      </w:r>
      <w:r w:rsidR="00A96835" w:rsidRPr="007F2FC9">
        <w:rPr>
          <w:rFonts w:ascii="Times New Roman" w:hAnsi="Times New Roman" w:cs="Times New Roman"/>
          <w:sz w:val="24"/>
          <w:szCs w:val="24"/>
        </w:rPr>
        <w:t>bat houses</w:t>
      </w:r>
      <w:r w:rsidR="006F401D" w:rsidRPr="007F2FC9">
        <w:rPr>
          <w:rFonts w:ascii="Times New Roman" w:hAnsi="Times New Roman" w:cs="Times New Roman"/>
          <w:sz w:val="24"/>
          <w:szCs w:val="24"/>
        </w:rPr>
        <w:t xml:space="preserve"> </w:t>
      </w:r>
      <w:r w:rsidR="00A91B41" w:rsidRPr="007F2FC9">
        <w:rPr>
          <w:rFonts w:ascii="Times New Roman" w:hAnsi="Times New Roman" w:cs="Times New Roman"/>
          <w:sz w:val="24"/>
          <w:szCs w:val="24"/>
        </w:rPr>
        <w:t xml:space="preserve">in Florida </w:t>
      </w:r>
      <w:r w:rsidR="0017702C">
        <w:rPr>
          <w:rFonts w:ascii="Times New Roman" w:hAnsi="Times New Roman" w:cs="Times New Roman"/>
          <w:sz w:val="24"/>
          <w:szCs w:val="24"/>
        </w:rPr>
        <w:t xml:space="preserve">and </w:t>
      </w:r>
      <w:r w:rsidR="008108C9">
        <w:rPr>
          <w:rFonts w:ascii="Times New Roman" w:hAnsi="Times New Roman" w:cs="Times New Roman"/>
          <w:sz w:val="24"/>
          <w:szCs w:val="24"/>
        </w:rPr>
        <w:t>Georgia</w:t>
      </w:r>
      <w:r w:rsidR="0075359A">
        <w:rPr>
          <w:rFonts w:ascii="Times New Roman" w:hAnsi="Times New Roman" w:cs="Times New Roman"/>
          <w:sz w:val="24"/>
          <w:szCs w:val="24"/>
        </w:rPr>
        <w:t>, USA</w:t>
      </w:r>
      <w:r w:rsidR="008C5796">
        <w:rPr>
          <w:rFonts w:ascii="Times New Roman" w:hAnsi="Times New Roman" w:cs="Times New Roman"/>
          <w:sz w:val="24"/>
          <w:szCs w:val="24"/>
        </w:rPr>
        <w:t>.  These results were used for comparison</w:t>
      </w:r>
      <w:r w:rsidR="0075359A">
        <w:rPr>
          <w:rFonts w:ascii="Times New Roman" w:hAnsi="Times New Roman" w:cs="Times New Roman"/>
          <w:sz w:val="24"/>
          <w:szCs w:val="24"/>
        </w:rPr>
        <w:t xml:space="preserve"> </w:t>
      </w:r>
      <w:r w:rsidR="00875EB3">
        <w:rPr>
          <w:rFonts w:ascii="Times New Roman" w:hAnsi="Times New Roman" w:cs="Times New Roman"/>
          <w:sz w:val="24"/>
          <w:szCs w:val="24"/>
        </w:rPr>
        <w:t>to</w:t>
      </w:r>
      <w:r w:rsidR="0075359A">
        <w:rPr>
          <w:rFonts w:ascii="Times New Roman" w:hAnsi="Times New Roman" w:cs="Times New Roman"/>
          <w:sz w:val="24"/>
          <w:szCs w:val="24"/>
        </w:rPr>
        <w:t xml:space="preserve"> dated guano in a previous study and to compare concentrations between the </w:t>
      </w:r>
      <w:r w:rsidR="00B86618">
        <w:rPr>
          <w:rFonts w:ascii="Times New Roman" w:hAnsi="Times New Roman" w:cs="Times New Roman"/>
          <w:sz w:val="24"/>
          <w:szCs w:val="24"/>
        </w:rPr>
        <w:t xml:space="preserve">different predominant bat species utilizing </w:t>
      </w:r>
      <w:r w:rsidR="0075359A">
        <w:rPr>
          <w:rFonts w:ascii="Times New Roman" w:hAnsi="Times New Roman" w:cs="Times New Roman"/>
          <w:sz w:val="24"/>
          <w:szCs w:val="24"/>
        </w:rPr>
        <w:t xml:space="preserve">bat houses </w:t>
      </w:r>
      <w:r w:rsidR="000A0B52">
        <w:rPr>
          <w:rFonts w:ascii="Times New Roman" w:hAnsi="Times New Roman" w:cs="Times New Roman"/>
          <w:sz w:val="24"/>
          <w:szCs w:val="24"/>
        </w:rPr>
        <w:t>versus</w:t>
      </w:r>
      <w:r w:rsidR="0075359A">
        <w:rPr>
          <w:rFonts w:ascii="Times New Roman" w:hAnsi="Times New Roman" w:cs="Times New Roman"/>
          <w:sz w:val="24"/>
          <w:szCs w:val="24"/>
        </w:rPr>
        <w:t xml:space="preserve"> caves.</w:t>
      </w:r>
      <w:r w:rsidR="0015116C">
        <w:rPr>
          <w:rFonts w:ascii="Times New Roman" w:hAnsi="Times New Roman" w:cs="Times New Roman"/>
          <w:sz w:val="24"/>
          <w:szCs w:val="24"/>
        </w:rPr>
        <w:t xml:space="preserve">  </w:t>
      </w:r>
      <w:del w:id="0" w:author="Jenise" w:date="2017-12-11T22:34:00Z">
        <w:r w:rsidR="000A0B52" w:rsidRPr="007F2FC9" w:rsidDel="001E7A0A">
          <w:rPr>
            <w:rFonts w:ascii="Times New Roman" w:hAnsi="Times New Roman" w:cs="Times New Roman"/>
            <w:sz w:val="24"/>
            <w:szCs w:val="24"/>
          </w:rPr>
          <w:delText>The mean concentration for all samples from all locations was estimated at 0.5</w:delText>
        </w:r>
        <w:r w:rsidR="000A0B52" w:rsidDel="001E7A0A">
          <w:rPr>
            <w:rFonts w:ascii="Times New Roman" w:hAnsi="Times New Roman" w:cs="Times New Roman"/>
            <w:sz w:val="24"/>
            <w:szCs w:val="24"/>
          </w:rPr>
          <w:delText>306</w:delText>
        </w:r>
        <w:r w:rsidR="000A0B52" w:rsidRPr="007F2FC9" w:rsidDel="001E7A0A">
          <w:rPr>
            <w:rFonts w:ascii="Times New Roman" w:hAnsi="Times New Roman" w:cs="Times New Roman"/>
            <w:sz w:val="24"/>
            <w:szCs w:val="24"/>
          </w:rPr>
          <w:delText xml:space="preserve"> +/- 0.04</w:delText>
        </w:r>
        <w:r w:rsidR="000A0B52" w:rsidDel="001E7A0A">
          <w:rPr>
            <w:rFonts w:ascii="Times New Roman" w:hAnsi="Times New Roman" w:cs="Times New Roman"/>
            <w:sz w:val="24"/>
            <w:szCs w:val="24"/>
          </w:rPr>
          <w:delText>03</w:delText>
        </w:r>
        <w:r w:rsidR="000A0B52" w:rsidRPr="007F2FC9" w:rsidDel="001E7A0A">
          <w:rPr>
            <w:rFonts w:ascii="Times New Roman" w:hAnsi="Times New Roman" w:cs="Times New Roman"/>
            <w:sz w:val="24"/>
            <w:szCs w:val="24"/>
          </w:rPr>
          <w:delText xml:space="preserve"> ppm</w:delText>
        </w:r>
        <w:r w:rsidR="000A0B52" w:rsidDel="001E7A0A">
          <w:rPr>
            <w:rFonts w:ascii="Times New Roman" w:hAnsi="Times New Roman" w:cs="Times New Roman"/>
            <w:sz w:val="24"/>
            <w:szCs w:val="24"/>
          </w:rPr>
          <w:delText>.</w:delText>
        </w:r>
      </w:del>
      <w:r w:rsidR="000A0B52">
        <w:rPr>
          <w:rFonts w:ascii="Times New Roman" w:hAnsi="Times New Roman" w:cs="Times New Roman"/>
          <w:sz w:val="24"/>
          <w:szCs w:val="24"/>
        </w:rPr>
        <w:t xml:space="preserve">  </w:t>
      </w:r>
      <w:ins w:id="1" w:author="Jenise" w:date="2017-12-11T22:35:00Z">
        <w:r w:rsidR="001E7A0A">
          <w:rPr>
            <w:rFonts w:ascii="Times New Roman" w:hAnsi="Times New Roman" w:cs="Times New Roman"/>
            <w:sz w:val="24"/>
            <w:szCs w:val="24"/>
          </w:rPr>
          <w:t xml:space="preserve">Accounting for differences among sampling locations, the mean concentration of mercury </w:t>
        </w:r>
      </w:ins>
      <w:ins w:id="2" w:author="Jenise" w:date="2017-12-11T22:36:00Z">
        <w:r w:rsidR="000E6BB6">
          <w:rPr>
            <w:rFonts w:ascii="Times New Roman" w:hAnsi="Times New Roman" w:cs="Times New Roman"/>
            <w:sz w:val="24"/>
            <w:szCs w:val="24"/>
          </w:rPr>
          <w:t>was estimated at 0.53</w:t>
        </w:r>
        <w:r w:rsidR="001E7A0A">
          <w:rPr>
            <w:rFonts w:ascii="Times New Roman" w:hAnsi="Times New Roman" w:cs="Times New Roman"/>
            <w:sz w:val="24"/>
            <w:szCs w:val="24"/>
          </w:rPr>
          <w:t xml:space="preserve"> +/- 0.04 ppm.  </w:t>
        </w:r>
      </w:ins>
      <w:r w:rsidR="002703E1">
        <w:rPr>
          <w:rFonts w:ascii="Times New Roman" w:hAnsi="Times New Roman" w:cs="Times New Roman"/>
          <w:sz w:val="24"/>
          <w:szCs w:val="24"/>
        </w:rPr>
        <w:t>Average</w:t>
      </w:r>
      <w:r w:rsidR="000C0848">
        <w:rPr>
          <w:rFonts w:ascii="Times New Roman" w:hAnsi="Times New Roman" w:cs="Times New Roman"/>
          <w:sz w:val="24"/>
          <w:szCs w:val="24"/>
        </w:rPr>
        <w:t xml:space="preserve"> c</w:t>
      </w:r>
      <w:r w:rsidR="000607E4" w:rsidRPr="007F2FC9">
        <w:rPr>
          <w:rFonts w:ascii="Times New Roman" w:hAnsi="Times New Roman" w:cs="Times New Roman"/>
          <w:sz w:val="24"/>
          <w:szCs w:val="24"/>
        </w:rPr>
        <w:t>oncentrations of mercury</w:t>
      </w:r>
      <w:r w:rsidR="00A96835" w:rsidRPr="007F2FC9">
        <w:rPr>
          <w:rFonts w:ascii="Times New Roman" w:hAnsi="Times New Roman" w:cs="Times New Roman"/>
          <w:sz w:val="24"/>
          <w:szCs w:val="24"/>
        </w:rPr>
        <w:t xml:space="preserve"> in bat guano be</w:t>
      </w:r>
      <w:r w:rsidR="00D4577B" w:rsidRPr="007F2FC9">
        <w:rPr>
          <w:rFonts w:ascii="Times New Roman" w:hAnsi="Times New Roman" w:cs="Times New Roman"/>
          <w:sz w:val="24"/>
          <w:szCs w:val="24"/>
        </w:rPr>
        <w:t>tween caves and bat houses</w:t>
      </w:r>
      <w:r w:rsidR="00B86618">
        <w:rPr>
          <w:rFonts w:ascii="Times New Roman" w:hAnsi="Times New Roman" w:cs="Times New Roman"/>
          <w:sz w:val="24"/>
          <w:szCs w:val="24"/>
        </w:rPr>
        <w:t xml:space="preserve"> </w:t>
      </w:r>
      <w:ins w:id="3" w:author="Jenise" w:date="2017-12-11T22:37:00Z">
        <w:r w:rsidR="001E7A0A">
          <w:rPr>
            <w:rFonts w:ascii="Times New Roman" w:hAnsi="Times New Roman" w:cs="Times New Roman"/>
            <w:sz w:val="24"/>
            <w:szCs w:val="24"/>
          </w:rPr>
          <w:t xml:space="preserve">did not </w:t>
        </w:r>
      </w:ins>
      <w:r w:rsidR="000C0848">
        <w:rPr>
          <w:rFonts w:ascii="Times New Roman" w:hAnsi="Times New Roman" w:cs="Times New Roman"/>
          <w:sz w:val="24"/>
          <w:szCs w:val="24"/>
        </w:rPr>
        <w:t>differ</w:t>
      </w:r>
      <w:del w:id="4" w:author="Jenise" w:date="2017-12-11T22:37:00Z">
        <w:r w:rsidR="000C0848" w:rsidDel="001E7A0A">
          <w:rPr>
            <w:rFonts w:ascii="Times New Roman" w:hAnsi="Times New Roman" w:cs="Times New Roman"/>
            <w:sz w:val="24"/>
            <w:szCs w:val="24"/>
          </w:rPr>
          <w:delText>ed</w:delText>
        </w:r>
      </w:del>
      <w:r w:rsidR="000C0848">
        <w:rPr>
          <w:rFonts w:ascii="Times New Roman" w:hAnsi="Times New Roman" w:cs="Times New Roman"/>
          <w:sz w:val="24"/>
          <w:szCs w:val="24"/>
        </w:rPr>
        <w:t xml:space="preserve"> significantly, with </w:t>
      </w:r>
      <w:r w:rsidR="002703E1">
        <w:rPr>
          <w:rFonts w:ascii="Times New Roman" w:hAnsi="Times New Roman" w:cs="Times New Roman"/>
          <w:sz w:val="24"/>
          <w:szCs w:val="24"/>
        </w:rPr>
        <w:t xml:space="preserve">mean </w:t>
      </w:r>
      <w:r w:rsidR="000C0848">
        <w:rPr>
          <w:rFonts w:ascii="Times New Roman" w:hAnsi="Times New Roman" w:cs="Times New Roman"/>
          <w:sz w:val="24"/>
          <w:szCs w:val="24"/>
        </w:rPr>
        <w:t>concentrations in caves estimated to be</w:t>
      </w:r>
      <w:r w:rsidR="002703E1">
        <w:rPr>
          <w:rFonts w:ascii="Times New Roman" w:hAnsi="Times New Roman" w:cs="Times New Roman"/>
          <w:sz w:val="24"/>
          <w:szCs w:val="24"/>
        </w:rPr>
        <w:t xml:space="preserve"> 0.</w:t>
      </w:r>
      <w:ins w:id="5" w:author="Jenise" w:date="2017-12-11T22:38:00Z">
        <w:r w:rsidR="001E7A0A">
          <w:rPr>
            <w:rFonts w:ascii="Times New Roman" w:hAnsi="Times New Roman" w:cs="Times New Roman"/>
            <w:sz w:val="24"/>
            <w:szCs w:val="24"/>
          </w:rPr>
          <w:t>04</w:t>
        </w:r>
      </w:ins>
      <w:del w:id="6" w:author="Jenise" w:date="2017-12-11T22:38:00Z">
        <w:r w:rsidR="002703E1" w:rsidDel="001E7A0A">
          <w:rPr>
            <w:rFonts w:ascii="Times New Roman" w:hAnsi="Times New Roman" w:cs="Times New Roman"/>
            <w:sz w:val="24"/>
            <w:szCs w:val="24"/>
          </w:rPr>
          <w:delText>1104</w:delText>
        </w:r>
      </w:del>
      <w:r w:rsidR="002703E1">
        <w:rPr>
          <w:rFonts w:ascii="Times New Roman" w:hAnsi="Times New Roman" w:cs="Times New Roman"/>
          <w:sz w:val="24"/>
          <w:szCs w:val="24"/>
        </w:rPr>
        <w:t xml:space="preserve"> +/- 0.</w:t>
      </w:r>
      <w:ins w:id="7" w:author="Jenise" w:date="2017-12-11T22:38:00Z">
        <w:r w:rsidR="001E7A0A">
          <w:rPr>
            <w:rFonts w:ascii="Times New Roman" w:hAnsi="Times New Roman" w:cs="Times New Roman"/>
            <w:sz w:val="24"/>
            <w:szCs w:val="24"/>
          </w:rPr>
          <w:t>07</w:t>
        </w:r>
      </w:ins>
      <w:del w:id="8" w:author="Jenise" w:date="2017-12-11T22:38:00Z">
        <w:r w:rsidR="002703E1" w:rsidDel="001E7A0A">
          <w:rPr>
            <w:rFonts w:ascii="Times New Roman" w:hAnsi="Times New Roman" w:cs="Times New Roman"/>
            <w:sz w:val="24"/>
            <w:szCs w:val="24"/>
          </w:rPr>
          <w:delText>1036</w:delText>
        </w:r>
      </w:del>
      <w:r w:rsidR="002703E1">
        <w:rPr>
          <w:rFonts w:ascii="Times New Roman" w:hAnsi="Times New Roman" w:cs="Times New Roman"/>
          <w:sz w:val="24"/>
          <w:szCs w:val="24"/>
        </w:rPr>
        <w:t xml:space="preserve"> ppm higher than those in </w:t>
      </w:r>
      <w:r w:rsidR="0015116C">
        <w:rPr>
          <w:rFonts w:ascii="Times New Roman" w:hAnsi="Times New Roman" w:cs="Times New Roman"/>
          <w:sz w:val="24"/>
          <w:szCs w:val="24"/>
        </w:rPr>
        <w:t>bat houses</w:t>
      </w:r>
      <w:r w:rsidR="002703E1">
        <w:rPr>
          <w:rFonts w:ascii="Times New Roman" w:hAnsi="Times New Roman" w:cs="Times New Roman"/>
          <w:sz w:val="24"/>
          <w:szCs w:val="24"/>
        </w:rPr>
        <w:t>.</w:t>
      </w:r>
      <w:r w:rsidR="0015116C">
        <w:rPr>
          <w:rFonts w:ascii="Times New Roman" w:hAnsi="Times New Roman" w:cs="Times New Roman"/>
          <w:sz w:val="24"/>
          <w:szCs w:val="24"/>
        </w:rPr>
        <w:t xml:space="preserve"> </w:t>
      </w:r>
      <w:r w:rsidR="000A0B52">
        <w:rPr>
          <w:rFonts w:ascii="Times New Roman" w:hAnsi="Times New Roman" w:cs="Times New Roman"/>
          <w:sz w:val="24"/>
          <w:szCs w:val="24"/>
        </w:rPr>
        <w:t xml:space="preserve"> </w:t>
      </w:r>
      <w:r w:rsidR="00B86618">
        <w:rPr>
          <w:rFonts w:ascii="Times New Roman" w:hAnsi="Times New Roman" w:cs="Times New Roman"/>
          <w:sz w:val="24"/>
          <w:szCs w:val="24"/>
        </w:rPr>
        <w:t>T</w:t>
      </w:r>
      <w:r w:rsidR="00C6490C">
        <w:rPr>
          <w:rFonts w:ascii="Times New Roman" w:hAnsi="Times New Roman" w:cs="Times New Roman"/>
          <w:sz w:val="24"/>
          <w:szCs w:val="24"/>
        </w:rPr>
        <w:t>he mean concentrations between caves are found to be significantly different</w:t>
      </w:r>
      <w:r w:rsidR="00B86618">
        <w:rPr>
          <w:rFonts w:ascii="Times New Roman" w:hAnsi="Times New Roman" w:cs="Times New Roman"/>
          <w:sz w:val="24"/>
          <w:szCs w:val="24"/>
        </w:rPr>
        <w:t>, as well as the concentrations between the two bat houses</w:t>
      </w:r>
      <w:r w:rsidR="00C6490C">
        <w:rPr>
          <w:rFonts w:ascii="Times New Roman" w:hAnsi="Times New Roman" w:cs="Times New Roman"/>
          <w:sz w:val="24"/>
          <w:szCs w:val="24"/>
        </w:rPr>
        <w:t xml:space="preserve">.  </w:t>
      </w:r>
      <w:r w:rsidR="00B81AF9">
        <w:rPr>
          <w:rFonts w:ascii="Times New Roman" w:hAnsi="Times New Roman" w:cs="Times New Roman"/>
          <w:sz w:val="24"/>
          <w:szCs w:val="24"/>
        </w:rPr>
        <w:t>This is</w:t>
      </w:r>
      <w:r w:rsidR="00A96835" w:rsidRPr="007F2FC9">
        <w:rPr>
          <w:rFonts w:ascii="Times New Roman" w:hAnsi="Times New Roman" w:cs="Times New Roman"/>
          <w:sz w:val="24"/>
          <w:szCs w:val="24"/>
        </w:rPr>
        <w:t xml:space="preserve"> </w:t>
      </w:r>
      <w:r w:rsidR="007D41AD">
        <w:rPr>
          <w:rFonts w:ascii="Times New Roman" w:hAnsi="Times New Roman" w:cs="Times New Roman"/>
          <w:sz w:val="24"/>
          <w:szCs w:val="24"/>
        </w:rPr>
        <w:t>similar to the mean for the modern/recent guano</w:t>
      </w:r>
      <w:r w:rsidR="00B81AF9">
        <w:rPr>
          <w:rFonts w:ascii="Times New Roman" w:hAnsi="Times New Roman" w:cs="Times New Roman"/>
          <w:sz w:val="24"/>
          <w:szCs w:val="24"/>
        </w:rPr>
        <w:t>,</w:t>
      </w:r>
      <w:r w:rsidR="007D41AD">
        <w:rPr>
          <w:rFonts w:ascii="Times New Roman" w:hAnsi="Times New Roman" w:cs="Times New Roman"/>
          <w:sz w:val="24"/>
          <w:szCs w:val="24"/>
        </w:rPr>
        <w:t xml:space="preserve"> and </w:t>
      </w:r>
      <w:r w:rsidR="00A96835" w:rsidRPr="007F2FC9">
        <w:rPr>
          <w:rFonts w:ascii="Times New Roman" w:hAnsi="Times New Roman" w:cs="Times New Roman"/>
          <w:sz w:val="24"/>
          <w:szCs w:val="24"/>
        </w:rPr>
        <w:t>higher than ancient</w:t>
      </w:r>
      <w:r w:rsidR="0073191E" w:rsidRPr="007F2FC9">
        <w:rPr>
          <w:rFonts w:ascii="Times New Roman" w:hAnsi="Times New Roman" w:cs="Times New Roman"/>
          <w:sz w:val="24"/>
          <w:szCs w:val="24"/>
        </w:rPr>
        <w:t xml:space="preserve"> and historical guano in a previous</w:t>
      </w:r>
      <w:r w:rsidR="00A96835" w:rsidRPr="007F2FC9">
        <w:rPr>
          <w:rFonts w:ascii="Times New Roman" w:hAnsi="Times New Roman" w:cs="Times New Roman"/>
          <w:sz w:val="24"/>
          <w:szCs w:val="24"/>
        </w:rPr>
        <w:t xml:space="preserve"> study </w:t>
      </w:r>
      <w:r w:rsidR="00B81AF9">
        <w:rPr>
          <w:rFonts w:ascii="Times New Roman" w:hAnsi="Times New Roman" w:cs="Times New Roman"/>
          <w:sz w:val="24"/>
          <w:szCs w:val="24"/>
        </w:rPr>
        <w:t xml:space="preserve">of mercury concentrations with age-dated guano </w:t>
      </w:r>
      <w:r w:rsidR="007D41AD">
        <w:rPr>
          <w:rFonts w:ascii="Times New Roman" w:hAnsi="Times New Roman" w:cs="Times New Roman"/>
          <w:sz w:val="24"/>
          <w:szCs w:val="24"/>
        </w:rPr>
        <w:t xml:space="preserve">at Mammoth Cave National Park. </w:t>
      </w:r>
      <w:r w:rsidR="00C6490C">
        <w:rPr>
          <w:rFonts w:ascii="Times New Roman" w:hAnsi="Times New Roman" w:cs="Times New Roman"/>
          <w:sz w:val="24"/>
          <w:szCs w:val="24"/>
        </w:rPr>
        <w:t xml:space="preserve"> </w:t>
      </w:r>
      <w:r w:rsidR="007D41AD">
        <w:rPr>
          <w:rFonts w:ascii="Times New Roman" w:hAnsi="Times New Roman" w:cs="Times New Roman"/>
          <w:sz w:val="24"/>
          <w:szCs w:val="24"/>
        </w:rPr>
        <w:t xml:space="preserve">This </w:t>
      </w:r>
      <w:r w:rsidR="00C6490C">
        <w:rPr>
          <w:rFonts w:ascii="Times New Roman" w:hAnsi="Times New Roman" w:cs="Times New Roman"/>
          <w:sz w:val="24"/>
          <w:szCs w:val="24"/>
        </w:rPr>
        <w:t>indicat</w:t>
      </w:r>
      <w:r w:rsidR="007D41AD">
        <w:rPr>
          <w:rFonts w:ascii="Times New Roman" w:hAnsi="Times New Roman" w:cs="Times New Roman"/>
          <w:sz w:val="24"/>
          <w:szCs w:val="24"/>
        </w:rPr>
        <w:t>es</w:t>
      </w:r>
      <w:r w:rsidR="00C6490C">
        <w:rPr>
          <w:rFonts w:ascii="Times New Roman" w:hAnsi="Times New Roman" w:cs="Times New Roman"/>
          <w:sz w:val="24"/>
          <w:szCs w:val="24"/>
        </w:rPr>
        <w:t xml:space="preserve"> the modern</w:t>
      </w:r>
      <w:r w:rsidR="004959BD">
        <w:rPr>
          <w:rFonts w:ascii="Times New Roman" w:hAnsi="Times New Roman" w:cs="Times New Roman"/>
          <w:sz w:val="24"/>
          <w:szCs w:val="24"/>
        </w:rPr>
        <w:t>/fresh</w:t>
      </w:r>
      <w:r w:rsidR="00C6490C">
        <w:rPr>
          <w:rFonts w:ascii="Times New Roman" w:hAnsi="Times New Roman" w:cs="Times New Roman"/>
          <w:sz w:val="24"/>
          <w:szCs w:val="24"/>
        </w:rPr>
        <w:t xml:space="preserve"> guano in Florida and Georgia caves could be increasing from historical levels, likely due to </w:t>
      </w:r>
      <w:r w:rsidR="00501920">
        <w:rPr>
          <w:rFonts w:ascii="Times New Roman" w:hAnsi="Times New Roman" w:cs="Times New Roman"/>
          <w:sz w:val="24"/>
          <w:szCs w:val="24"/>
        </w:rPr>
        <w:t xml:space="preserve">bioaccumulation from </w:t>
      </w:r>
      <w:r w:rsidR="00C6490C">
        <w:rPr>
          <w:rFonts w:ascii="Times New Roman" w:hAnsi="Times New Roman" w:cs="Times New Roman"/>
          <w:sz w:val="24"/>
          <w:szCs w:val="24"/>
        </w:rPr>
        <w:t>the increasing concentrations</w:t>
      </w:r>
      <w:r w:rsidR="00303ABB">
        <w:rPr>
          <w:rFonts w:ascii="Times New Roman" w:hAnsi="Times New Roman" w:cs="Times New Roman"/>
          <w:sz w:val="24"/>
          <w:szCs w:val="24"/>
        </w:rPr>
        <w:t xml:space="preserve"> of mercury</w:t>
      </w:r>
      <w:r w:rsidR="00C6490C">
        <w:rPr>
          <w:rFonts w:ascii="Times New Roman" w:hAnsi="Times New Roman" w:cs="Times New Roman"/>
          <w:sz w:val="24"/>
          <w:szCs w:val="24"/>
        </w:rPr>
        <w:t xml:space="preserve"> in the environment.</w:t>
      </w:r>
      <w:r w:rsidR="00A96835" w:rsidRPr="0017702C">
        <w:rPr>
          <w:rFonts w:ascii="Times New Roman" w:hAnsi="Times New Roman" w:cs="Times New Roman"/>
          <w:sz w:val="24"/>
          <w:szCs w:val="24"/>
        </w:rPr>
        <w:t xml:space="preserve"> </w:t>
      </w:r>
      <w:r w:rsidR="0017702C">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This has implications for both the health of bats and cave ecosystems, as guano is an important </w:t>
      </w:r>
      <w:r w:rsidR="00A96835" w:rsidRPr="007F2FC9">
        <w:rPr>
          <w:rFonts w:ascii="Times New Roman" w:hAnsi="Times New Roman" w:cs="Times New Roman"/>
          <w:sz w:val="24"/>
          <w:szCs w:val="24"/>
        </w:rPr>
        <w:lastRenderedPageBreak/>
        <w:t xml:space="preserve">food source for other cave species and could lead to increased </w:t>
      </w:r>
      <w:r w:rsidR="00471A9F">
        <w:rPr>
          <w:rFonts w:ascii="Times New Roman" w:hAnsi="Times New Roman" w:cs="Times New Roman"/>
          <w:sz w:val="24"/>
          <w:szCs w:val="24"/>
        </w:rPr>
        <w:t>mercury</w:t>
      </w:r>
      <w:r w:rsidR="00A96835" w:rsidRPr="007F2FC9">
        <w:rPr>
          <w:rFonts w:ascii="Times New Roman" w:hAnsi="Times New Roman" w:cs="Times New Roman"/>
          <w:sz w:val="24"/>
          <w:szCs w:val="24"/>
        </w:rPr>
        <w:t xml:space="preserve"> levels throughout the cave </w:t>
      </w:r>
      <w:r w:rsidR="00296E63">
        <w:rPr>
          <w:rFonts w:ascii="Times New Roman" w:hAnsi="Times New Roman" w:cs="Times New Roman"/>
          <w:sz w:val="24"/>
          <w:szCs w:val="24"/>
        </w:rPr>
        <w:t>food web</w:t>
      </w:r>
      <w:r w:rsidR="00A96835" w:rsidRPr="007F2FC9">
        <w:rPr>
          <w:rFonts w:ascii="Times New Roman" w:hAnsi="Times New Roman" w:cs="Times New Roman"/>
          <w:sz w:val="24"/>
          <w:szCs w:val="24"/>
        </w:rPr>
        <w:t xml:space="preserve">. </w:t>
      </w:r>
    </w:p>
    <w:p w14:paraId="2B7928F0" w14:textId="77777777" w:rsidR="006B73EE" w:rsidRPr="007F2FC9" w:rsidRDefault="006B73EE" w:rsidP="007F2FC9">
      <w:pPr>
        <w:spacing w:line="360" w:lineRule="auto"/>
        <w:contextualSpacing/>
        <w:rPr>
          <w:rFonts w:ascii="Times New Roman" w:hAnsi="Times New Roman" w:cs="Times New Roman"/>
          <w:sz w:val="24"/>
          <w:szCs w:val="24"/>
        </w:rPr>
      </w:pPr>
    </w:p>
    <w:p w14:paraId="62244FE2" w14:textId="16A1AC4D" w:rsidR="007F556F" w:rsidRPr="007F2FC9" w:rsidRDefault="007F556F" w:rsidP="007F2FC9">
      <w:pPr>
        <w:spacing w:line="360" w:lineRule="auto"/>
        <w:contextualSpacing/>
        <w:rPr>
          <w:rFonts w:ascii="Times New Roman" w:hAnsi="Times New Roman" w:cs="Times New Roman"/>
          <w:sz w:val="24"/>
          <w:szCs w:val="24"/>
        </w:rPr>
      </w:pPr>
      <w:r w:rsidRPr="006B73EE">
        <w:rPr>
          <w:rFonts w:ascii="Times New Roman" w:hAnsi="Times New Roman" w:cs="Times New Roman"/>
          <w:i/>
          <w:sz w:val="24"/>
          <w:szCs w:val="24"/>
        </w:rPr>
        <w:t>Key</w:t>
      </w:r>
      <w:r w:rsidR="006B73EE" w:rsidRPr="006B73EE">
        <w:rPr>
          <w:rFonts w:ascii="Times New Roman" w:hAnsi="Times New Roman" w:cs="Times New Roman"/>
          <w:i/>
          <w:sz w:val="24"/>
          <w:szCs w:val="24"/>
        </w:rPr>
        <w:t xml:space="preserve"> </w:t>
      </w:r>
      <w:r w:rsidRPr="006B73EE">
        <w:rPr>
          <w:rFonts w:ascii="Times New Roman" w:hAnsi="Times New Roman" w:cs="Times New Roman"/>
          <w:i/>
          <w:sz w:val="24"/>
          <w:szCs w:val="24"/>
        </w:rPr>
        <w:t>words</w:t>
      </w:r>
      <w:r w:rsidRPr="006B73EE">
        <w:rPr>
          <w:rFonts w:ascii="Times New Roman" w:hAnsi="Times New Roman" w:cs="Times New Roman"/>
          <w:sz w:val="24"/>
          <w:szCs w:val="24"/>
        </w:rPr>
        <w:t>:</w:t>
      </w:r>
      <w:r w:rsidRPr="007F2FC9">
        <w:rPr>
          <w:rFonts w:ascii="Times New Roman" w:hAnsi="Times New Roman" w:cs="Times New Roman"/>
          <w:sz w:val="24"/>
          <w:szCs w:val="24"/>
        </w:rPr>
        <w:t xml:space="preserve">  Bat guano, mercury</w:t>
      </w:r>
      <w:r w:rsidR="00D85C0D">
        <w:rPr>
          <w:rFonts w:ascii="Times New Roman" w:hAnsi="Times New Roman" w:cs="Times New Roman"/>
          <w:sz w:val="24"/>
          <w:szCs w:val="24"/>
        </w:rPr>
        <w:t>, insectivorous bats, bioaccumulation</w:t>
      </w:r>
    </w:p>
    <w:p w14:paraId="48D73800" w14:textId="77777777" w:rsidR="0017702C" w:rsidRDefault="0017702C" w:rsidP="007F2FC9">
      <w:pPr>
        <w:spacing w:line="360" w:lineRule="auto"/>
        <w:contextualSpacing/>
        <w:rPr>
          <w:rFonts w:ascii="Times New Roman" w:hAnsi="Times New Roman" w:cs="Times New Roman"/>
          <w:sz w:val="24"/>
          <w:szCs w:val="24"/>
        </w:rPr>
      </w:pPr>
    </w:p>
    <w:p w14:paraId="038C2B66" w14:textId="77777777" w:rsidR="00210C36" w:rsidRDefault="00210C36" w:rsidP="007F2FC9">
      <w:pPr>
        <w:spacing w:line="360" w:lineRule="auto"/>
        <w:contextualSpacing/>
        <w:rPr>
          <w:rFonts w:ascii="Times New Roman" w:hAnsi="Times New Roman" w:cs="Times New Roman"/>
          <w:sz w:val="24"/>
          <w:szCs w:val="24"/>
        </w:rPr>
      </w:pPr>
    </w:p>
    <w:p w14:paraId="3369A1E7" w14:textId="77777777" w:rsidR="006B73EE" w:rsidRDefault="006B73EE"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INTRODUCTION</w:t>
      </w:r>
    </w:p>
    <w:p w14:paraId="7674D715" w14:textId="1179D884" w:rsidR="00B435DC" w:rsidRDefault="00A96835" w:rsidP="00A53044">
      <w:pPr>
        <w:spacing w:line="360" w:lineRule="auto"/>
        <w:ind w:firstLine="720"/>
        <w:contextualSpacing/>
        <w:rPr>
          <w:rFonts w:ascii="Times New Roman" w:hAnsi="Times New Roman" w:cs="Times New Roman"/>
          <w:color w:val="7030A0"/>
          <w:sz w:val="24"/>
          <w:szCs w:val="24"/>
        </w:rPr>
      </w:pPr>
      <w:r w:rsidRPr="007F2FC9">
        <w:rPr>
          <w:rFonts w:ascii="Times New Roman" w:hAnsi="Times New Roman" w:cs="Times New Roman"/>
          <w:sz w:val="24"/>
          <w:szCs w:val="24"/>
        </w:rPr>
        <w:t>Increasin</w:t>
      </w:r>
      <w:r w:rsidR="000607E4" w:rsidRPr="007F2FC9">
        <w:rPr>
          <w:rFonts w:ascii="Times New Roman" w:hAnsi="Times New Roman" w:cs="Times New Roman"/>
          <w:sz w:val="24"/>
          <w:szCs w:val="24"/>
        </w:rPr>
        <w:t>g concentrations of mercury</w:t>
      </w:r>
      <w:r w:rsidRPr="007F2FC9">
        <w:rPr>
          <w:rFonts w:ascii="Times New Roman" w:hAnsi="Times New Roman" w:cs="Times New Roman"/>
          <w:sz w:val="24"/>
          <w:szCs w:val="24"/>
        </w:rPr>
        <w:t xml:space="preserve"> in the environment from anthropogenic activity is a health threat for both humans and wildlife. </w:t>
      </w:r>
      <w:r w:rsidR="0014026B">
        <w:rPr>
          <w:rFonts w:ascii="Times New Roman" w:hAnsi="Times New Roman" w:cs="Times New Roman"/>
          <w:sz w:val="24"/>
          <w:szCs w:val="24"/>
        </w:rPr>
        <w:t xml:space="preserve"> </w:t>
      </w:r>
      <w:r w:rsidRPr="007F2FC9">
        <w:rPr>
          <w:rFonts w:ascii="Times New Roman" w:hAnsi="Times New Roman" w:cs="Times New Roman"/>
          <w:sz w:val="24"/>
          <w:szCs w:val="24"/>
        </w:rPr>
        <w:t>Elemental mercury can transform in aquatic systems by bacterial methylation to methylmercury, a neurotox</w:t>
      </w:r>
      <w:r w:rsidR="00E33F9A" w:rsidRPr="007F2FC9">
        <w:rPr>
          <w:rFonts w:ascii="Times New Roman" w:hAnsi="Times New Roman" w:cs="Times New Roman"/>
          <w:sz w:val="24"/>
          <w:szCs w:val="24"/>
        </w:rPr>
        <w:t xml:space="preserve">in which bioaccumulates in </w:t>
      </w:r>
      <w:r w:rsidRPr="007F2FC9">
        <w:rPr>
          <w:rFonts w:ascii="Times New Roman" w:hAnsi="Times New Roman" w:cs="Times New Roman"/>
          <w:sz w:val="24"/>
          <w:szCs w:val="24"/>
        </w:rPr>
        <w:t>aquatic and terrestrial food webs (Selin 2009</w:t>
      </w:r>
      <w:r w:rsidR="00F378C0" w:rsidRPr="007F2FC9">
        <w:rPr>
          <w:rFonts w:ascii="Times New Roman" w:hAnsi="Times New Roman" w:cs="Times New Roman"/>
          <w:sz w:val="24"/>
          <w:szCs w:val="24"/>
        </w:rPr>
        <w:t xml:space="preserve">). </w:t>
      </w:r>
      <w:r w:rsidR="002F7DD4">
        <w:rPr>
          <w:rFonts w:ascii="Times New Roman" w:hAnsi="Times New Roman" w:cs="Times New Roman"/>
          <w:sz w:val="24"/>
          <w:szCs w:val="24"/>
        </w:rPr>
        <w:t xml:space="preserve"> </w:t>
      </w:r>
      <w:r w:rsidR="00330651" w:rsidRPr="007F2FC9">
        <w:rPr>
          <w:rFonts w:ascii="Times New Roman" w:hAnsi="Times New Roman" w:cs="Times New Roman"/>
          <w:sz w:val="24"/>
          <w:szCs w:val="24"/>
        </w:rPr>
        <w:t>I</w:t>
      </w:r>
      <w:r w:rsidRPr="007F2FC9">
        <w:rPr>
          <w:rFonts w:ascii="Times New Roman" w:hAnsi="Times New Roman" w:cs="Times New Roman"/>
          <w:sz w:val="24"/>
          <w:szCs w:val="24"/>
        </w:rPr>
        <w:t>nsectivorous bats ar</w:t>
      </w:r>
      <w:r w:rsidR="0080344A" w:rsidRPr="007F2FC9">
        <w:rPr>
          <w:rFonts w:ascii="Times New Roman" w:hAnsi="Times New Roman" w:cs="Times New Roman"/>
          <w:sz w:val="24"/>
          <w:szCs w:val="24"/>
        </w:rPr>
        <w:t>e particularly susceptible to mercury bio</w:t>
      </w:r>
      <w:r w:rsidR="00F55DB0">
        <w:rPr>
          <w:rFonts w:ascii="Times New Roman" w:hAnsi="Times New Roman" w:cs="Times New Roman"/>
          <w:sz w:val="24"/>
          <w:szCs w:val="24"/>
        </w:rPr>
        <w:t>-</w:t>
      </w:r>
      <w:r w:rsidR="00C75550">
        <w:rPr>
          <w:rFonts w:ascii="Times New Roman" w:hAnsi="Times New Roman" w:cs="Times New Roman"/>
          <w:sz w:val="24"/>
          <w:szCs w:val="24"/>
        </w:rPr>
        <w:t xml:space="preserve"> </w:t>
      </w:r>
      <w:r w:rsidRPr="007F2FC9">
        <w:rPr>
          <w:rFonts w:ascii="Times New Roman" w:hAnsi="Times New Roman" w:cs="Times New Roman"/>
          <w:sz w:val="24"/>
          <w:szCs w:val="24"/>
        </w:rPr>
        <w:t>accumulation via trophic transfer through the food chain (Iskali and Zhang</w:t>
      </w:r>
      <w:r w:rsidR="006B73EE">
        <w:rPr>
          <w:rFonts w:ascii="Times New Roman" w:hAnsi="Times New Roman" w:cs="Times New Roman"/>
          <w:sz w:val="24"/>
          <w:szCs w:val="24"/>
        </w:rPr>
        <w:t>,</w:t>
      </w:r>
      <w:r w:rsidRPr="007F2FC9">
        <w:rPr>
          <w:rFonts w:ascii="Times New Roman" w:hAnsi="Times New Roman" w:cs="Times New Roman"/>
          <w:sz w:val="24"/>
          <w:szCs w:val="24"/>
        </w:rPr>
        <w:t xml:space="preserve"> 2015</w:t>
      </w:r>
      <w:r w:rsidR="00541A1E">
        <w:rPr>
          <w:rFonts w:ascii="Times New Roman" w:hAnsi="Times New Roman" w:cs="Times New Roman"/>
          <w:sz w:val="24"/>
          <w:szCs w:val="24"/>
        </w:rPr>
        <w:t>; Syaripuddin et al., 2014</w:t>
      </w:r>
      <w:r w:rsidRPr="007F2FC9">
        <w:rPr>
          <w:rFonts w:ascii="Times New Roman" w:hAnsi="Times New Roman" w:cs="Times New Roman"/>
          <w:sz w:val="24"/>
          <w:szCs w:val="24"/>
        </w:rPr>
        <w:t>).</w:t>
      </w:r>
      <w:r w:rsidR="00AC0ABE" w:rsidRPr="007F2FC9">
        <w:rPr>
          <w:rFonts w:ascii="Times New Roman" w:hAnsi="Times New Roman" w:cs="Times New Roman"/>
          <w:sz w:val="24"/>
          <w:szCs w:val="24"/>
        </w:rPr>
        <w:t xml:space="preserve"> </w:t>
      </w:r>
      <w:r w:rsidR="005D76EB">
        <w:rPr>
          <w:rFonts w:ascii="Times New Roman" w:hAnsi="Times New Roman" w:cs="Times New Roman"/>
          <w:sz w:val="24"/>
          <w:szCs w:val="24"/>
        </w:rPr>
        <w:t xml:space="preserve"> </w:t>
      </w:r>
      <w:r w:rsidR="00AC0ABE" w:rsidRPr="007F2FC9">
        <w:rPr>
          <w:rFonts w:ascii="Times New Roman" w:hAnsi="Times New Roman" w:cs="Times New Roman"/>
          <w:sz w:val="24"/>
          <w:szCs w:val="24"/>
        </w:rPr>
        <w:t>Bats ta</w:t>
      </w:r>
      <w:r w:rsidR="0080344A" w:rsidRPr="007F2FC9">
        <w:rPr>
          <w:rFonts w:ascii="Times New Roman" w:hAnsi="Times New Roman" w:cs="Times New Roman"/>
          <w:sz w:val="24"/>
          <w:szCs w:val="24"/>
        </w:rPr>
        <w:t>ke up mercury</w:t>
      </w:r>
      <w:r w:rsidR="00AC0ABE" w:rsidRPr="007F2FC9">
        <w:rPr>
          <w:rFonts w:ascii="Times New Roman" w:hAnsi="Times New Roman" w:cs="Times New Roman"/>
          <w:sz w:val="24"/>
          <w:szCs w:val="24"/>
        </w:rPr>
        <w:t xml:space="preserve"> when consuming</w:t>
      </w:r>
      <w:r w:rsidRPr="007F2FC9">
        <w:rPr>
          <w:rFonts w:ascii="Times New Roman" w:hAnsi="Times New Roman" w:cs="Times New Roman"/>
          <w:sz w:val="24"/>
          <w:szCs w:val="24"/>
        </w:rPr>
        <w:t xml:space="preserve"> large quantities of insects </w:t>
      </w:r>
      <w:r w:rsidR="008756B8">
        <w:rPr>
          <w:rFonts w:ascii="Times New Roman" w:hAnsi="Times New Roman" w:cs="Times New Roman"/>
          <w:sz w:val="24"/>
          <w:szCs w:val="24"/>
        </w:rPr>
        <w:t xml:space="preserve">that </w:t>
      </w:r>
      <w:r w:rsidR="008756B8" w:rsidRPr="005D76EB">
        <w:rPr>
          <w:rFonts w:ascii="Times New Roman" w:hAnsi="Times New Roman" w:cs="Times New Roman"/>
          <w:color w:val="000000" w:themeColor="text1"/>
          <w:sz w:val="24"/>
          <w:szCs w:val="24"/>
        </w:rPr>
        <w:t>accumulate mercury</w:t>
      </w:r>
      <w:r w:rsidRPr="005D76EB">
        <w:rPr>
          <w:rFonts w:ascii="Times New Roman" w:hAnsi="Times New Roman" w:cs="Times New Roman"/>
          <w:color w:val="000000" w:themeColor="text1"/>
          <w:sz w:val="24"/>
          <w:szCs w:val="24"/>
        </w:rPr>
        <w:t xml:space="preserve"> during t</w:t>
      </w:r>
      <w:r w:rsidR="0080344A" w:rsidRPr="005D76EB">
        <w:rPr>
          <w:rFonts w:ascii="Times New Roman" w:hAnsi="Times New Roman" w:cs="Times New Roman"/>
          <w:color w:val="000000" w:themeColor="text1"/>
          <w:sz w:val="24"/>
          <w:szCs w:val="24"/>
        </w:rPr>
        <w:t>heir aquatic larval stages in mercury</w:t>
      </w:r>
      <w:r w:rsidRPr="005D76EB">
        <w:rPr>
          <w:rFonts w:ascii="Times New Roman" w:hAnsi="Times New Roman" w:cs="Times New Roman"/>
          <w:color w:val="000000" w:themeColor="text1"/>
          <w:sz w:val="24"/>
          <w:szCs w:val="24"/>
        </w:rPr>
        <w:t>-contaminated waterbodies, as well as when feeding on terrestrial insects tha</w:t>
      </w:r>
      <w:r w:rsidR="00DE5EF3" w:rsidRPr="005D76EB">
        <w:rPr>
          <w:rFonts w:ascii="Times New Roman" w:hAnsi="Times New Roman" w:cs="Times New Roman"/>
          <w:color w:val="000000" w:themeColor="text1"/>
          <w:sz w:val="24"/>
          <w:szCs w:val="24"/>
        </w:rPr>
        <w:t>t bio</w:t>
      </w:r>
      <w:r w:rsidR="0080344A" w:rsidRPr="005D76EB">
        <w:rPr>
          <w:rFonts w:ascii="Times New Roman" w:hAnsi="Times New Roman" w:cs="Times New Roman"/>
          <w:color w:val="000000" w:themeColor="text1"/>
          <w:sz w:val="24"/>
          <w:szCs w:val="24"/>
        </w:rPr>
        <w:t>accumulate mercury</w:t>
      </w:r>
      <w:r w:rsidR="00251BAA" w:rsidRPr="005D76EB">
        <w:rPr>
          <w:rFonts w:ascii="Times New Roman" w:hAnsi="Times New Roman" w:cs="Times New Roman"/>
          <w:color w:val="000000" w:themeColor="text1"/>
          <w:sz w:val="24"/>
          <w:szCs w:val="24"/>
        </w:rPr>
        <w:t xml:space="preserve"> </w:t>
      </w:r>
      <w:r w:rsidRPr="005D76EB">
        <w:rPr>
          <w:rFonts w:ascii="Times New Roman" w:hAnsi="Times New Roman" w:cs="Times New Roman"/>
          <w:color w:val="000000" w:themeColor="text1"/>
          <w:sz w:val="24"/>
          <w:szCs w:val="24"/>
        </w:rPr>
        <w:t>(Brack and Whitaker</w:t>
      </w:r>
      <w:r w:rsidR="006B73EE" w:rsidRPr="005D76EB">
        <w:rPr>
          <w:rFonts w:ascii="Times New Roman" w:hAnsi="Times New Roman" w:cs="Times New Roman"/>
          <w:color w:val="000000" w:themeColor="text1"/>
          <w:sz w:val="24"/>
          <w:szCs w:val="24"/>
        </w:rPr>
        <w:t>,</w:t>
      </w:r>
      <w:r w:rsidR="00FD6A3A" w:rsidRPr="005D76EB">
        <w:rPr>
          <w:rFonts w:ascii="Times New Roman" w:hAnsi="Times New Roman" w:cs="Times New Roman"/>
          <w:color w:val="000000" w:themeColor="text1"/>
          <w:sz w:val="24"/>
          <w:szCs w:val="24"/>
        </w:rPr>
        <w:t xml:space="preserve"> 2001). </w:t>
      </w:r>
      <w:r w:rsidR="00BF2FFC" w:rsidRPr="005D76EB">
        <w:rPr>
          <w:rFonts w:ascii="Times New Roman" w:hAnsi="Times New Roman" w:cs="Times New Roman"/>
          <w:color w:val="000000" w:themeColor="text1"/>
          <w:sz w:val="24"/>
          <w:szCs w:val="24"/>
        </w:rPr>
        <w:t xml:space="preserve"> </w:t>
      </w:r>
      <w:r w:rsidR="005D76EB" w:rsidRPr="005D76EB">
        <w:rPr>
          <w:rFonts w:ascii="Times New Roman" w:hAnsi="Times New Roman" w:cs="Times New Roman"/>
          <w:color w:val="000000" w:themeColor="text1"/>
          <w:sz w:val="24"/>
          <w:szCs w:val="24"/>
        </w:rPr>
        <w:t>Insects with aquatic larval stages that insectivorous bats are known to ingest include Trichoptera, certain Diptera and Coleoptera, Megaloptera,</w:t>
      </w:r>
      <w:r w:rsidR="00B435DC" w:rsidRPr="005D76EB">
        <w:rPr>
          <w:rFonts w:ascii="Times New Roman" w:hAnsi="Times New Roman" w:cs="Times New Roman"/>
          <w:color w:val="000000" w:themeColor="text1"/>
          <w:sz w:val="24"/>
          <w:szCs w:val="24"/>
        </w:rPr>
        <w:t xml:space="preserve"> </w:t>
      </w:r>
      <w:r w:rsidR="005D76EB" w:rsidRPr="005D76EB">
        <w:rPr>
          <w:rFonts w:ascii="Times New Roman" w:hAnsi="Times New Roman" w:cs="Times New Roman"/>
          <w:color w:val="000000" w:themeColor="text1"/>
          <w:sz w:val="24"/>
          <w:szCs w:val="24"/>
        </w:rPr>
        <w:t xml:space="preserve">Odonata, </w:t>
      </w:r>
      <w:r w:rsidR="00B435DC" w:rsidRPr="005D76EB">
        <w:rPr>
          <w:rFonts w:ascii="Times New Roman" w:hAnsi="Times New Roman" w:cs="Times New Roman"/>
          <w:color w:val="000000" w:themeColor="text1"/>
          <w:sz w:val="24"/>
          <w:szCs w:val="24"/>
        </w:rPr>
        <w:t xml:space="preserve">Neuroptera, </w:t>
      </w:r>
      <w:r w:rsidR="005D76EB" w:rsidRPr="005D76EB">
        <w:rPr>
          <w:rFonts w:ascii="Times New Roman" w:hAnsi="Times New Roman" w:cs="Times New Roman"/>
          <w:color w:val="000000" w:themeColor="text1"/>
          <w:sz w:val="24"/>
          <w:szCs w:val="24"/>
        </w:rPr>
        <w:t xml:space="preserve">and </w:t>
      </w:r>
      <w:r w:rsidR="00B435DC" w:rsidRPr="005D76EB">
        <w:rPr>
          <w:rFonts w:ascii="Times New Roman" w:hAnsi="Times New Roman" w:cs="Times New Roman"/>
          <w:color w:val="000000" w:themeColor="text1"/>
          <w:sz w:val="24"/>
          <w:szCs w:val="24"/>
        </w:rPr>
        <w:t>Ephemeroptera</w:t>
      </w:r>
      <w:r w:rsidR="005D76EB" w:rsidRPr="005D76EB">
        <w:rPr>
          <w:rFonts w:ascii="Times New Roman" w:hAnsi="Times New Roman" w:cs="Times New Roman"/>
          <w:color w:val="000000" w:themeColor="text1"/>
          <w:sz w:val="24"/>
          <w:szCs w:val="24"/>
        </w:rPr>
        <w:t>,</w:t>
      </w:r>
      <w:r w:rsidR="00B435DC" w:rsidRPr="005D76EB">
        <w:rPr>
          <w:rFonts w:ascii="Times New Roman" w:hAnsi="Times New Roman" w:cs="Times New Roman"/>
          <w:color w:val="000000" w:themeColor="text1"/>
          <w:sz w:val="24"/>
          <w:szCs w:val="24"/>
        </w:rPr>
        <w:t xml:space="preserve"> </w:t>
      </w:r>
      <w:r w:rsidR="005D76EB" w:rsidRPr="005D76EB">
        <w:rPr>
          <w:rFonts w:ascii="Times New Roman" w:hAnsi="Times New Roman" w:cs="Times New Roman"/>
          <w:color w:val="000000" w:themeColor="text1"/>
          <w:sz w:val="24"/>
          <w:szCs w:val="24"/>
        </w:rPr>
        <w:t>as well as insects such as some Lepidoptera and Coleoptera that don’t have an aquatic larval stage</w:t>
      </w:r>
      <w:r w:rsidR="00B435DC" w:rsidRPr="005D76EB">
        <w:rPr>
          <w:rFonts w:ascii="Times New Roman" w:hAnsi="Times New Roman" w:cs="Times New Roman"/>
          <w:color w:val="000000" w:themeColor="text1"/>
          <w:sz w:val="24"/>
          <w:szCs w:val="24"/>
        </w:rPr>
        <w:t xml:space="preserve"> (Bogdanowicz </w:t>
      </w:r>
      <w:r w:rsidR="005D76EB" w:rsidRPr="005D76EB">
        <w:rPr>
          <w:rFonts w:ascii="Times New Roman" w:hAnsi="Times New Roman" w:cs="Times New Roman"/>
          <w:color w:val="000000" w:themeColor="text1"/>
          <w:sz w:val="24"/>
          <w:szCs w:val="24"/>
        </w:rPr>
        <w:t>et al, 1999; Fukui et al. 2006)</w:t>
      </w:r>
      <w:r w:rsidR="005D76EB">
        <w:rPr>
          <w:rFonts w:ascii="Times New Roman" w:hAnsi="Times New Roman" w:cs="Times New Roman"/>
          <w:color w:val="000000" w:themeColor="text1"/>
          <w:sz w:val="24"/>
          <w:szCs w:val="24"/>
        </w:rPr>
        <w:t>.</w:t>
      </w:r>
    </w:p>
    <w:p w14:paraId="7B6C3B5C" w14:textId="7078959E" w:rsidR="00A96835" w:rsidRDefault="00A96835" w:rsidP="00D663F6">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Bats have unquestionably been affected by this heavy metal, since several studi</w:t>
      </w:r>
      <w:r w:rsidR="0080344A" w:rsidRPr="007F2FC9">
        <w:rPr>
          <w:rFonts w:ascii="Times New Roman" w:hAnsi="Times New Roman" w:cs="Times New Roman"/>
          <w:sz w:val="24"/>
          <w:szCs w:val="24"/>
        </w:rPr>
        <w:t>es have found the presence of mercury</w:t>
      </w:r>
      <w:r w:rsidRPr="007F2FC9">
        <w:rPr>
          <w:rFonts w:ascii="Times New Roman" w:hAnsi="Times New Roman" w:cs="Times New Roman"/>
          <w:sz w:val="24"/>
          <w:szCs w:val="24"/>
        </w:rPr>
        <w:t xml:space="preserve"> in bat muscles, kidneys, livers, brains and fur (Miura </w:t>
      </w:r>
      <w:r w:rsidRPr="00FB17D0">
        <w:rPr>
          <w:rFonts w:ascii="Times New Roman" w:hAnsi="Times New Roman" w:cs="Times New Roman"/>
          <w:i/>
          <w:sz w:val="24"/>
          <w:szCs w:val="24"/>
        </w:rPr>
        <w:t>et al</w:t>
      </w:r>
      <w:r w:rsidRPr="007F2FC9">
        <w:rPr>
          <w:rFonts w:ascii="Times New Roman" w:hAnsi="Times New Roman" w:cs="Times New Roman"/>
          <w:sz w:val="24"/>
          <w:szCs w:val="24"/>
        </w:rPr>
        <w:t>.</w:t>
      </w:r>
      <w:r w:rsidR="00FB17D0">
        <w:rPr>
          <w:rFonts w:ascii="Times New Roman" w:hAnsi="Times New Roman" w:cs="Times New Roman"/>
          <w:sz w:val="24"/>
          <w:szCs w:val="24"/>
        </w:rPr>
        <w:t>,</w:t>
      </w:r>
      <w:r w:rsidRPr="007F2FC9">
        <w:rPr>
          <w:rFonts w:ascii="Times New Roman" w:hAnsi="Times New Roman" w:cs="Times New Roman"/>
          <w:sz w:val="24"/>
          <w:szCs w:val="24"/>
        </w:rPr>
        <w:t xml:space="preserve"> 1978; Powell</w:t>
      </w:r>
      <w:r w:rsidR="00FB17D0">
        <w:rPr>
          <w:rFonts w:ascii="Times New Roman" w:hAnsi="Times New Roman" w:cs="Times New Roman"/>
          <w:sz w:val="24"/>
          <w:szCs w:val="24"/>
        </w:rPr>
        <w:t>,</w:t>
      </w:r>
      <w:r w:rsidRPr="007F2FC9">
        <w:rPr>
          <w:rFonts w:ascii="Times New Roman" w:hAnsi="Times New Roman" w:cs="Times New Roman"/>
          <w:sz w:val="24"/>
          <w:szCs w:val="24"/>
        </w:rPr>
        <w:t xml:space="preserve"> 1983; Hickey </w:t>
      </w:r>
      <w:r w:rsidRPr="00FB17D0">
        <w:rPr>
          <w:rFonts w:ascii="Times New Roman" w:hAnsi="Times New Roman" w:cs="Times New Roman"/>
          <w:i/>
          <w:sz w:val="24"/>
          <w:szCs w:val="24"/>
        </w:rPr>
        <w:t>et al</w:t>
      </w:r>
      <w:r w:rsidRPr="007F2FC9">
        <w:rPr>
          <w:rFonts w:ascii="Times New Roman" w:hAnsi="Times New Roman" w:cs="Times New Roman"/>
          <w:sz w:val="24"/>
          <w:szCs w:val="24"/>
        </w:rPr>
        <w:t>.</w:t>
      </w:r>
      <w:r w:rsidR="00FB17D0">
        <w:rPr>
          <w:rFonts w:ascii="Times New Roman" w:hAnsi="Times New Roman" w:cs="Times New Roman"/>
          <w:sz w:val="24"/>
          <w:szCs w:val="24"/>
        </w:rPr>
        <w:t>,</w:t>
      </w:r>
      <w:r w:rsidRPr="007F2FC9">
        <w:rPr>
          <w:rFonts w:ascii="Times New Roman" w:hAnsi="Times New Roman" w:cs="Times New Roman"/>
          <w:sz w:val="24"/>
          <w:szCs w:val="24"/>
        </w:rPr>
        <w:t xml:space="preserve"> 2001; O’Shea </w:t>
      </w:r>
      <w:r w:rsidRPr="00FB17D0">
        <w:rPr>
          <w:rFonts w:ascii="Times New Roman" w:hAnsi="Times New Roman" w:cs="Times New Roman"/>
          <w:i/>
          <w:sz w:val="24"/>
          <w:szCs w:val="24"/>
        </w:rPr>
        <w:t>et al</w:t>
      </w:r>
      <w:r w:rsidRPr="007F2FC9">
        <w:rPr>
          <w:rFonts w:ascii="Times New Roman" w:hAnsi="Times New Roman" w:cs="Times New Roman"/>
          <w:sz w:val="24"/>
          <w:szCs w:val="24"/>
        </w:rPr>
        <w:t>.</w:t>
      </w:r>
      <w:r w:rsidR="00FB17D0">
        <w:rPr>
          <w:rFonts w:ascii="Times New Roman" w:hAnsi="Times New Roman" w:cs="Times New Roman"/>
          <w:sz w:val="24"/>
          <w:szCs w:val="24"/>
        </w:rPr>
        <w:t>,</w:t>
      </w:r>
      <w:r w:rsidRPr="007F2FC9">
        <w:rPr>
          <w:rFonts w:ascii="Times New Roman" w:hAnsi="Times New Roman" w:cs="Times New Roman"/>
          <w:sz w:val="24"/>
          <w:szCs w:val="24"/>
        </w:rPr>
        <w:t xml:space="preserve"> 2001; </w:t>
      </w:r>
      <w:r w:rsidR="00251BAA">
        <w:rPr>
          <w:rFonts w:ascii="Times New Roman" w:hAnsi="Times New Roman" w:cs="Times New Roman"/>
          <w:sz w:val="24"/>
          <w:szCs w:val="24"/>
        </w:rPr>
        <w:t xml:space="preserve">Syaripuddin et al., 2014; </w:t>
      </w:r>
      <w:r w:rsidRPr="007F2FC9">
        <w:rPr>
          <w:rFonts w:ascii="Times New Roman" w:hAnsi="Times New Roman" w:cs="Times New Roman"/>
          <w:sz w:val="24"/>
          <w:szCs w:val="24"/>
        </w:rPr>
        <w:t xml:space="preserve">Yates </w:t>
      </w:r>
      <w:r w:rsidRPr="00FB17D0">
        <w:rPr>
          <w:rFonts w:ascii="Times New Roman" w:hAnsi="Times New Roman" w:cs="Times New Roman"/>
          <w:i/>
          <w:sz w:val="24"/>
          <w:szCs w:val="24"/>
        </w:rPr>
        <w:t>et al</w:t>
      </w:r>
      <w:r w:rsidRPr="007F2FC9">
        <w:rPr>
          <w:rFonts w:ascii="Times New Roman" w:hAnsi="Times New Roman" w:cs="Times New Roman"/>
          <w:sz w:val="24"/>
          <w:szCs w:val="24"/>
        </w:rPr>
        <w:t>.</w:t>
      </w:r>
      <w:r w:rsidR="00FB17D0">
        <w:rPr>
          <w:rFonts w:ascii="Times New Roman" w:hAnsi="Times New Roman" w:cs="Times New Roman"/>
          <w:sz w:val="24"/>
          <w:szCs w:val="24"/>
        </w:rPr>
        <w:t>,</w:t>
      </w:r>
      <w:r w:rsidRPr="007F2FC9">
        <w:rPr>
          <w:rFonts w:ascii="Times New Roman" w:hAnsi="Times New Roman" w:cs="Times New Roman"/>
          <w:sz w:val="24"/>
          <w:szCs w:val="24"/>
        </w:rPr>
        <w:t xml:space="preserve"> 2008; Wada </w:t>
      </w:r>
      <w:r w:rsidRPr="00FB17D0">
        <w:rPr>
          <w:rFonts w:ascii="Times New Roman" w:hAnsi="Times New Roman" w:cs="Times New Roman"/>
          <w:i/>
          <w:sz w:val="24"/>
          <w:szCs w:val="24"/>
        </w:rPr>
        <w:t>et</w:t>
      </w:r>
      <w:r w:rsidR="00DE5EF3" w:rsidRPr="00FB17D0">
        <w:rPr>
          <w:rFonts w:ascii="Times New Roman" w:hAnsi="Times New Roman" w:cs="Times New Roman"/>
          <w:i/>
          <w:sz w:val="24"/>
          <w:szCs w:val="24"/>
        </w:rPr>
        <w:t xml:space="preserve"> al</w:t>
      </w:r>
      <w:r w:rsidR="00DE5EF3" w:rsidRPr="007F2FC9">
        <w:rPr>
          <w:rFonts w:ascii="Times New Roman" w:hAnsi="Times New Roman" w:cs="Times New Roman"/>
          <w:sz w:val="24"/>
          <w:szCs w:val="24"/>
        </w:rPr>
        <w:t>.</w:t>
      </w:r>
      <w:r w:rsidR="00FB17D0">
        <w:rPr>
          <w:rFonts w:ascii="Times New Roman" w:hAnsi="Times New Roman" w:cs="Times New Roman"/>
          <w:sz w:val="24"/>
          <w:szCs w:val="24"/>
        </w:rPr>
        <w:t>,</w:t>
      </w:r>
      <w:r w:rsidR="00DE5EF3" w:rsidRPr="007F2FC9">
        <w:rPr>
          <w:rFonts w:ascii="Times New Roman" w:hAnsi="Times New Roman" w:cs="Times New Roman"/>
          <w:sz w:val="24"/>
          <w:szCs w:val="24"/>
        </w:rPr>
        <w:t xml:space="preserve"> 2010; Yates </w:t>
      </w:r>
      <w:r w:rsidR="00DE5EF3" w:rsidRPr="00FB17D0">
        <w:rPr>
          <w:rFonts w:ascii="Times New Roman" w:hAnsi="Times New Roman" w:cs="Times New Roman"/>
          <w:i/>
          <w:sz w:val="24"/>
          <w:szCs w:val="24"/>
        </w:rPr>
        <w:t>et al</w:t>
      </w:r>
      <w:r w:rsidR="00DE5EF3" w:rsidRPr="007F2FC9">
        <w:rPr>
          <w:rFonts w:ascii="Times New Roman" w:hAnsi="Times New Roman" w:cs="Times New Roman"/>
          <w:sz w:val="24"/>
          <w:szCs w:val="24"/>
        </w:rPr>
        <w:t>.</w:t>
      </w:r>
      <w:r w:rsidR="00FB17D0">
        <w:rPr>
          <w:rFonts w:ascii="Times New Roman" w:hAnsi="Times New Roman" w:cs="Times New Roman"/>
          <w:sz w:val="24"/>
          <w:szCs w:val="24"/>
        </w:rPr>
        <w:t>,</w:t>
      </w:r>
      <w:r w:rsidR="00DE5EF3" w:rsidRPr="007F2FC9">
        <w:rPr>
          <w:rFonts w:ascii="Times New Roman" w:hAnsi="Times New Roman" w:cs="Times New Roman"/>
          <w:sz w:val="24"/>
          <w:szCs w:val="24"/>
        </w:rPr>
        <w:t xml:space="preserve"> 2012).  This h</w:t>
      </w:r>
      <w:r w:rsidRPr="007F2FC9">
        <w:rPr>
          <w:rFonts w:ascii="Times New Roman" w:hAnsi="Times New Roman" w:cs="Times New Roman"/>
          <w:sz w:val="24"/>
          <w:szCs w:val="24"/>
        </w:rPr>
        <w:t>e</w:t>
      </w:r>
      <w:r w:rsidR="00DE5EF3" w:rsidRPr="007F2FC9">
        <w:rPr>
          <w:rFonts w:ascii="Times New Roman" w:hAnsi="Times New Roman" w:cs="Times New Roman"/>
          <w:sz w:val="24"/>
          <w:szCs w:val="24"/>
        </w:rPr>
        <w:t>avy metal contamination is</w:t>
      </w:r>
      <w:r w:rsidRPr="007F2FC9">
        <w:rPr>
          <w:rFonts w:ascii="Times New Roman" w:hAnsi="Times New Roman" w:cs="Times New Roman"/>
          <w:sz w:val="24"/>
          <w:szCs w:val="24"/>
        </w:rPr>
        <w:t xml:space="preserve"> li</w:t>
      </w:r>
      <w:r w:rsidR="00DE5EF3" w:rsidRPr="007F2FC9">
        <w:rPr>
          <w:rFonts w:ascii="Times New Roman" w:hAnsi="Times New Roman" w:cs="Times New Roman"/>
          <w:sz w:val="24"/>
          <w:szCs w:val="24"/>
        </w:rPr>
        <w:t>nked to bat population declines</w:t>
      </w:r>
      <w:r w:rsidRPr="007F2FC9">
        <w:rPr>
          <w:rFonts w:ascii="Times New Roman" w:hAnsi="Times New Roman" w:cs="Times New Roman"/>
          <w:sz w:val="24"/>
          <w:szCs w:val="24"/>
        </w:rPr>
        <w:t xml:space="preserve"> (Mickleburgh </w:t>
      </w:r>
      <w:r w:rsidRPr="00FB17D0">
        <w:rPr>
          <w:rFonts w:ascii="Times New Roman" w:hAnsi="Times New Roman" w:cs="Times New Roman"/>
          <w:i/>
          <w:sz w:val="24"/>
          <w:szCs w:val="24"/>
        </w:rPr>
        <w:t>et al</w:t>
      </w:r>
      <w:r w:rsidRPr="007F2FC9">
        <w:rPr>
          <w:rFonts w:ascii="Times New Roman" w:hAnsi="Times New Roman" w:cs="Times New Roman"/>
          <w:sz w:val="24"/>
          <w:szCs w:val="24"/>
        </w:rPr>
        <w:t>.</w:t>
      </w:r>
      <w:r w:rsidR="00FB17D0">
        <w:rPr>
          <w:rFonts w:ascii="Times New Roman" w:hAnsi="Times New Roman" w:cs="Times New Roman"/>
          <w:sz w:val="24"/>
          <w:szCs w:val="24"/>
        </w:rPr>
        <w:t>,</w:t>
      </w:r>
      <w:r w:rsidR="00DD7FD4">
        <w:rPr>
          <w:rFonts w:ascii="Times New Roman" w:hAnsi="Times New Roman" w:cs="Times New Roman"/>
          <w:sz w:val="24"/>
          <w:szCs w:val="24"/>
        </w:rPr>
        <w:t xml:space="preserve"> 2002) and</w:t>
      </w:r>
      <w:r w:rsidR="00267996" w:rsidRPr="007F2FC9">
        <w:rPr>
          <w:rFonts w:ascii="Times New Roman" w:hAnsi="Times New Roman" w:cs="Times New Roman"/>
          <w:sz w:val="24"/>
          <w:szCs w:val="24"/>
        </w:rPr>
        <w:t xml:space="preserve"> sub-</w:t>
      </w:r>
      <w:r w:rsidRPr="007F2FC9">
        <w:rPr>
          <w:rFonts w:ascii="Times New Roman" w:hAnsi="Times New Roman" w:cs="Times New Roman"/>
          <w:sz w:val="24"/>
          <w:szCs w:val="24"/>
        </w:rPr>
        <w:t>lethal biologic</w:t>
      </w:r>
      <w:r w:rsidR="00267996" w:rsidRPr="007F2FC9">
        <w:rPr>
          <w:rFonts w:ascii="Times New Roman" w:hAnsi="Times New Roman" w:cs="Times New Roman"/>
          <w:sz w:val="24"/>
          <w:szCs w:val="24"/>
        </w:rPr>
        <w:t>al effects like</w:t>
      </w:r>
      <w:r w:rsidRPr="007F2FC9">
        <w:rPr>
          <w:rFonts w:ascii="Times New Roman" w:hAnsi="Times New Roman" w:cs="Times New Roman"/>
          <w:sz w:val="24"/>
          <w:szCs w:val="24"/>
        </w:rPr>
        <w:t xml:space="preserve"> impaired reprodu</w:t>
      </w:r>
      <w:r w:rsidR="00DD7FD4">
        <w:rPr>
          <w:rFonts w:ascii="Times New Roman" w:hAnsi="Times New Roman" w:cs="Times New Roman"/>
          <w:sz w:val="24"/>
          <w:szCs w:val="24"/>
        </w:rPr>
        <w:t>ction and chronic health issues, as well as</w:t>
      </w:r>
      <w:r w:rsidR="002B2AD1" w:rsidRPr="007F2FC9">
        <w:rPr>
          <w:rFonts w:ascii="Times New Roman" w:hAnsi="Times New Roman" w:cs="Times New Roman"/>
          <w:sz w:val="24"/>
          <w:szCs w:val="24"/>
        </w:rPr>
        <w:t xml:space="preserve"> </w:t>
      </w:r>
      <w:r w:rsidRPr="007F2FC9">
        <w:rPr>
          <w:rFonts w:ascii="Times New Roman" w:hAnsi="Times New Roman" w:cs="Times New Roman"/>
          <w:sz w:val="24"/>
          <w:szCs w:val="24"/>
        </w:rPr>
        <w:t>death in bats exposed to high contaminant loads of heavy metals (Clark and Shore</w:t>
      </w:r>
      <w:r w:rsidR="00FB17D0">
        <w:rPr>
          <w:rFonts w:ascii="Times New Roman" w:hAnsi="Times New Roman" w:cs="Times New Roman"/>
          <w:sz w:val="24"/>
          <w:szCs w:val="24"/>
        </w:rPr>
        <w:t>,</w:t>
      </w:r>
      <w:r w:rsidRPr="007F2FC9">
        <w:rPr>
          <w:rFonts w:ascii="Times New Roman" w:hAnsi="Times New Roman" w:cs="Times New Roman"/>
          <w:sz w:val="24"/>
          <w:szCs w:val="24"/>
        </w:rPr>
        <w:t xml:space="preserve"> 2001; Hickey </w:t>
      </w:r>
      <w:r w:rsidRPr="00FB17D0">
        <w:rPr>
          <w:rFonts w:ascii="Times New Roman" w:hAnsi="Times New Roman" w:cs="Times New Roman"/>
          <w:i/>
          <w:sz w:val="24"/>
          <w:szCs w:val="24"/>
        </w:rPr>
        <w:t>et al</w:t>
      </w:r>
      <w:r w:rsidRPr="007F2FC9">
        <w:rPr>
          <w:rFonts w:ascii="Times New Roman" w:hAnsi="Times New Roman" w:cs="Times New Roman"/>
          <w:sz w:val="24"/>
          <w:szCs w:val="24"/>
        </w:rPr>
        <w:t>.</w:t>
      </w:r>
      <w:r w:rsidR="00FB17D0">
        <w:rPr>
          <w:rFonts w:ascii="Times New Roman" w:hAnsi="Times New Roman" w:cs="Times New Roman"/>
          <w:sz w:val="24"/>
          <w:szCs w:val="24"/>
        </w:rPr>
        <w:t>,</w:t>
      </w:r>
      <w:r w:rsidRPr="007F2FC9">
        <w:rPr>
          <w:rFonts w:ascii="Times New Roman" w:hAnsi="Times New Roman" w:cs="Times New Roman"/>
          <w:sz w:val="24"/>
          <w:szCs w:val="24"/>
        </w:rPr>
        <w:t xml:space="preserve"> 2001).</w:t>
      </w:r>
      <w:r w:rsidR="0066046D">
        <w:rPr>
          <w:rFonts w:ascii="Times New Roman" w:hAnsi="Times New Roman" w:cs="Times New Roman"/>
          <w:sz w:val="24"/>
          <w:szCs w:val="24"/>
        </w:rPr>
        <w:t xml:space="preserve">  Syaripuddin </w:t>
      </w:r>
      <w:r w:rsidR="0066046D" w:rsidRPr="00F55DB0">
        <w:rPr>
          <w:rFonts w:ascii="Times New Roman" w:hAnsi="Times New Roman" w:cs="Times New Roman"/>
          <w:i/>
          <w:sz w:val="24"/>
          <w:szCs w:val="24"/>
        </w:rPr>
        <w:t>et al</w:t>
      </w:r>
      <w:r w:rsidR="0066046D">
        <w:rPr>
          <w:rFonts w:ascii="Times New Roman" w:hAnsi="Times New Roman" w:cs="Times New Roman"/>
          <w:sz w:val="24"/>
          <w:szCs w:val="24"/>
        </w:rPr>
        <w:t xml:space="preserve">. </w:t>
      </w:r>
      <w:r w:rsidR="00F55DB0">
        <w:rPr>
          <w:rFonts w:ascii="Times New Roman" w:hAnsi="Times New Roman" w:cs="Times New Roman"/>
          <w:sz w:val="24"/>
          <w:szCs w:val="24"/>
        </w:rPr>
        <w:t>(</w:t>
      </w:r>
      <w:r w:rsidR="0066046D">
        <w:rPr>
          <w:rFonts w:ascii="Times New Roman" w:hAnsi="Times New Roman" w:cs="Times New Roman"/>
          <w:sz w:val="24"/>
          <w:szCs w:val="24"/>
        </w:rPr>
        <w:t>2014</w:t>
      </w:r>
      <w:r w:rsidR="00F55DB0">
        <w:rPr>
          <w:rFonts w:ascii="Times New Roman" w:hAnsi="Times New Roman" w:cs="Times New Roman"/>
          <w:sz w:val="24"/>
          <w:szCs w:val="24"/>
        </w:rPr>
        <w:t>)</w:t>
      </w:r>
      <w:r w:rsidR="0066046D">
        <w:rPr>
          <w:rFonts w:ascii="Times New Roman" w:hAnsi="Times New Roman" w:cs="Times New Roman"/>
          <w:sz w:val="24"/>
          <w:szCs w:val="24"/>
        </w:rPr>
        <w:t xml:space="preserve"> found levels of mercury in insectivorous bat fur above and below the 10 mg/kg threshold in which detrimental effects occur in bats.</w:t>
      </w:r>
    </w:p>
    <w:p w14:paraId="022E26A5" w14:textId="005A0E33" w:rsidR="003863BF" w:rsidRDefault="00295DE1" w:rsidP="003863BF">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Mercury concentrations in bats can also be m</w:t>
      </w:r>
      <w:r w:rsidR="00204C4A">
        <w:rPr>
          <w:rFonts w:ascii="Times New Roman" w:hAnsi="Times New Roman" w:cs="Times New Roman"/>
          <w:sz w:val="24"/>
          <w:szCs w:val="24"/>
        </w:rPr>
        <w:t>easured in their waste, called guano</w:t>
      </w:r>
      <w:r>
        <w:rPr>
          <w:rFonts w:ascii="Times New Roman" w:hAnsi="Times New Roman" w:cs="Times New Roman"/>
          <w:sz w:val="24"/>
          <w:szCs w:val="24"/>
        </w:rPr>
        <w:t xml:space="preserve">.  </w:t>
      </w:r>
      <w:r w:rsidR="00D663F6" w:rsidRPr="007F2FC9">
        <w:rPr>
          <w:rFonts w:ascii="Times New Roman" w:hAnsi="Times New Roman" w:cs="Times New Roman"/>
          <w:sz w:val="24"/>
          <w:szCs w:val="24"/>
        </w:rPr>
        <w:t>After ingesting a meal containing mercury, some of the metal is excreted in their guano, which primarily consists of bat hair, insect remains and bat mucus (Maher</w:t>
      </w:r>
      <w:r w:rsidR="00D663F6">
        <w:rPr>
          <w:rFonts w:ascii="Times New Roman" w:hAnsi="Times New Roman" w:cs="Times New Roman"/>
          <w:sz w:val="24"/>
          <w:szCs w:val="24"/>
        </w:rPr>
        <w:t>,</w:t>
      </w:r>
      <w:r w:rsidR="00D663F6" w:rsidRPr="007F2FC9">
        <w:rPr>
          <w:rFonts w:ascii="Times New Roman" w:hAnsi="Times New Roman" w:cs="Times New Roman"/>
          <w:sz w:val="24"/>
          <w:szCs w:val="24"/>
        </w:rPr>
        <w:t xml:space="preserve"> 2006).</w:t>
      </w:r>
      <w:r w:rsidR="003863BF">
        <w:rPr>
          <w:rFonts w:ascii="Times New Roman" w:hAnsi="Times New Roman" w:cs="Times New Roman"/>
          <w:sz w:val="24"/>
          <w:szCs w:val="24"/>
        </w:rPr>
        <w:t xml:space="preserve">  </w:t>
      </w:r>
      <w:r w:rsidR="003863BF" w:rsidRPr="007F2FC9">
        <w:rPr>
          <w:rFonts w:ascii="Times New Roman" w:hAnsi="Times New Roman" w:cs="Times New Roman"/>
          <w:sz w:val="24"/>
          <w:szCs w:val="24"/>
        </w:rPr>
        <w:t xml:space="preserve">Few studies have </w:t>
      </w:r>
      <w:r w:rsidR="003863BF" w:rsidRPr="007F2FC9">
        <w:rPr>
          <w:rFonts w:ascii="Times New Roman" w:hAnsi="Times New Roman" w:cs="Times New Roman"/>
          <w:sz w:val="24"/>
          <w:szCs w:val="24"/>
        </w:rPr>
        <w:lastRenderedPageBreak/>
        <w:t xml:space="preserve">focused on heavy metal concentrations in bat guano. </w:t>
      </w:r>
      <w:r w:rsidR="000568F1">
        <w:rPr>
          <w:rFonts w:ascii="Times New Roman" w:hAnsi="Times New Roman" w:cs="Times New Roman"/>
          <w:sz w:val="24"/>
          <w:szCs w:val="24"/>
        </w:rPr>
        <w:t xml:space="preserve"> </w:t>
      </w:r>
      <w:r w:rsidR="003863BF" w:rsidRPr="007F2FC9">
        <w:rPr>
          <w:rFonts w:ascii="Times New Roman" w:hAnsi="Times New Roman" w:cs="Times New Roman"/>
          <w:sz w:val="24"/>
          <w:szCs w:val="24"/>
        </w:rPr>
        <w:t xml:space="preserve">Petit and Altenbach (1973) dated a guano core from a cave in Colorado and found levels of mercury throughout the core were related to production at a local copper smelter and open pit mine. O’Shea </w:t>
      </w:r>
      <w:r w:rsidR="003863BF" w:rsidRPr="00287E75">
        <w:rPr>
          <w:rFonts w:ascii="Times New Roman" w:hAnsi="Times New Roman" w:cs="Times New Roman"/>
          <w:i/>
          <w:sz w:val="24"/>
          <w:szCs w:val="24"/>
        </w:rPr>
        <w:t>et al</w:t>
      </w:r>
      <w:r w:rsidR="003863BF" w:rsidRPr="007F2FC9">
        <w:rPr>
          <w:rFonts w:ascii="Times New Roman" w:hAnsi="Times New Roman" w:cs="Times New Roman"/>
          <w:sz w:val="24"/>
          <w:szCs w:val="24"/>
        </w:rPr>
        <w:t xml:space="preserve">. (2001) found higher concentrations of environmental contaminants, including mercury, in bat guano near a superfund site than at a reference site in Colorado. Petit (1975) investigated mercury concentrations in a 1100 year-old guano core from an Arizona cave and suggested that </w:t>
      </w:r>
      <w:r w:rsidR="000568F1">
        <w:rPr>
          <w:rFonts w:ascii="Times New Roman" w:hAnsi="Times New Roman" w:cs="Times New Roman"/>
          <w:sz w:val="24"/>
          <w:szCs w:val="24"/>
        </w:rPr>
        <w:t>mercury</w:t>
      </w:r>
      <w:r w:rsidR="003863BF" w:rsidRPr="007F2FC9">
        <w:rPr>
          <w:rFonts w:ascii="Times New Roman" w:hAnsi="Times New Roman" w:cs="Times New Roman"/>
          <w:sz w:val="24"/>
          <w:szCs w:val="24"/>
        </w:rPr>
        <w:t xml:space="preserve"> concentrations had been higher than expected in pre-industrial times, possibly due to geological processes such as volcanic activity. Clark </w:t>
      </w:r>
      <w:r w:rsidR="003863BF" w:rsidRPr="00287E75">
        <w:rPr>
          <w:rFonts w:ascii="Times New Roman" w:hAnsi="Times New Roman" w:cs="Times New Roman"/>
          <w:i/>
          <w:sz w:val="24"/>
          <w:szCs w:val="24"/>
        </w:rPr>
        <w:t>et al</w:t>
      </w:r>
      <w:r w:rsidR="003863BF" w:rsidRPr="007F2FC9">
        <w:rPr>
          <w:rFonts w:ascii="Times New Roman" w:hAnsi="Times New Roman" w:cs="Times New Roman"/>
          <w:sz w:val="24"/>
          <w:szCs w:val="24"/>
        </w:rPr>
        <w:t>. (1986) found elevated concentrations of the metals cadmium, chromium and zinc in guano from</w:t>
      </w:r>
      <w:r w:rsidR="00204C4A">
        <w:rPr>
          <w:rFonts w:ascii="Times New Roman" w:hAnsi="Times New Roman" w:cs="Times New Roman"/>
          <w:sz w:val="24"/>
          <w:szCs w:val="24"/>
        </w:rPr>
        <w:t xml:space="preserve"> a cave in Florida</w:t>
      </w:r>
      <w:r w:rsidR="003863BF" w:rsidRPr="007F2FC9">
        <w:rPr>
          <w:rFonts w:ascii="Times New Roman" w:hAnsi="Times New Roman" w:cs="Times New Roman"/>
          <w:sz w:val="24"/>
          <w:szCs w:val="24"/>
        </w:rPr>
        <w:t xml:space="preserve">, but did not analyze for mercury. Cuculić </w:t>
      </w:r>
      <w:r w:rsidR="003863BF" w:rsidRPr="00287E75">
        <w:rPr>
          <w:rFonts w:ascii="Times New Roman" w:hAnsi="Times New Roman" w:cs="Times New Roman"/>
          <w:i/>
          <w:sz w:val="24"/>
          <w:szCs w:val="24"/>
        </w:rPr>
        <w:t>et al</w:t>
      </w:r>
      <w:r w:rsidR="003863BF" w:rsidRPr="007F2FC9">
        <w:rPr>
          <w:rFonts w:ascii="Times New Roman" w:hAnsi="Times New Roman" w:cs="Times New Roman"/>
          <w:sz w:val="24"/>
          <w:szCs w:val="24"/>
        </w:rPr>
        <w:t>. (2011) found bat guano was responsible for high concentrations of metals, particularly cadmium, in anchialine caves in Croatia (</w:t>
      </w:r>
      <w:r w:rsidR="000568F1">
        <w:rPr>
          <w:rFonts w:ascii="Times New Roman" w:hAnsi="Times New Roman" w:cs="Times New Roman"/>
          <w:sz w:val="24"/>
          <w:szCs w:val="24"/>
        </w:rPr>
        <w:t>mercury</w:t>
      </w:r>
      <w:r w:rsidR="003863BF" w:rsidRPr="007F2FC9">
        <w:rPr>
          <w:rFonts w:ascii="Times New Roman" w:hAnsi="Times New Roman" w:cs="Times New Roman"/>
          <w:sz w:val="24"/>
          <w:szCs w:val="24"/>
        </w:rPr>
        <w:t xml:space="preserve"> was not analyzed). A recent study by Hagan (2014) analyzed three dated groups of bat guano from Mammoth Cave National Park in Kentucky and found that modern/fresh guano had higher concentrations of </w:t>
      </w:r>
      <w:r w:rsidR="000568F1">
        <w:rPr>
          <w:rFonts w:ascii="Times New Roman" w:hAnsi="Times New Roman" w:cs="Times New Roman"/>
          <w:sz w:val="24"/>
          <w:szCs w:val="24"/>
        </w:rPr>
        <w:t>mercury</w:t>
      </w:r>
      <w:r w:rsidR="003863BF" w:rsidRPr="007F2FC9">
        <w:rPr>
          <w:rFonts w:ascii="Times New Roman" w:hAnsi="Times New Roman" w:cs="Times New Roman"/>
          <w:sz w:val="24"/>
          <w:szCs w:val="24"/>
        </w:rPr>
        <w:t xml:space="preserve"> than historical guano (~100-1100 years old), which in turn had higher concentrations than ancient guano (~30,000 years old).</w:t>
      </w:r>
    </w:p>
    <w:p w14:paraId="7FECA6F4" w14:textId="7E203C3A" w:rsidR="00A96835" w:rsidRDefault="004959BD" w:rsidP="004959BD">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710197">
        <w:rPr>
          <w:rFonts w:ascii="Times New Roman" w:hAnsi="Times New Roman" w:cs="Times New Roman"/>
          <w:sz w:val="24"/>
          <w:szCs w:val="24"/>
        </w:rPr>
        <w:t>dominant insectivorous bat species</w:t>
      </w:r>
      <w:r w:rsidR="0062691D">
        <w:rPr>
          <w:rFonts w:ascii="Times New Roman" w:hAnsi="Times New Roman" w:cs="Times New Roman"/>
          <w:sz w:val="24"/>
          <w:szCs w:val="24"/>
        </w:rPr>
        <w:t xml:space="preserve"> between the caves and bat houses </w:t>
      </w:r>
      <w:r>
        <w:rPr>
          <w:rFonts w:ascii="Times New Roman" w:hAnsi="Times New Roman" w:cs="Times New Roman"/>
          <w:sz w:val="24"/>
          <w:szCs w:val="24"/>
        </w:rPr>
        <w:t xml:space="preserve">in this study </w:t>
      </w:r>
      <w:r w:rsidR="000568F1">
        <w:rPr>
          <w:rFonts w:ascii="Times New Roman" w:hAnsi="Times New Roman" w:cs="Times New Roman"/>
          <w:sz w:val="24"/>
          <w:szCs w:val="24"/>
        </w:rPr>
        <w:t xml:space="preserve">are different, </w:t>
      </w:r>
      <w:r w:rsidR="0062691D">
        <w:rPr>
          <w:rFonts w:ascii="Times New Roman" w:hAnsi="Times New Roman" w:cs="Times New Roman"/>
          <w:sz w:val="24"/>
          <w:szCs w:val="24"/>
        </w:rPr>
        <w:t xml:space="preserve">and therefore </w:t>
      </w:r>
      <w:r w:rsidR="000568F1">
        <w:rPr>
          <w:rFonts w:ascii="Times New Roman" w:hAnsi="Times New Roman" w:cs="Times New Roman"/>
          <w:sz w:val="24"/>
          <w:szCs w:val="24"/>
        </w:rPr>
        <w:t>could</w:t>
      </w:r>
      <w:r w:rsidR="0062691D">
        <w:rPr>
          <w:rFonts w:ascii="Times New Roman" w:hAnsi="Times New Roman" w:cs="Times New Roman"/>
          <w:sz w:val="24"/>
          <w:szCs w:val="24"/>
        </w:rPr>
        <w:t xml:space="preserve"> have si</w:t>
      </w:r>
      <w:r w:rsidR="000568F1">
        <w:rPr>
          <w:rFonts w:ascii="Times New Roman" w:hAnsi="Times New Roman" w:cs="Times New Roman"/>
          <w:sz w:val="24"/>
          <w:szCs w:val="24"/>
        </w:rPr>
        <w:t>gnificantly different</w:t>
      </w:r>
      <w:r w:rsidR="0062691D">
        <w:rPr>
          <w:rFonts w:ascii="Times New Roman" w:hAnsi="Times New Roman" w:cs="Times New Roman"/>
          <w:sz w:val="24"/>
          <w:szCs w:val="24"/>
        </w:rPr>
        <w:t xml:space="preserve"> mercury concentrations in their guano</w:t>
      </w:r>
      <w:r w:rsidR="00AA565C">
        <w:rPr>
          <w:rFonts w:ascii="Times New Roman" w:hAnsi="Times New Roman" w:cs="Times New Roman"/>
          <w:sz w:val="24"/>
          <w:szCs w:val="24"/>
        </w:rPr>
        <w:t xml:space="preserve">.  </w:t>
      </w:r>
      <w:r w:rsidR="00AA565C" w:rsidRPr="007F2FC9">
        <w:rPr>
          <w:rFonts w:ascii="Times New Roman" w:hAnsi="Times New Roman" w:cs="Times New Roman"/>
          <w:sz w:val="24"/>
          <w:szCs w:val="24"/>
        </w:rPr>
        <w:t>The dominant bat species roosting in Florida</w:t>
      </w:r>
      <w:r w:rsidR="00AA565C">
        <w:rPr>
          <w:rFonts w:ascii="Times New Roman" w:hAnsi="Times New Roman" w:cs="Times New Roman"/>
          <w:sz w:val="24"/>
          <w:szCs w:val="24"/>
        </w:rPr>
        <w:t xml:space="preserve"> and Georgia caves are</w:t>
      </w:r>
      <w:r w:rsidR="00AA565C" w:rsidRPr="007F2FC9">
        <w:rPr>
          <w:rFonts w:ascii="Times New Roman" w:hAnsi="Times New Roman" w:cs="Times New Roman"/>
          <w:sz w:val="24"/>
          <w:szCs w:val="24"/>
        </w:rPr>
        <w:t xml:space="preserve"> the </w:t>
      </w:r>
      <w:r w:rsidR="00AA565C">
        <w:rPr>
          <w:rFonts w:ascii="Times New Roman" w:hAnsi="Times New Roman" w:cs="Times New Roman"/>
          <w:sz w:val="24"/>
          <w:szCs w:val="24"/>
        </w:rPr>
        <w:t xml:space="preserve">maternity/wintering colonies of </w:t>
      </w:r>
      <w:r w:rsidR="00AA565C" w:rsidRPr="00A53044">
        <w:rPr>
          <w:rFonts w:ascii="Times New Roman" w:hAnsi="Times New Roman" w:cs="Times New Roman"/>
          <w:sz w:val="24"/>
          <w:szCs w:val="24"/>
        </w:rPr>
        <w:t>the Southeastern myotis (</w:t>
      </w:r>
      <w:r w:rsidR="00AA565C" w:rsidRPr="00A53044">
        <w:rPr>
          <w:rFonts w:ascii="Times New Roman" w:hAnsi="Times New Roman" w:cs="Times New Roman"/>
          <w:i/>
          <w:sz w:val="24"/>
          <w:szCs w:val="24"/>
        </w:rPr>
        <w:t>Myotis</w:t>
      </w:r>
      <w:r w:rsidR="00AA565C" w:rsidRPr="00A53044">
        <w:rPr>
          <w:rFonts w:ascii="Times New Roman" w:hAnsi="Times New Roman" w:cs="Times New Roman"/>
          <w:sz w:val="24"/>
          <w:szCs w:val="24"/>
        </w:rPr>
        <w:t xml:space="preserve"> </w:t>
      </w:r>
      <w:r w:rsidR="00AA565C" w:rsidRPr="00A53044">
        <w:rPr>
          <w:rFonts w:ascii="Times New Roman" w:hAnsi="Times New Roman" w:cs="Times New Roman"/>
          <w:i/>
          <w:sz w:val="24"/>
          <w:szCs w:val="24"/>
        </w:rPr>
        <w:t>austroriparius</w:t>
      </w:r>
      <w:r w:rsidR="00AA565C" w:rsidRPr="00A53044">
        <w:rPr>
          <w:rFonts w:ascii="Times New Roman" w:hAnsi="Times New Roman" w:cs="Times New Roman"/>
          <w:sz w:val="24"/>
          <w:szCs w:val="24"/>
        </w:rPr>
        <w:t xml:space="preserve"> – MYAU) </w:t>
      </w:r>
      <w:r w:rsidR="00AA565C" w:rsidRPr="007F2FC9">
        <w:rPr>
          <w:rFonts w:ascii="Times New Roman" w:hAnsi="Times New Roman" w:cs="Times New Roman"/>
          <w:sz w:val="24"/>
          <w:szCs w:val="24"/>
        </w:rPr>
        <w:t>(Gore and Hovis</w:t>
      </w:r>
      <w:r w:rsidR="00AA565C">
        <w:rPr>
          <w:rFonts w:ascii="Times New Roman" w:hAnsi="Times New Roman" w:cs="Times New Roman"/>
          <w:sz w:val="24"/>
          <w:szCs w:val="24"/>
        </w:rPr>
        <w:t>,</w:t>
      </w:r>
      <w:r w:rsidR="00A53044">
        <w:rPr>
          <w:rFonts w:ascii="Times New Roman" w:hAnsi="Times New Roman" w:cs="Times New Roman"/>
          <w:sz w:val="24"/>
          <w:szCs w:val="24"/>
        </w:rPr>
        <w:t xml:space="preserve"> 1998), with less</w:t>
      </w:r>
      <w:r w:rsidR="0060732D">
        <w:rPr>
          <w:rFonts w:ascii="Times New Roman" w:hAnsi="Times New Roman" w:cs="Times New Roman"/>
          <w:sz w:val="24"/>
          <w:szCs w:val="24"/>
        </w:rPr>
        <w:t>er</w:t>
      </w:r>
      <w:r w:rsidR="00A53044">
        <w:rPr>
          <w:rFonts w:ascii="Times New Roman" w:hAnsi="Times New Roman" w:cs="Times New Roman"/>
          <w:sz w:val="24"/>
          <w:szCs w:val="24"/>
        </w:rPr>
        <w:t xml:space="preserve"> contributions </w:t>
      </w:r>
      <w:r w:rsidR="00A53044" w:rsidRPr="00A53044">
        <w:rPr>
          <w:rFonts w:ascii="Times New Roman" w:hAnsi="Times New Roman" w:cs="Times New Roman"/>
          <w:sz w:val="24"/>
          <w:szCs w:val="24"/>
        </w:rPr>
        <w:t>from Tri-colored bats (</w:t>
      </w:r>
      <w:r w:rsidR="00A53044" w:rsidRPr="00A53044">
        <w:rPr>
          <w:rFonts w:ascii="Times New Roman" w:hAnsi="Times New Roman" w:cs="Times New Roman"/>
          <w:i/>
          <w:sz w:val="24"/>
          <w:szCs w:val="24"/>
        </w:rPr>
        <w:t>Perimyotis subflavus</w:t>
      </w:r>
      <w:r w:rsidR="00A53044" w:rsidRPr="00A53044">
        <w:rPr>
          <w:rFonts w:ascii="Times New Roman" w:hAnsi="Times New Roman" w:cs="Times New Roman"/>
          <w:sz w:val="24"/>
          <w:szCs w:val="24"/>
        </w:rPr>
        <w:t xml:space="preserve"> – PESU – for</w:t>
      </w:r>
      <w:r w:rsidR="005B1D4E">
        <w:rPr>
          <w:rFonts w:ascii="Times New Roman" w:hAnsi="Times New Roman" w:cs="Times New Roman"/>
          <w:sz w:val="24"/>
          <w:szCs w:val="24"/>
        </w:rPr>
        <w:t>merly</w:t>
      </w:r>
      <w:r w:rsidR="00A53044" w:rsidRPr="00A53044">
        <w:rPr>
          <w:rFonts w:ascii="Times New Roman" w:hAnsi="Times New Roman" w:cs="Times New Roman"/>
          <w:sz w:val="24"/>
          <w:szCs w:val="24"/>
        </w:rPr>
        <w:t xml:space="preserve"> known as eastern pipistrelle</w:t>
      </w:r>
      <w:r w:rsidR="0060732D">
        <w:rPr>
          <w:rFonts w:ascii="Times New Roman" w:hAnsi="Times New Roman" w:cs="Times New Roman"/>
          <w:sz w:val="24"/>
          <w:szCs w:val="24"/>
        </w:rPr>
        <w:t>,</w:t>
      </w:r>
      <w:r w:rsidR="00A53044" w:rsidRPr="00A53044">
        <w:rPr>
          <w:rFonts w:ascii="Times New Roman" w:hAnsi="Times New Roman" w:cs="Times New Roman"/>
          <w:sz w:val="24"/>
          <w:szCs w:val="24"/>
        </w:rPr>
        <w:t xml:space="preserve"> </w:t>
      </w:r>
      <w:r w:rsidR="00A53044" w:rsidRPr="00A53044">
        <w:rPr>
          <w:rFonts w:ascii="Times New Roman" w:hAnsi="Times New Roman" w:cs="Times New Roman"/>
          <w:i/>
          <w:sz w:val="24"/>
          <w:szCs w:val="24"/>
        </w:rPr>
        <w:t>pipistrellus subflavus</w:t>
      </w:r>
      <w:r w:rsidR="00A53044" w:rsidRPr="00A53044">
        <w:rPr>
          <w:rFonts w:ascii="Times New Roman" w:hAnsi="Times New Roman" w:cs="Times New Roman"/>
          <w:sz w:val="24"/>
          <w:szCs w:val="24"/>
        </w:rPr>
        <w:t>).</w:t>
      </w:r>
      <w:r w:rsidR="00AA565C" w:rsidRPr="00A53044">
        <w:rPr>
          <w:rFonts w:ascii="Times New Roman" w:hAnsi="Times New Roman" w:cs="Times New Roman"/>
          <w:sz w:val="24"/>
          <w:szCs w:val="24"/>
        </w:rPr>
        <w:t xml:space="preserve"> </w:t>
      </w:r>
      <w:r w:rsidR="00A53044" w:rsidRPr="00A53044">
        <w:rPr>
          <w:rFonts w:ascii="Times New Roman" w:hAnsi="Times New Roman" w:cs="Times New Roman"/>
          <w:sz w:val="24"/>
          <w:szCs w:val="24"/>
        </w:rPr>
        <w:t xml:space="preserve"> </w:t>
      </w:r>
      <w:r w:rsidR="00AA565C" w:rsidRPr="007F2FC9">
        <w:rPr>
          <w:rFonts w:ascii="Times New Roman" w:hAnsi="Times New Roman" w:cs="Times New Roman"/>
          <w:sz w:val="24"/>
          <w:szCs w:val="24"/>
        </w:rPr>
        <w:t xml:space="preserve">The endangered </w:t>
      </w:r>
      <w:r w:rsidR="00AA565C" w:rsidRPr="00A53044">
        <w:rPr>
          <w:rFonts w:ascii="Times New Roman" w:hAnsi="Times New Roman" w:cs="Times New Roman"/>
          <w:sz w:val="24"/>
          <w:szCs w:val="24"/>
        </w:rPr>
        <w:t>Gray bat (</w:t>
      </w:r>
      <w:r w:rsidR="00AA565C" w:rsidRPr="00A53044">
        <w:rPr>
          <w:rFonts w:ascii="Times New Roman" w:hAnsi="Times New Roman" w:cs="Times New Roman"/>
          <w:i/>
          <w:sz w:val="24"/>
          <w:szCs w:val="24"/>
        </w:rPr>
        <w:t>Myotis grisescens</w:t>
      </w:r>
      <w:r w:rsidR="00AA565C" w:rsidRPr="00A53044">
        <w:rPr>
          <w:rFonts w:ascii="Times New Roman" w:hAnsi="Times New Roman" w:cs="Times New Roman"/>
          <w:sz w:val="24"/>
          <w:szCs w:val="24"/>
        </w:rPr>
        <w:t xml:space="preserve"> – MYGR</w:t>
      </w:r>
      <w:r w:rsidR="00AA565C" w:rsidRPr="007F2FC9">
        <w:rPr>
          <w:rFonts w:ascii="Times New Roman" w:hAnsi="Times New Roman" w:cs="Times New Roman"/>
          <w:sz w:val="24"/>
          <w:szCs w:val="24"/>
        </w:rPr>
        <w:t>) was formerly ab</w:t>
      </w:r>
      <w:r w:rsidR="00A53044">
        <w:rPr>
          <w:rFonts w:ascii="Times New Roman" w:hAnsi="Times New Roman" w:cs="Times New Roman"/>
          <w:sz w:val="24"/>
          <w:szCs w:val="24"/>
        </w:rPr>
        <w:t>undant in some caves in the Florida</w:t>
      </w:r>
      <w:r w:rsidR="00AA565C" w:rsidRPr="007F2FC9">
        <w:rPr>
          <w:rFonts w:ascii="Times New Roman" w:hAnsi="Times New Roman" w:cs="Times New Roman"/>
          <w:sz w:val="24"/>
          <w:szCs w:val="24"/>
        </w:rPr>
        <w:t xml:space="preserve">, but the Florida population has decreased in the last few decades and the species may no longer be present in the state (Gore </w:t>
      </w:r>
      <w:r w:rsidR="00AA565C" w:rsidRPr="00287E75">
        <w:rPr>
          <w:rFonts w:ascii="Times New Roman" w:hAnsi="Times New Roman" w:cs="Times New Roman"/>
          <w:i/>
          <w:sz w:val="24"/>
          <w:szCs w:val="24"/>
        </w:rPr>
        <w:t>et al</w:t>
      </w:r>
      <w:r w:rsidR="00AA565C" w:rsidRPr="007F2FC9">
        <w:rPr>
          <w:rFonts w:ascii="Times New Roman" w:hAnsi="Times New Roman" w:cs="Times New Roman"/>
          <w:sz w:val="24"/>
          <w:szCs w:val="24"/>
        </w:rPr>
        <w:t>.</w:t>
      </w:r>
      <w:r w:rsidR="00AA565C">
        <w:rPr>
          <w:rFonts w:ascii="Times New Roman" w:hAnsi="Times New Roman" w:cs="Times New Roman"/>
          <w:sz w:val="24"/>
          <w:szCs w:val="24"/>
        </w:rPr>
        <w:t>,</w:t>
      </w:r>
      <w:r w:rsidR="00AA565C" w:rsidRPr="007F2FC9">
        <w:rPr>
          <w:rFonts w:ascii="Times New Roman" w:hAnsi="Times New Roman" w:cs="Times New Roman"/>
          <w:sz w:val="24"/>
          <w:szCs w:val="24"/>
        </w:rPr>
        <w:t xml:space="preserve"> 2012). The caves in Georgia have MYAU and </w:t>
      </w:r>
      <w:r w:rsidR="00AA565C" w:rsidRPr="00A53044">
        <w:rPr>
          <w:rFonts w:ascii="Times New Roman" w:hAnsi="Times New Roman" w:cs="Times New Roman"/>
          <w:sz w:val="24"/>
          <w:szCs w:val="24"/>
        </w:rPr>
        <w:t xml:space="preserve">PESU </w:t>
      </w:r>
      <w:r w:rsidR="00AA565C" w:rsidRPr="007F2FC9">
        <w:rPr>
          <w:rFonts w:ascii="Times New Roman" w:hAnsi="Times New Roman" w:cs="Times New Roman"/>
          <w:sz w:val="24"/>
          <w:szCs w:val="24"/>
        </w:rPr>
        <w:t xml:space="preserve">as the dominant species (pers. comm. K. Morris, Georgia Department of Natural Resources, April 24, 2013). </w:t>
      </w:r>
      <w:r w:rsidR="00857647">
        <w:rPr>
          <w:rFonts w:ascii="Times New Roman" w:hAnsi="Times New Roman" w:cs="Times New Roman"/>
          <w:sz w:val="24"/>
          <w:szCs w:val="24"/>
        </w:rPr>
        <w:t xml:space="preserve"> Thus</w:t>
      </w:r>
      <w:r w:rsidR="00D82AA5">
        <w:rPr>
          <w:rFonts w:ascii="Times New Roman" w:hAnsi="Times New Roman" w:cs="Times New Roman"/>
          <w:sz w:val="24"/>
          <w:szCs w:val="24"/>
        </w:rPr>
        <w:t>,</w:t>
      </w:r>
      <w:r w:rsidR="00857647">
        <w:rPr>
          <w:rFonts w:ascii="Times New Roman" w:hAnsi="Times New Roman" w:cs="Times New Roman"/>
          <w:sz w:val="24"/>
          <w:szCs w:val="24"/>
        </w:rPr>
        <w:t xml:space="preserve"> MYAU is assumed the dominant species contributing to the guano piles, which forage near water </w:t>
      </w:r>
      <w:r w:rsidR="009B1CFB">
        <w:rPr>
          <w:rFonts w:ascii="Times New Roman" w:hAnsi="Times New Roman" w:cs="Times New Roman"/>
          <w:color w:val="7030A0"/>
          <w:sz w:val="24"/>
          <w:szCs w:val="24"/>
        </w:rPr>
        <w:t xml:space="preserve"> </w:t>
      </w:r>
      <w:r w:rsidR="00857647">
        <w:rPr>
          <w:rFonts w:ascii="Times New Roman" w:hAnsi="Times New Roman" w:cs="Times New Roman"/>
          <w:sz w:val="24"/>
          <w:szCs w:val="24"/>
        </w:rPr>
        <w:t xml:space="preserve">(Barbour and Davis 1969) and consume </w:t>
      </w:r>
      <w:r w:rsidR="009B1CFB" w:rsidRPr="00857647">
        <w:rPr>
          <w:rFonts w:ascii="Times New Roman" w:hAnsi="Times New Roman" w:cs="Times New Roman"/>
          <w:sz w:val="24"/>
          <w:szCs w:val="24"/>
        </w:rPr>
        <w:t xml:space="preserve">Coleptera and Lepidoptera </w:t>
      </w:r>
      <w:r w:rsidR="00857647" w:rsidRPr="00857647">
        <w:rPr>
          <w:rFonts w:ascii="Times New Roman" w:hAnsi="Times New Roman" w:cs="Times New Roman"/>
          <w:sz w:val="24"/>
          <w:szCs w:val="24"/>
        </w:rPr>
        <w:t xml:space="preserve">arthropods and culicidae (Zinn 1977). </w:t>
      </w:r>
      <w:r w:rsidR="0062691D">
        <w:rPr>
          <w:rFonts w:ascii="Times New Roman" w:hAnsi="Times New Roman" w:cs="Times New Roman"/>
          <w:sz w:val="24"/>
          <w:szCs w:val="24"/>
        </w:rPr>
        <w:t xml:space="preserve"> PESU also </w:t>
      </w:r>
      <w:r w:rsidR="0062691D" w:rsidRPr="0062691D">
        <w:rPr>
          <w:rFonts w:ascii="Times New Roman" w:hAnsi="Times New Roman" w:cs="Times New Roman"/>
          <w:sz w:val="24"/>
          <w:szCs w:val="24"/>
        </w:rPr>
        <w:t>forage near water</w:t>
      </w:r>
      <w:r w:rsidR="009B1CFB" w:rsidRPr="0062691D">
        <w:rPr>
          <w:rFonts w:ascii="Times New Roman" w:hAnsi="Times New Roman" w:cs="Times New Roman"/>
          <w:sz w:val="24"/>
          <w:szCs w:val="24"/>
        </w:rPr>
        <w:t xml:space="preserve"> (Fujita and Kunz, 1984</w:t>
      </w:r>
      <w:r w:rsidR="0062691D" w:rsidRPr="0062691D">
        <w:rPr>
          <w:rFonts w:ascii="Times New Roman" w:hAnsi="Times New Roman" w:cs="Times New Roman"/>
          <w:sz w:val="24"/>
          <w:szCs w:val="24"/>
        </w:rPr>
        <w:t>; Whitaker and Hamilton, 1998) and consume</w:t>
      </w:r>
      <w:r w:rsidR="0062691D">
        <w:rPr>
          <w:rFonts w:ascii="Times New Roman" w:hAnsi="Times New Roman" w:cs="Times New Roman"/>
          <w:sz w:val="24"/>
          <w:szCs w:val="24"/>
        </w:rPr>
        <w:t xml:space="preserve"> insects in the orders of</w:t>
      </w:r>
      <w:r w:rsidR="009B1CFB" w:rsidRPr="0062691D">
        <w:rPr>
          <w:rFonts w:ascii="Times New Roman" w:hAnsi="Times New Roman" w:cs="Times New Roman"/>
          <w:sz w:val="24"/>
          <w:szCs w:val="24"/>
        </w:rPr>
        <w:t xml:space="preserve"> </w:t>
      </w:r>
      <w:r w:rsidR="0062691D" w:rsidRPr="0062691D">
        <w:rPr>
          <w:rFonts w:ascii="Times New Roman" w:hAnsi="Times New Roman" w:cs="Times New Roman"/>
          <w:sz w:val="24"/>
          <w:szCs w:val="24"/>
        </w:rPr>
        <w:t>Trichoptera, Homoptera, Coleoptera, Hymenoptera</w:t>
      </w:r>
      <w:r w:rsidR="009B1CFB" w:rsidRPr="0062691D">
        <w:rPr>
          <w:rFonts w:ascii="Times New Roman" w:hAnsi="Times New Roman" w:cs="Times New Roman"/>
          <w:sz w:val="24"/>
          <w:szCs w:val="24"/>
        </w:rPr>
        <w:t xml:space="preserve"> and Lepidoptera (</w:t>
      </w:r>
      <w:r w:rsidR="0062691D" w:rsidRPr="0062691D">
        <w:rPr>
          <w:rFonts w:ascii="Times New Roman" w:hAnsi="Times New Roman" w:cs="Times New Roman"/>
          <w:sz w:val="24"/>
          <w:szCs w:val="24"/>
        </w:rPr>
        <w:t>Sherman 1939; Ross 1961; Whitaker 1972; Carter et al., 1999)</w:t>
      </w:r>
      <w:r w:rsidR="000568F1">
        <w:rPr>
          <w:rFonts w:ascii="Times New Roman" w:hAnsi="Times New Roman" w:cs="Times New Roman"/>
          <w:sz w:val="24"/>
          <w:szCs w:val="24"/>
        </w:rPr>
        <w:t xml:space="preserve">.  </w:t>
      </w:r>
      <w:r w:rsidR="0062691D" w:rsidRPr="0062691D">
        <w:rPr>
          <w:rFonts w:ascii="Times New Roman" w:hAnsi="Times New Roman" w:cs="Times New Roman"/>
          <w:sz w:val="24"/>
          <w:szCs w:val="24"/>
        </w:rPr>
        <w:t xml:space="preserve">The dominant species roosting in bat houses in Florida is the </w:t>
      </w:r>
      <w:r w:rsidR="002A3F65" w:rsidRPr="0062691D">
        <w:rPr>
          <w:rFonts w:ascii="Times New Roman" w:hAnsi="Times New Roman" w:cs="Times New Roman"/>
          <w:sz w:val="24"/>
          <w:szCs w:val="24"/>
        </w:rPr>
        <w:t>Brazilian free-tailed bat (</w:t>
      </w:r>
      <w:r w:rsidR="002A3F65" w:rsidRPr="0062691D">
        <w:rPr>
          <w:rFonts w:ascii="Times New Roman" w:hAnsi="Times New Roman" w:cs="Times New Roman"/>
          <w:i/>
          <w:sz w:val="24"/>
          <w:szCs w:val="24"/>
        </w:rPr>
        <w:t xml:space="preserve">Tadarida </w:t>
      </w:r>
      <w:r w:rsidR="002A3F65" w:rsidRPr="0062691D">
        <w:rPr>
          <w:rFonts w:ascii="Times New Roman" w:hAnsi="Times New Roman" w:cs="Times New Roman"/>
          <w:i/>
          <w:sz w:val="24"/>
          <w:szCs w:val="24"/>
        </w:rPr>
        <w:lastRenderedPageBreak/>
        <w:t>braziliensis</w:t>
      </w:r>
      <w:r w:rsidR="002A3F65" w:rsidRPr="0062691D">
        <w:rPr>
          <w:rFonts w:ascii="Times New Roman" w:hAnsi="Times New Roman" w:cs="Times New Roman"/>
          <w:sz w:val="24"/>
          <w:szCs w:val="24"/>
        </w:rPr>
        <w:t xml:space="preserve"> – TABR</w:t>
      </w:r>
      <w:r w:rsidR="0062691D" w:rsidRPr="0062691D">
        <w:rPr>
          <w:rFonts w:ascii="Times New Roman" w:hAnsi="Times New Roman" w:cs="Times New Roman"/>
          <w:sz w:val="24"/>
          <w:szCs w:val="24"/>
        </w:rPr>
        <w:t xml:space="preserve">), with MYAU </w:t>
      </w:r>
      <w:r w:rsidR="002A3F65" w:rsidRPr="0062691D">
        <w:rPr>
          <w:rFonts w:ascii="Times New Roman" w:hAnsi="Times New Roman" w:cs="Times New Roman"/>
          <w:sz w:val="24"/>
          <w:szCs w:val="24"/>
        </w:rPr>
        <w:t>present</w:t>
      </w:r>
      <w:r w:rsidR="0062691D">
        <w:rPr>
          <w:rFonts w:ascii="Times New Roman" w:hAnsi="Times New Roman" w:cs="Times New Roman"/>
          <w:sz w:val="24"/>
          <w:szCs w:val="24"/>
        </w:rPr>
        <w:t xml:space="preserve"> to</w:t>
      </w:r>
      <w:r w:rsidR="0062691D" w:rsidRPr="0062691D">
        <w:rPr>
          <w:rFonts w:ascii="Times New Roman" w:hAnsi="Times New Roman" w:cs="Times New Roman"/>
          <w:sz w:val="24"/>
          <w:szCs w:val="24"/>
        </w:rPr>
        <w:t xml:space="preserve"> a lesser degree</w:t>
      </w:r>
      <w:r w:rsidR="002A3F65" w:rsidRPr="0062691D">
        <w:rPr>
          <w:rFonts w:ascii="Times New Roman" w:hAnsi="Times New Roman" w:cs="Times New Roman"/>
          <w:sz w:val="24"/>
          <w:szCs w:val="24"/>
        </w:rPr>
        <w:t xml:space="preserve">.  </w:t>
      </w:r>
      <w:r w:rsidR="0062691D">
        <w:rPr>
          <w:rFonts w:ascii="Times New Roman" w:hAnsi="Times New Roman" w:cs="Times New Roman"/>
          <w:sz w:val="24"/>
          <w:szCs w:val="24"/>
        </w:rPr>
        <w:t xml:space="preserve">In the southeastern United States, the TABR diet includes insects in the order of Coleoptera, Diptera, Lepidoptera and </w:t>
      </w:r>
      <w:r w:rsidR="0062691D" w:rsidRPr="0062691D">
        <w:rPr>
          <w:rFonts w:ascii="Times New Roman" w:hAnsi="Times New Roman" w:cs="Times New Roman"/>
          <w:sz w:val="24"/>
          <w:szCs w:val="24"/>
        </w:rPr>
        <w:t xml:space="preserve">Hymenoptera </w:t>
      </w:r>
      <w:r w:rsidR="0062691D">
        <w:rPr>
          <w:rFonts w:ascii="Times New Roman" w:hAnsi="Times New Roman" w:cs="Times New Roman"/>
          <w:sz w:val="24"/>
          <w:szCs w:val="24"/>
        </w:rPr>
        <w:t>(Sherman 1939)</w:t>
      </w:r>
      <w:r w:rsidR="000568F1">
        <w:rPr>
          <w:rFonts w:ascii="Times New Roman" w:hAnsi="Times New Roman" w:cs="Times New Roman"/>
          <w:sz w:val="24"/>
          <w:szCs w:val="24"/>
        </w:rPr>
        <w:t>.</w:t>
      </w:r>
    </w:p>
    <w:p w14:paraId="3924D1C7" w14:textId="09672CC4" w:rsidR="004959BD" w:rsidRDefault="004959BD" w:rsidP="004959BD">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guano in this study was assumed modern (&lt;100 years old, as in the Hagan </w:t>
      </w:r>
      <w:r w:rsidR="00C46706">
        <w:rPr>
          <w:rFonts w:ascii="Times New Roman" w:hAnsi="Times New Roman" w:cs="Times New Roman"/>
          <w:sz w:val="24"/>
          <w:szCs w:val="24"/>
        </w:rPr>
        <w:t xml:space="preserve">2014 </w:t>
      </w:r>
      <w:r>
        <w:rPr>
          <w:rFonts w:ascii="Times New Roman" w:hAnsi="Times New Roman" w:cs="Times New Roman"/>
          <w:sz w:val="24"/>
          <w:szCs w:val="24"/>
        </w:rPr>
        <w:t>study)</w:t>
      </w:r>
      <w:r w:rsidRPr="007F2FC9">
        <w:rPr>
          <w:rFonts w:ascii="Times New Roman" w:hAnsi="Times New Roman" w:cs="Times New Roman"/>
          <w:sz w:val="24"/>
          <w:szCs w:val="24"/>
        </w:rPr>
        <w:t>, since caves in this region are prone to flooding</w:t>
      </w:r>
      <w:r>
        <w:rPr>
          <w:rFonts w:ascii="Times New Roman" w:hAnsi="Times New Roman" w:cs="Times New Roman"/>
          <w:sz w:val="24"/>
          <w:szCs w:val="24"/>
        </w:rPr>
        <w:t xml:space="preserve"> and none of the guano produced cores over 11 inches (279.4 millimeters), indicating a lack of </w:t>
      </w:r>
      <w:r w:rsidRPr="007F2FC9">
        <w:rPr>
          <w:rFonts w:ascii="Times New Roman" w:hAnsi="Times New Roman" w:cs="Times New Roman"/>
          <w:sz w:val="24"/>
          <w:szCs w:val="24"/>
        </w:rPr>
        <w:t xml:space="preserve">long-term accumulation of guano piles.  The effect of flooding on guano piles in regards to mercury mobility is also unknown, </w:t>
      </w:r>
      <w:r>
        <w:rPr>
          <w:rFonts w:ascii="Times New Roman" w:hAnsi="Times New Roman" w:cs="Times New Roman"/>
          <w:sz w:val="24"/>
          <w:szCs w:val="24"/>
        </w:rPr>
        <w:t>as is biotur</w:t>
      </w:r>
      <w:r w:rsidR="00AD68C5">
        <w:rPr>
          <w:rFonts w:ascii="Times New Roman" w:hAnsi="Times New Roman" w:cs="Times New Roman"/>
          <w:sz w:val="24"/>
          <w:szCs w:val="24"/>
        </w:rPr>
        <w:t>b</w:t>
      </w:r>
      <w:r>
        <w:rPr>
          <w:rFonts w:ascii="Times New Roman" w:hAnsi="Times New Roman" w:cs="Times New Roman"/>
          <w:sz w:val="24"/>
          <w:szCs w:val="24"/>
        </w:rPr>
        <w:t>ation from fauna</w:t>
      </w:r>
      <w:r w:rsidR="00DD1D3D">
        <w:rPr>
          <w:rFonts w:ascii="Times New Roman" w:hAnsi="Times New Roman" w:cs="Times New Roman"/>
          <w:sz w:val="24"/>
          <w:szCs w:val="24"/>
        </w:rPr>
        <w:t>.</w:t>
      </w:r>
      <w:r w:rsidRPr="007F2FC9">
        <w:rPr>
          <w:rFonts w:ascii="Times New Roman" w:hAnsi="Times New Roman" w:cs="Times New Roman"/>
          <w:sz w:val="24"/>
          <w:szCs w:val="24"/>
        </w:rPr>
        <w:t xml:space="preserve"> </w:t>
      </w:r>
      <w:r w:rsidR="00DD1D3D">
        <w:rPr>
          <w:rFonts w:ascii="Times New Roman" w:hAnsi="Times New Roman" w:cs="Times New Roman"/>
          <w:sz w:val="24"/>
          <w:szCs w:val="24"/>
        </w:rPr>
        <w:t>St</w:t>
      </w:r>
      <w:r w:rsidRPr="007F2FC9">
        <w:rPr>
          <w:rFonts w:ascii="Times New Roman" w:hAnsi="Times New Roman" w:cs="Times New Roman"/>
          <w:sz w:val="24"/>
          <w:szCs w:val="24"/>
        </w:rPr>
        <w:t xml:space="preserve">ratigraphically dated guano piles </w:t>
      </w:r>
      <w:r w:rsidR="00DD1D3D">
        <w:rPr>
          <w:rFonts w:ascii="Times New Roman" w:hAnsi="Times New Roman" w:cs="Times New Roman"/>
          <w:sz w:val="24"/>
          <w:szCs w:val="24"/>
        </w:rPr>
        <w:t xml:space="preserve">also </w:t>
      </w:r>
      <w:r w:rsidRPr="007F2FC9">
        <w:rPr>
          <w:rFonts w:ascii="Times New Roman" w:hAnsi="Times New Roman" w:cs="Times New Roman"/>
          <w:sz w:val="24"/>
          <w:szCs w:val="24"/>
        </w:rPr>
        <w:t xml:space="preserve">provide inconsistent results (Zukal </w:t>
      </w:r>
      <w:r w:rsidRPr="00287E75">
        <w:rPr>
          <w:rFonts w:ascii="Times New Roman" w:hAnsi="Times New Roman" w:cs="Times New Roman"/>
          <w:i/>
          <w:sz w:val="24"/>
          <w:szCs w:val="24"/>
        </w:rPr>
        <w:t>et al</w:t>
      </w:r>
      <w:r w:rsidRPr="007F2FC9">
        <w:rPr>
          <w:rFonts w:ascii="Times New Roman" w:hAnsi="Times New Roman" w:cs="Times New Roman"/>
          <w:sz w:val="24"/>
          <w:szCs w:val="24"/>
        </w:rPr>
        <w:t>.</w:t>
      </w:r>
      <w:r>
        <w:rPr>
          <w:rFonts w:ascii="Times New Roman" w:hAnsi="Times New Roman" w:cs="Times New Roman"/>
          <w:sz w:val="24"/>
          <w:szCs w:val="24"/>
        </w:rPr>
        <w:t>, 2015).  The guano piles from one of the bat houses were also known to be disturbed, as the</w:t>
      </w:r>
      <w:r w:rsidRPr="007F2FC9">
        <w:rPr>
          <w:rFonts w:ascii="Times New Roman" w:hAnsi="Times New Roman" w:cs="Times New Roman"/>
          <w:sz w:val="24"/>
          <w:szCs w:val="24"/>
        </w:rPr>
        <w:t xml:space="preserve"> bat house </w:t>
      </w:r>
      <w:r>
        <w:rPr>
          <w:rFonts w:ascii="Times New Roman" w:hAnsi="Times New Roman" w:cs="Times New Roman"/>
          <w:sz w:val="24"/>
          <w:szCs w:val="24"/>
        </w:rPr>
        <w:t xml:space="preserve">guano </w:t>
      </w:r>
      <w:r w:rsidRPr="007F2FC9">
        <w:rPr>
          <w:rFonts w:ascii="Times New Roman" w:hAnsi="Times New Roman" w:cs="Times New Roman"/>
          <w:sz w:val="24"/>
          <w:szCs w:val="24"/>
        </w:rPr>
        <w:t>piles at U</w:t>
      </w:r>
      <w:r>
        <w:rPr>
          <w:rFonts w:ascii="Times New Roman" w:hAnsi="Times New Roman" w:cs="Times New Roman"/>
          <w:sz w:val="24"/>
          <w:szCs w:val="24"/>
        </w:rPr>
        <w:t xml:space="preserve">niversity of Florida, Gainesville are </w:t>
      </w:r>
      <w:r w:rsidRPr="007F2FC9">
        <w:rPr>
          <w:rFonts w:ascii="Times New Roman" w:hAnsi="Times New Roman" w:cs="Times New Roman"/>
          <w:sz w:val="24"/>
          <w:szCs w:val="24"/>
        </w:rPr>
        <w:t xml:space="preserve">collected in 55 gallon drums and given away in 5 gallon buckets to gardeners several times per week (Kenneth Glover,  per comm, 4/26/2013).  </w:t>
      </w:r>
      <w:r w:rsidR="00C46706" w:rsidRPr="007F2FC9">
        <w:rPr>
          <w:rFonts w:ascii="Times New Roman" w:hAnsi="Times New Roman" w:cs="Times New Roman"/>
          <w:sz w:val="24"/>
          <w:szCs w:val="24"/>
        </w:rPr>
        <w:t>Therefore, the guano cores in this study</w:t>
      </w:r>
      <w:r w:rsidR="00C46706">
        <w:rPr>
          <w:rFonts w:ascii="Times New Roman" w:hAnsi="Times New Roman" w:cs="Times New Roman"/>
          <w:sz w:val="24"/>
          <w:szCs w:val="24"/>
        </w:rPr>
        <w:t xml:space="preserve"> were not dated and analyzed for temporal concentrations of Hg.  </w:t>
      </w:r>
      <w:r>
        <w:rPr>
          <w:rFonts w:ascii="Times New Roman" w:hAnsi="Times New Roman" w:cs="Times New Roman"/>
          <w:sz w:val="24"/>
          <w:szCs w:val="24"/>
        </w:rPr>
        <w:tab/>
      </w:r>
    </w:p>
    <w:p w14:paraId="6A9967E0" w14:textId="63B86D44" w:rsidR="00B96233" w:rsidRDefault="00581BCA" w:rsidP="00012736">
      <w:pPr>
        <w:spacing w:line="360" w:lineRule="auto"/>
        <w:ind w:firstLine="720"/>
        <w:contextualSpacing/>
        <w:rPr>
          <w:rFonts w:ascii="Times New Roman" w:hAnsi="Times New Roman"/>
          <w:sz w:val="24"/>
        </w:rPr>
      </w:pPr>
      <w:r>
        <w:rPr>
          <w:rFonts w:ascii="Times New Roman" w:hAnsi="Times New Roman"/>
          <w:sz w:val="24"/>
        </w:rPr>
        <w:t>Detailed data on the bat population in the caves or bat houses</w:t>
      </w:r>
      <w:r w:rsidRPr="00BD5515">
        <w:rPr>
          <w:rFonts w:ascii="Times New Roman" w:hAnsi="Times New Roman"/>
          <w:sz w:val="24"/>
        </w:rPr>
        <w:t xml:space="preserve"> </w:t>
      </w:r>
      <w:r>
        <w:rPr>
          <w:rFonts w:ascii="Times New Roman" w:hAnsi="Times New Roman"/>
          <w:sz w:val="24"/>
        </w:rPr>
        <w:t xml:space="preserve">was not collected during the study and </w:t>
      </w:r>
      <w:r w:rsidRPr="00BD5515">
        <w:rPr>
          <w:rFonts w:ascii="Times New Roman" w:hAnsi="Times New Roman"/>
          <w:sz w:val="24"/>
        </w:rPr>
        <w:t xml:space="preserve">is not available to the authors.  The goal </w:t>
      </w:r>
      <w:r>
        <w:rPr>
          <w:rFonts w:ascii="Times New Roman" w:hAnsi="Times New Roman"/>
          <w:sz w:val="24"/>
        </w:rPr>
        <w:t xml:space="preserve">of the study was not to be a comprehensive study on mercury in bat guano correlated with bat </w:t>
      </w:r>
      <w:r w:rsidR="00893201">
        <w:rPr>
          <w:rFonts w:ascii="Times New Roman" w:hAnsi="Times New Roman"/>
          <w:sz w:val="24"/>
        </w:rPr>
        <w:t xml:space="preserve">species, </w:t>
      </w:r>
      <w:r>
        <w:rPr>
          <w:rFonts w:ascii="Times New Roman" w:hAnsi="Times New Roman"/>
          <w:sz w:val="24"/>
        </w:rPr>
        <w:t>sex</w:t>
      </w:r>
      <w:r w:rsidR="00893201">
        <w:rPr>
          <w:rFonts w:ascii="Times New Roman" w:hAnsi="Times New Roman"/>
          <w:sz w:val="24"/>
        </w:rPr>
        <w:t>,</w:t>
      </w:r>
      <w:r>
        <w:rPr>
          <w:rFonts w:ascii="Times New Roman" w:hAnsi="Times New Roman"/>
          <w:sz w:val="24"/>
        </w:rPr>
        <w:t xml:space="preserve"> or age, but </w:t>
      </w:r>
      <w:r w:rsidRPr="00BD5515">
        <w:rPr>
          <w:rFonts w:ascii="Times New Roman" w:hAnsi="Times New Roman"/>
          <w:sz w:val="24"/>
        </w:rPr>
        <w:t xml:space="preserve">to make a preliminary analysis of </w:t>
      </w:r>
      <w:r>
        <w:rPr>
          <w:rFonts w:ascii="Times New Roman" w:hAnsi="Times New Roman"/>
          <w:sz w:val="24"/>
        </w:rPr>
        <w:t xml:space="preserve">mercury concentrations in </w:t>
      </w:r>
      <w:r w:rsidRPr="00BD5515">
        <w:rPr>
          <w:rFonts w:ascii="Times New Roman" w:hAnsi="Times New Roman"/>
          <w:sz w:val="24"/>
        </w:rPr>
        <w:t xml:space="preserve">bat guano </w:t>
      </w:r>
      <w:r w:rsidR="00F22D98">
        <w:rPr>
          <w:rFonts w:ascii="Times New Roman" w:hAnsi="Times New Roman"/>
          <w:sz w:val="24"/>
        </w:rPr>
        <w:t>from</w:t>
      </w:r>
      <w:r>
        <w:rPr>
          <w:rFonts w:ascii="Times New Roman" w:hAnsi="Times New Roman"/>
          <w:sz w:val="24"/>
        </w:rPr>
        <w:t xml:space="preserve"> Florida</w:t>
      </w:r>
      <w:r w:rsidR="00893201">
        <w:rPr>
          <w:rFonts w:ascii="Times New Roman" w:hAnsi="Times New Roman"/>
          <w:sz w:val="24"/>
        </w:rPr>
        <w:t xml:space="preserve"> and Georgia</w:t>
      </w:r>
      <w:r w:rsidR="00370A0D">
        <w:rPr>
          <w:rFonts w:ascii="Times New Roman" w:hAnsi="Times New Roman"/>
          <w:sz w:val="24"/>
        </w:rPr>
        <w:t>.  This preliminary analysis hypothesizes that</w:t>
      </w:r>
      <w:r>
        <w:rPr>
          <w:rFonts w:ascii="Times New Roman" w:hAnsi="Times New Roman"/>
          <w:sz w:val="24"/>
        </w:rPr>
        <w:t xml:space="preserve"> </w:t>
      </w:r>
      <w:r w:rsidR="00F22D98">
        <w:rPr>
          <w:rFonts w:ascii="Times New Roman" w:hAnsi="Times New Roman"/>
          <w:sz w:val="24"/>
        </w:rPr>
        <w:t>mercury concentrations in</w:t>
      </w:r>
      <w:r w:rsidR="00370A0D">
        <w:rPr>
          <w:rFonts w:ascii="Times New Roman" w:hAnsi="Times New Roman"/>
          <w:sz w:val="24"/>
        </w:rPr>
        <w:t xml:space="preserve"> guano from</w:t>
      </w:r>
      <w:r w:rsidR="00F22D98">
        <w:rPr>
          <w:rFonts w:ascii="Times New Roman" w:hAnsi="Times New Roman"/>
          <w:sz w:val="24"/>
        </w:rPr>
        <w:t xml:space="preserve"> the Florida and Georgia bat populations w</w:t>
      </w:r>
      <w:r w:rsidR="00EF2DD6">
        <w:rPr>
          <w:rFonts w:ascii="Times New Roman" w:hAnsi="Times New Roman"/>
          <w:sz w:val="24"/>
        </w:rPr>
        <w:t>ill</w:t>
      </w:r>
      <w:r w:rsidR="00F22D98">
        <w:rPr>
          <w:rFonts w:ascii="Times New Roman" w:hAnsi="Times New Roman"/>
          <w:sz w:val="24"/>
        </w:rPr>
        <w:t xml:space="preserve"> be </w:t>
      </w:r>
      <w:r w:rsidR="007D41AD">
        <w:rPr>
          <w:rFonts w:ascii="Times New Roman" w:hAnsi="Times New Roman"/>
          <w:sz w:val="24"/>
        </w:rPr>
        <w:t xml:space="preserve">similar to modern/fresh guano and </w:t>
      </w:r>
      <w:r w:rsidR="00F22D98">
        <w:rPr>
          <w:rFonts w:ascii="Times New Roman" w:hAnsi="Times New Roman"/>
          <w:sz w:val="24"/>
        </w:rPr>
        <w:t xml:space="preserve">greater than historic and ancient concentrations </w:t>
      </w:r>
      <w:r w:rsidR="007D41AD">
        <w:rPr>
          <w:rFonts w:ascii="Times New Roman" w:hAnsi="Times New Roman"/>
          <w:sz w:val="24"/>
        </w:rPr>
        <w:t>in the Hagan (2014) study at Mammoth Cave National Park.</w:t>
      </w:r>
      <w:r w:rsidR="00F22D98">
        <w:rPr>
          <w:rFonts w:ascii="Times New Roman" w:hAnsi="Times New Roman"/>
          <w:sz w:val="24"/>
        </w:rPr>
        <w:t xml:space="preserve"> </w:t>
      </w:r>
      <w:r>
        <w:rPr>
          <w:rFonts w:ascii="Times New Roman" w:hAnsi="Times New Roman"/>
          <w:sz w:val="24"/>
        </w:rPr>
        <w:t xml:space="preserve">The main bat species utilizing caves and bat houses is different, so these </w:t>
      </w:r>
      <w:r w:rsidR="004A4DD4">
        <w:rPr>
          <w:rFonts w:ascii="Times New Roman" w:hAnsi="Times New Roman"/>
          <w:sz w:val="24"/>
        </w:rPr>
        <w:t>two environments were used</w:t>
      </w:r>
      <w:r>
        <w:rPr>
          <w:rFonts w:ascii="Times New Roman" w:hAnsi="Times New Roman"/>
          <w:sz w:val="24"/>
        </w:rPr>
        <w:t xml:space="preserve"> for a </w:t>
      </w:r>
      <w:r w:rsidR="00A67C45">
        <w:rPr>
          <w:rFonts w:ascii="Times New Roman" w:hAnsi="Times New Roman"/>
          <w:sz w:val="24"/>
        </w:rPr>
        <w:t xml:space="preserve">general </w:t>
      </w:r>
      <w:r>
        <w:rPr>
          <w:rFonts w:ascii="Times New Roman" w:hAnsi="Times New Roman"/>
          <w:sz w:val="24"/>
        </w:rPr>
        <w:t>species comparison</w:t>
      </w:r>
      <w:r w:rsidR="00F22D98">
        <w:rPr>
          <w:rFonts w:ascii="Times New Roman" w:hAnsi="Times New Roman"/>
          <w:sz w:val="24"/>
        </w:rPr>
        <w:t>,</w:t>
      </w:r>
      <w:r w:rsidR="00370A0D">
        <w:rPr>
          <w:rFonts w:ascii="Times New Roman" w:hAnsi="Times New Roman"/>
          <w:sz w:val="24"/>
        </w:rPr>
        <w:t xml:space="preserve"> </w:t>
      </w:r>
      <w:r w:rsidR="00F22D98">
        <w:rPr>
          <w:rFonts w:ascii="Times New Roman" w:hAnsi="Times New Roman"/>
          <w:sz w:val="24"/>
        </w:rPr>
        <w:t>hypothesi</w:t>
      </w:r>
      <w:r w:rsidR="00370A0D">
        <w:rPr>
          <w:rFonts w:ascii="Times New Roman" w:hAnsi="Times New Roman"/>
          <w:sz w:val="24"/>
        </w:rPr>
        <w:t>zing</w:t>
      </w:r>
      <w:r w:rsidR="00F22D98">
        <w:rPr>
          <w:rFonts w:ascii="Times New Roman" w:hAnsi="Times New Roman"/>
          <w:sz w:val="24"/>
        </w:rPr>
        <w:t xml:space="preserve"> that </w:t>
      </w:r>
      <w:r w:rsidR="00B62BF7">
        <w:rPr>
          <w:rFonts w:ascii="Times New Roman" w:hAnsi="Times New Roman"/>
          <w:sz w:val="24"/>
        </w:rPr>
        <w:t xml:space="preserve">guano representing </w:t>
      </w:r>
      <w:r w:rsidR="00F22D98">
        <w:rPr>
          <w:rFonts w:ascii="Times New Roman" w:hAnsi="Times New Roman"/>
          <w:sz w:val="24"/>
        </w:rPr>
        <w:t>different predominant species of bats might have significantly different bioaccumulation of mercury, as seen in the guano</w:t>
      </w:r>
      <w:r>
        <w:rPr>
          <w:rFonts w:ascii="Times New Roman" w:hAnsi="Times New Roman"/>
          <w:sz w:val="24"/>
        </w:rPr>
        <w:t>.</w:t>
      </w:r>
      <w:r w:rsidR="00F22D98">
        <w:rPr>
          <w:rFonts w:ascii="Times New Roman" w:hAnsi="Times New Roman"/>
          <w:sz w:val="24"/>
        </w:rPr>
        <w:t xml:space="preserve">  </w:t>
      </w:r>
    </w:p>
    <w:p w14:paraId="740606F5" w14:textId="77777777" w:rsidR="004959BD" w:rsidRDefault="004959BD" w:rsidP="004959BD">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This data is valuable for monitoring potential mercury contamination in bat populations and </w:t>
      </w:r>
      <w:r>
        <w:rPr>
          <w:rFonts w:ascii="Times New Roman" w:hAnsi="Times New Roman" w:cs="Times New Roman"/>
          <w:sz w:val="24"/>
          <w:szCs w:val="24"/>
        </w:rPr>
        <w:t xml:space="preserve">also </w:t>
      </w:r>
      <w:r w:rsidRPr="007F2FC9">
        <w:rPr>
          <w:rFonts w:ascii="Times New Roman" w:hAnsi="Times New Roman" w:cs="Times New Roman"/>
          <w:sz w:val="24"/>
          <w:szCs w:val="24"/>
        </w:rPr>
        <w:t>cave ecosystems</w:t>
      </w:r>
      <w:r>
        <w:rPr>
          <w:rFonts w:ascii="Times New Roman" w:hAnsi="Times New Roman" w:cs="Times New Roman"/>
          <w:sz w:val="24"/>
          <w:szCs w:val="24"/>
        </w:rPr>
        <w:t>.  Many species of cave fauna ingest bat guano, and therefore mercury may bioaccumulate in the cave food web</w:t>
      </w:r>
      <w:r w:rsidRPr="007F2FC9">
        <w:rPr>
          <w:rFonts w:ascii="Times New Roman" w:hAnsi="Times New Roman" w:cs="Times New Roman"/>
          <w:sz w:val="24"/>
          <w:szCs w:val="24"/>
        </w:rPr>
        <w:t>.</w:t>
      </w:r>
    </w:p>
    <w:p w14:paraId="34F1BBD4" w14:textId="77777777" w:rsidR="00710197" w:rsidRPr="007F2FC9" w:rsidRDefault="00710197" w:rsidP="00404491">
      <w:pPr>
        <w:spacing w:line="360" w:lineRule="auto"/>
        <w:contextualSpacing/>
        <w:rPr>
          <w:rFonts w:ascii="Times New Roman" w:hAnsi="Times New Roman" w:cs="Times New Roman"/>
          <w:sz w:val="24"/>
          <w:szCs w:val="24"/>
        </w:rPr>
      </w:pPr>
    </w:p>
    <w:p w14:paraId="38BF8550" w14:textId="77777777" w:rsidR="00287E75" w:rsidRDefault="00287E75" w:rsidP="00404491">
      <w:pPr>
        <w:spacing w:line="360" w:lineRule="auto"/>
        <w:contextualSpacing/>
        <w:rPr>
          <w:rFonts w:ascii="Times New Roman" w:hAnsi="Times New Roman" w:cs="Times New Roman"/>
          <w:sz w:val="24"/>
          <w:szCs w:val="24"/>
        </w:rPr>
      </w:pPr>
      <w:r>
        <w:rPr>
          <w:rFonts w:ascii="Times New Roman" w:hAnsi="Times New Roman" w:cs="Times New Roman"/>
          <w:sz w:val="24"/>
          <w:szCs w:val="24"/>
        </w:rPr>
        <w:t>MATERIALS AND METHODS</w:t>
      </w:r>
      <w:r w:rsidR="00CD21D3" w:rsidRPr="007F2FC9">
        <w:rPr>
          <w:rFonts w:ascii="Times New Roman" w:hAnsi="Times New Roman" w:cs="Times New Roman"/>
          <w:sz w:val="24"/>
          <w:szCs w:val="24"/>
        </w:rPr>
        <w:t xml:space="preserve">     </w:t>
      </w:r>
    </w:p>
    <w:p w14:paraId="51FF7549" w14:textId="51790094" w:rsidR="00BA6109" w:rsidRDefault="00A96835" w:rsidP="00404491">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The guano from insectivorous bats in this s</w:t>
      </w:r>
      <w:r w:rsidR="00DC7083" w:rsidRPr="007F2FC9">
        <w:rPr>
          <w:rFonts w:ascii="Times New Roman" w:hAnsi="Times New Roman" w:cs="Times New Roman"/>
          <w:sz w:val="24"/>
          <w:szCs w:val="24"/>
        </w:rPr>
        <w:t>tudy was collected</w:t>
      </w:r>
      <w:r w:rsidR="00F82AF1" w:rsidRPr="007F2FC9">
        <w:rPr>
          <w:rFonts w:ascii="Times New Roman" w:hAnsi="Times New Roman" w:cs="Times New Roman"/>
          <w:sz w:val="24"/>
          <w:szCs w:val="24"/>
        </w:rPr>
        <w:t xml:space="preserve"> from ten</w:t>
      </w:r>
      <w:r w:rsidR="00684158" w:rsidRPr="007F2FC9">
        <w:rPr>
          <w:rFonts w:ascii="Times New Roman" w:hAnsi="Times New Roman" w:cs="Times New Roman"/>
          <w:sz w:val="24"/>
          <w:szCs w:val="24"/>
        </w:rPr>
        <w:t xml:space="preserve"> </w:t>
      </w:r>
      <w:r w:rsidR="00B54EE7" w:rsidRPr="007F2FC9">
        <w:rPr>
          <w:rFonts w:ascii="Times New Roman" w:hAnsi="Times New Roman" w:cs="Times New Roman"/>
          <w:sz w:val="24"/>
          <w:szCs w:val="24"/>
        </w:rPr>
        <w:t xml:space="preserve">caves and two bat houses </w:t>
      </w:r>
      <w:r w:rsidRPr="007F2FC9">
        <w:rPr>
          <w:rFonts w:ascii="Times New Roman" w:hAnsi="Times New Roman" w:cs="Times New Roman"/>
          <w:sz w:val="24"/>
          <w:szCs w:val="24"/>
        </w:rPr>
        <w:t xml:space="preserve">in Florida and caves in southwestern Georgia (Fig. 1). </w:t>
      </w:r>
      <w:r w:rsidR="00290F3E" w:rsidRPr="007F2FC9">
        <w:rPr>
          <w:rFonts w:ascii="Times New Roman" w:hAnsi="Times New Roman" w:cs="Times New Roman"/>
          <w:sz w:val="24"/>
          <w:szCs w:val="24"/>
        </w:rPr>
        <w:t xml:space="preserve"> </w:t>
      </w:r>
      <w:r w:rsidR="00684158" w:rsidRPr="007F2FC9">
        <w:rPr>
          <w:rFonts w:ascii="Times New Roman" w:hAnsi="Times New Roman" w:cs="Times New Roman"/>
          <w:sz w:val="24"/>
          <w:szCs w:val="24"/>
        </w:rPr>
        <w:t xml:space="preserve"> </w:t>
      </w:r>
      <w:r w:rsidR="00BA6109">
        <w:rPr>
          <w:rFonts w:ascii="Times New Roman" w:hAnsi="Times New Roman" w:cs="Times New Roman"/>
          <w:sz w:val="24"/>
          <w:szCs w:val="24"/>
        </w:rPr>
        <w:t>The t</w:t>
      </w:r>
      <w:r w:rsidR="00684158" w:rsidRPr="007F2FC9">
        <w:rPr>
          <w:rFonts w:ascii="Times New Roman" w:hAnsi="Times New Roman" w:cs="Times New Roman"/>
          <w:sz w:val="24"/>
          <w:szCs w:val="24"/>
        </w:rPr>
        <w:t xml:space="preserve">otal number of guano samples </w:t>
      </w:r>
      <w:r w:rsidR="00BA6109">
        <w:rPr>
          <w:rFonts w:ascii="Times New Roman" w:hAnsi="Times New Roman" w:cs="Times New Roman"/>
          <w:sz w:val="24"/>
          <w:szCs w:val="24"/>
        </w:rPr>
        <w:t xml:space="preserve">collected </w:t>
      </w:r>
      <w:r w:rsidR="00684158" w:rsidRPr="007F2FC9">
        <w:rPr>
          <w:rFonts w:ascii="Times New Roman" w:hAnsi="Times New Roman" w:cs="Times New Roman"/>
          <w:sz w:val="24"/>
          <w:szCs w:val="24"/>
        </w:rPr>
        <w:t>from caves</w:t>
      </w:r>
      <w:r w:rsidR="00BA6109">
        <w:rPr>
          <w:rFonts w:ascii="Times New Roman" w:hAnsi="Times New Roman" w:cs="Times New Roman"/>
          <w:sz w:val="24"/>
          <w:szCs w:val="24"/>
        </w:rPr>
        <w:t xml:space="preserve"> was</w:t>
      </w:r>
      <w:r w:rsidR="00441208" w:rsidRPr="007F2FC9">
        <w:rPr>
          <w:rFonts w:ascii="Times New Roman" w:hAnsi="Times New Roman" w:cs="Times New Roman"/>
          <w:sz w:val="24"/>
          <w:szCs w:val="24"/>
        </w:rPr>
        <w:t xml:space="preserve"> 9</w:t>
      </w:r>
      <w:r w:rsidR="00053D30">
        <w:rPr>
          <w:rFonts w:ascii="Times New Roman" w:hAnsi="Times New Roman" w:cs="Times New Roman"/>
          <w:sz w:val="24"/>
          <w:szCs w:val="24"/>
        </w:rPr>
        <w:t>5</w:t>
      </w:r>
      <w:r w:rsidR="00684158" w:rsidRPr="007F2FC9">
        <w:rPr>
          <w:rFonts w:ascii="Times New Roman" w:hAnsi="Times New Roman" w:cs="Times New Roman"/>
          <w:sz w:val="24"/>
          <w:szCs w:val="24"/>
        </w:rPr>
        <w:t xml:space="preserve">, and 17 for bat houses.  </w:t>
      </w:r>
      <w:r w:rsidR="00290F3E" w:rsidRPr="007F2FC9">
        <w:rPr>
          <w:rFonts w:ascii="Times New Roman" w:hAnsi="Times New Roman" w:cs="Times New Roman"/>
          <w:sz w:val="24"/>
          <w:szCs w:val="24"/>
        </w:rPr>
        <w:t xml:space="preserve">All samples were collected between </w:t>
      </w:r>
      <w:r w:rsidR="00290F3E" w:rsidRPr="007F2FC9">
        <w:rPr>
          <w:rFonts w:ascii="Times New Roman" w:hAnsi="Times New Roman" w:cs="Times New Roman"/>
          <w:sz w:val="24"/>
          <w:szCs w:val="24"/>
        </w:rPr>
        <w:lastRenderedPageBreak/>
        <w:t>January 12, 2013 and February 13, 2014</w:t>
      </w:r>
      <w:r w:rsidR="006310BE">
        <w:rPr>
          <w:rFonts w:ascii="Times New Roman" w:hAnsi="Times New Roman"/>
          <w:color w:val="000000" w:themeColor="text1"/>
          <w:sz w:val="24"/>
        </w:rPr>
        <w:t>.  Sample locations were approximated on</w:t>
      </w:r>
      <w:r w:rsidR="006310BE" w:rsidRPr="003C611E">
        <w:rPr>
          <w:rFonts w:ascii="Times New Roman" w:hAnsi="Times New Roman"/>
          <w:color w:val="000000" w:themeColor="text1"/>
          <w:sz w:val="24"/>
        </w:rPr>
        <w:t xml:space="preserve"> cave survey maps.</w:t>
      </w:r>
      <w:r w:rsidR="006310BE">
        <w:rPr>
          <w:rFonts w:ascii="Times New Roman" w:hAnsi="Times New Roman"/>
          <w:color w:val="000000" w:themeColor="text1"/>
          <w:sz w:val="24"/>
        </w:rPr>
        <w:t xml:space="preserve"> </w:t>
      </w:r>
      <w:r w:rsidRPr="007F2FC9">
        <w:rPr>
          <w:rFonts w:ascii="Times New Roman" w:hAnsi="Times New Roman" w:cs="Times New Roman"/>
          <w:sz w:val="24"/>
          <w:szCs w:val="24"/>
        </w:rPr>
        <w:t xml:space="preserve"> </w:t>
      </w:r>
      <w:r w:rsidR="0003695E">
        <w:rPr>
          <w:rFonts w:ascii="Times New Roman" w:hAnsi="Times New Roman"/>
          <w:sz w:val="24"/>
        </w:rPr>
        <w:t>Collecting an e</w:t>
      </w:r>
      <w:r w:rsidR="0003695E" w:rsidRPr="007F215A">
        <w:rPr>
          <w:rFonts w:ascii="Times New Roman" w:hAnsi="Times New Roman"/>
          <w:sz w:val="24"/>
        </w:rPr>
        <w:t xml:space="preserve">qual number of samples among the caves was </w:t>
      </w:r>
      <w:r w:rsidR="0003695E">
        <w:rPr>
          <w:rFonts w:ascii="Times New Roman" w:hAnsi="Times New Roman"/>
          <w:sz w:val="24"/>
        </w:rPr>
        <w:t>a theoretical</w:t>
      </w:r>
      <w:r w:rsidR="0003695E" w:rsidRPr="007F215A">
        <w:rPr>
          <w:rFonts w:ascii="Times New Roman" w:hAnsi="Times New Roman"/>
          <w:sz w:val="24"/>
        </w:rPr>
        <w:t xml:space="preserve"> </w:t>
      </w:r>
      <w:r w:rsidR="0003695E">
        <w:rPr>
          <w:rFonts w:ascii="Times New Roman" w:hAnsi="Times New Roman"/>
          <w:sz w:val="24"/>
        </w:rPr>
        <w:t>part of the study design</w:t>
      </w:r>
      <w:r w:rsidR="0003695E" w:rsidRPr="007F215A">
        <w:rPr>
          <w:rFonts w:ascii="Times New Roman" w:hAnsi="Times New Roman"/>
          <w:sz w:val="24"/>
        </w:rPr>
        <w:t xml:space="preserve"> before sampling started.  However, </w:t>
      </w:r>
      <w:r w:rsidR="0003695E">
        <w:rPr>
          <w:rFonts w:ascii="Times New Roman" w:hAnsi="Times New Roman"/>
          <w:sz w:val="24"/>
        </w:rPr>
        <w:t xml:space="preserve">due to the heterogeneous nature of the quantity and depth of guano available in the caves sampled, the number of samples were different. </w:t>
      </w:r>
      <w:r w:rsidR="008F0CA5">
        <w:rPr>
          <w:rFonts w:ascii="Times New Roman" w:hAnsi="Times New Roman"/>
          <w:color w:val="7030A0"/>
          <w:sz w:val="24"/>
        </w:rPr>
        <w:t xml:space="preserve"> </w:t>
      </w:r>
      <w:r w:rsidR="008F0CA5" w:rsidRPr="003C611E">
        <w:rPr>
          <w:rFonts w:ascii="Times New Roman" w:hAnsi="Times New Roman"/>
          <w:color w:val="000000" w:themeColor="text1"/>
          <w:sz w:val="24"/>
        </w:rPr>
        <w:t xml:space="preserve">   </w:t>
      </w:r>
      <w:r w:rsidR="008F0CA5">
        <w:rPr>
          <w:rFonts w:ascii="Times New Roman" w:hAnsi="Times New Roman"/>
          <w:color w:val="000000" w:themeColor="text1"/>
          <w:sz w:val="24"/>
        </w:rPr>
        <w:t xml:space="preserve">Calculating the amount of guano present in the caves would have been </w:t>
      </w:r>
      <w:r w:rsidR="001057E6">
        <w:rPr>
          <w:rFonts w:ascii="Times New Roman" w:hAnsi="Times New Roman"/>
          <w:color w:val="000000" w:themeColor="text1"/>
          <w:sz w:val="24"/>
        </w:rPr>
        <w:t>difficult</w:t>
      </w:r>
      <w:r w:rsidR="008F0CA5">
        <w:rPr>
          <w:rFonts w:ascii="Times New Roman" w:hAnsi="Times New Roman"/>
          <w:color w:val="000000" w:themeColor="text1"/>
          <w:sz w:val="24"/>
        </w:rPr>
        <w:t>, as the breadth and depth of guano was different for every cave and would have required extensive time and damage to the cave environments.  Bats were also present in several of the caves during guano collection, and the authors wanted to keep disturbance to the bats minimal.</w:t>
      </w:r>
      <w:r w:rsidR="00404491">
        <w:rPr>
          <w:rFonts w:ascii="Times New Roman" w:hAnsi="Times New Roman"/>
          <w:color w:val="000000" w:themeColor="text1"/>
          <w:sz w:val="24"/>
        </w:rPr>
        <w:t xml:space="preserve"> </w:t>
      </w:r>
      <w:r w:rsidR="001057E6" w:rsidRPr="003C611E">
        <w:rPr>
          <w:rFonts w:ascii="Times New Roman" w:hAnsi="Times New Roman"/>
          <w:color w:val="000000" w:themeColor="text1"/>
          <w:sz w:val="24"/>
        </w:rPr>
        <w:t xml:space="preserve">Core sampling was chosen randomly based on the depth of the guano piles, and </w:t>
      </w:r>
      <w:r w:rsidR="001057E6">
        <w:rPr>
          <w:rFonts w:ascii="Times New Roman" w:hAnsi="Times New Roman"/>
          <w:color w:val="000000" w:themeColor="text1"/>
          <w:sz w:val="24"/>
        </w:rPr>
        <w:t xml:space="preserve">only a </w:t>
      </w:r>
      <w:r w:rsidR="001057E6" w:rsidRPr="003C611E">
        <w:rPr>
          <w:rFonts w:ascii="Times New Roman" w:hAnsi="Times New Roman"/>
          <w:color w:val="000000" w:themeColor="text1"/>
          <w:sz w:val="24"/>
        </w:rPr>
        <w:t>few guano piles in the caves or bat houses were deep enough to use the corer.</w:t>
      </w:r>
      <w:r w:rsidR="001057E6">
        <w:rPr>
          <w:rFonts w:ascii="Times New Roman" w:hAnsi="Times New Roman"/>
          <w:color w:val="000000" w:themeColor="text1"/>
          <w:sz w:val="24"/>
        </w:rPr>
        <w:t xml:space="preserve">  </w:t>
      </w:r>
      <w:r w:rsidR="00467784">
        <w:rPr>
          <w:rFonts w:ascii="Times New Roman" w:hAnsi="Times New Roman" w:cs="Times New Roman"/>
          <w:sz w:val="24"/>
          <w:szCs w:val="24"/>
        </w:rPr>
        <w:t>Core samples from caves and bat houses were collected</w:t>
      </w:r>
      <w:r w:rsidR="00467784" w:rsidRPr="007F2FC9">
        <w:rPr>
          <w:rFonts w:ascii="Times New Roman" w:hAnsi="Times New Roman" w:cs="Times New Roman"/>
          <w:sz w:val="24"/>
          <w:szCs w:val="24"/>
        </w:rPr>
        <w:t xml:space="preserve"> with a Russian sampler to avoid compaction of guano (Maher</w:t>
      </w:r>
      <w:r w:rsidR="00467784">
        <w:rPr>
          <w:rFonts w:ascii="Times New Roman" w:hAnsi="Times New Roman" w:cs="Times New Roman"/>
          <w:sz w:val="24"/>
          <w:szCs w:val="24"/>
        </w:rPr>
        <w:t>,</w:t>
      </w:r>
      <w:r w:rsidR="00467784" w:rsidRPr="007F2FC9">
        <w:rPr>
          <w:rFonts w:ascii="Times New Roman" w:hAnsi="Times New Roman" w:cs="Times New Roman"/>
          <w:sz w:val="24"/>
          <w:szCs w:val="24"/>
        </w:rPr>
        <w:t xml:space="preserve"> 2006, Johnston </w:t>
      </w:r>
      <w:r w:rsidR="00467784" w:rsidRPr="00287E75">
        <w:rPr>
          <w:rFonts w:ascii="Times New Roman" w:hAnsi="Times New Roman" w:cs="Times New Roman"/>
          <w:i/>
          <w:sz w:val="24"/>
          <w:szCs w:val="24"/>
        </w:rPr>
        <w:t>et al</w:t>
      </w:r>
      <w:r w:rsidR="00467784" w:rsidRPr="007F2FC9">
        <w:rPr>
          <w:rFonts w:ascii="Times New Roman" w:hAnsi="Times New Roman" w:cs="Times New Roman"/>
          <w:sz w:val="24"/>
          <w:szCs w:val="24"/>
        </w:rPr>
        <w:t>.</w:t>
      </w:r>
      <w:r w:rsidR="00467784">
        <w:rPr>
          <w:rFonts w:ascii="Times New Roman" w:hAnsi="Times New Roman" w:cs="Times New Roman"/>
          <w:sz w:val="24"/>
          <w:szCs w:val="24"/>
        </w:rPr>
        <w:t>,</w:t>
      </w:r>
      <w:r w:rsidR="00467784" w:rsidRPr="007F2FC9">
        <w:rPr>
          <w:rFonts w:ascii="Times New Roman" w:hAnsi="Times New Roman" w:cs="Times New Roman"/>
          <w:sz w:val="24"/>
          <w:szCs w:val="24"/>
        </w:rPr>
        <w:t xml:space="preserve"> 2010). </w:t>
      </w:r>
      <w:r w:rsidR="00467784">
        <w:rPr>
          <w:rFonts w:ascii="Times New Roman" w:hAnsi="Times New Roman" w:cs="Times New Roman"/>
          <w:sz w:val="24"/>
          <w:szCs w:val="24"/>
        </w:rPr>
        <w:t xml:space="preserve"> </w:t>
      </w:r>
      <w:r w:rsidR="00467784" w:rsidRPr="007F2FC9">
        <w:rPr>
          <w:rFonts w:ascii="Times New Roman" w:hAnsi="Times New Roman" w:cs="Times New Roman"/>
          <w:sz w:val="24"/>
          <w:szCs w:val="24"/>
        </w:rPr>
        <w:t>Cores were divided into 1 inch</w:t>
      </w:r>
      <w:r w:rsidR="00CB4D61">
        <w:rPr>
          <w:rFonts w:ascii="Times New Roman" w:hAnsi="Times New Roman" w:cs="Times New Roman"/>
          <w:sz w:val="24"/>
          <w:szCs w:val="24"/>
        </w:rPr>
        <w:t xml:space="preserve"> (2</w:t>
      </w:r>
      <w:r w:rsidR="002306D6">
        <w:rPr>
          <w:rFonts w:ascii="Times New Roman" w:hAnsi="Times New Roman" w:cs="Times New Roman"/>
          <w:sz w:val="24"/>
          <w:szCs w:val="24"/>
        </w:rPr>
        <w:t>5</w:t>
      </w:r>
      <w:r w:rsidR="00CB4D61">
        <w:rPr>
          <w:rFonts w:ascii="Times New Roman" w:hAnsi="Times New Roman" w:cs="Times New Roman"/>
          <w:sz w:val="24"/>
          <w:szCs w:val="24"/>
        </w:rPr>
        <w:t>.4 mm</w:t>
      </w:r>
      <w:r w:rsidR="00467784">
        <w:rPr>
          <w:rFonts w:ascii="Times New Roman" w:hAnsi="Times New Roman" w:cs="Times New Roman"/>
          <w:sz w:val="24"/>
          <w:szCs w:val="24"/>
        </w:rPr>
        <w:t>)</w:t>
      </w:r>
      <w:r w:rsidR="00467784" w:rsidRPr="007F2FC9">
        <w:rPr>
          <w:rFonts w:ascii="Times New Roman" w:hAnsi="Times New Roman" w:cs="Times New Roman"/>
          <w:sz w:val="24"/>
          <w:szCs w:val="24"/>
        </w:rPr>
        <w:t xml:space="preserve"> subsamples starting from the top of the core. </w:t>
      </w:r>
      <w:r w:rsidR="00467784">
        <w:rPr>
          <w:rFonts w:ascii="Times New Roman" w:hAnsi="Times New Roman" w:cs="Times New Roman"/>
          <w:sz w:val="24"/>
          <w:szCs w:val="24"/>
        </w:rPr>
        <w:t xml:space="preserve"> </w:t>
      </w:r>
      <w:r w:rsidR="00621975">
        <w:rPr>
          <w:rFonts w:ascii="Times New Roman" w:hAnsi="Times New Roman" w:cs="Times New Roman"/>
          <w:sz w:val="24"/>
          <w:szCs w:val="24"/>
        </w:rPr>
        <w:t>G</w:t>
      </w:r>
      <w:r w:rsidR="00BA6109" w:rsidRPr="007F2FC9">
        <w:rPr>
          <w:rFonts w:ascii="Times New Roman" w:hAnsi="Times New Roman" w:cs="Times New Roman"/>
          <w:sz w:val="24"/>
          <w:szCs w:val="24"/>
        </w:rPr>
        <w:t>uano</w:t>
      </w:r>
      <w:r w:rsidR="00621975">
        <w:rPr>
          <w:rFonts w:ascii="Times New Roman" w:hAnsi="Times New Roman" w:cs="Times New Roman"/>
          <w:sz w:val="24"/>
          <w:szCs w:val="24"/>
        </w:rPr>
        <w:t xml:space="preserve"> samples</w:t>
      </w:r>
      <w:r w:rsidR="00BA6109" w:rsidRPr="007F2FC9">
        <w:rPr>
          <w:rFonts w:ascii="Times New Roman" w:hAnsi="Times New Roman" w:cs="Times New Roman"/>
          <w:sz w:val="24"/>
          <w:szCs w:val="24"/>
        </w:rPr>
        <w:t xml:space="preserve"> from cave surfaces were c</w:t>
      </w:r>
      <w:r w:rsidR="00621975">
        <w:rPr>
          <w:rFonts w:ascii="Times New Roman" w:hAnsi="Times New Roman" w:cs="Times New Roman"/>
          <w:sz w:val="24"/>
          <w:szCs w:val="24"/>
        </w:rPr>
        <w:t>ollected with plastic spoons</w:t>
      </w:r>
      <w:r w:rsidR="00BA6109" w:rsidRPr="007F2FC9">
        <w:rPr>
          <w:rFonts w:ascii="Times New Roman" w:hAnsi="Times New Roman" w:cs="Times New Roman"/>
          <w:sz w:val="24"/>
          <w:szCs w:val="24"/>
        </w:rPr>
        <w:t xml:space="preserve"> and put into </w:t>
      </w:r>
      <w:r w:rsidR="0071044A">
        <w:rPr>
          <w:rFonts w:ascii="Times New Roman" w:hAnsi="Times New Roman" w:cs="Times New Roman"/>
          <w:sz w:val="24"/>
          <w:szCs w:val="24"/>
        </w:rPr>
        <w:t xml:space="preserve">clear, reclosable </w:t>
      </w:r>
      <w:r w:rsidR="00BA6109" w:rsidRPr="007F2FC9">
        <w:rPr>
          <w:rFonts w:ascii="Times New Roman" w:hAnsi="Times New Roman" w:cs="Times New Roman"/>
          <w:sz w:val="24"/>
          <w:szCs w:val="24"/>
        </w:rPr>
        <w:t>plastic bags</w:t>
      </w:r>
      <w:r w:rsidR="004C6DA8">
        <w:rPr>
          <w:rFonts w:ascii="Times New Roman" w:hAnsi="Times New Roman" w:cs="Times New Roman"/>
          <w:sz w:val="24"/>
          <w:szCs w:val="24"/>
        </w:rPr>
        <w:t>, with a new spoon and bag for each sample</w:t>
      </w:r>
      <w:r w:rsidR="00BA6109" w:rsidRPr="007F2FC9">
        <w:rPr>
          <w:rFonts w:ascii="Times New Roman" w:hAnsi="Times New Roman" w:cs="Times New Roman"/>
          <w:sz w:val="24"/>
          <w:szCs w:val="24"/>
        </w:rPr>
        <w:t xml:space="preserve">.    </w:t>
      </w:r>
    </w:p>
    <w:p w14:paraId="504361C3" w14:textId="0ACAE8DE" w:rsidR="004D5DBF" w:rsidRDefault="007460B1" w:rsidP="00287E75">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Guano samples from Florida caves were from </w:t>
      </w:r>
      <w:r w:rsidR="004D5DBF" w:rsidRPr="007F2FC9">
        <w:rPr>
          <w:rFonts w:ascii="Times New Roman" w:hAnsi="Times New Roman" w:cs="Times New Roman"/>
          <w:sz w:val="24"/>
          <w:szCs w:val="24"/>
        </w:rPr>
        <w:t>Big Mouth Cave (7/13/2013, bat pellets collected throug</w:t>
      </w:r>
      <w:r w:rsidR="00D53E07">
        <w:rPr>
          <w:rFonts w:ascii="Times New Roman" w:hAnsi="Times New Roman" w:cs="Times New Roman"/>
          <w:sz w:val="24"/>
          <w:szCs w:val="24"/>
        </w:rPr>
        <w:t>hout cave and compiled into 1 sample);</w:t>
      </w:r>
      <w:r w:rsidR="004D5DBF" w:rsidRPr="007F2FC9">
        <w:rPr>
          <w:rFonts w:ascii="Times New Roman" w:hAnsi="Times New Roman" w:cs="Times New Roman"/>
          <w:sz w:val="24"/>
          <w:szCs w:val="24"/>
        </w:rPr>
        <w:t xml:space="preserve"> </w:t>
      </w:r>
      <w:r w:rsidR="004E381F" w:rsidRPr="007F2FC9">
        <w:rPr>
          <w:rFonts w:ascii="Times New Roman" w:hAnsi="Times New Roman" w:cs="Times New Roman"/>
          <w:sz w:val="24"/>
          <w:szCs w:val="24"/>
        </w:rPr>
        <w:t>Cottondal</w:t>
      </w:r>
      <w:r w:rsidR="00D53E07">
        <w:rPr>
          <w:rFonts w:ascii="Times New Roman" w:hAnsi="Times New Roman" w:cs="Times New Roman"/>
          <w:sz w:val="24"/>
          <w:szCs w:val="24"/>
        </w:rPr>
        <w:t xml:space="preserve">e Cave (10-30-2013, </w:t>
      </w:r>
      <w:r w:rsidR="004E381F" w:rsidRPr="007F2FC9">
        <w:rPr>
          <w:rFonts w:ascii="Times New Roman" w:hAnsi="Times New Roman" w:cs="Times New Roman"/>
          <w:sz w:val="24"/>
          <w:szCs w:val="24"/>
        </w:rPr>
        <w:t xml:space="preserve">5 </w:t>
      </w:r>
      <w:r w:rsidR="00D53E07">
        <w:rPr>
          <w:rFonts w:ascii="Times New Roman" w:hAnsi="Times New Roman" w:cs="Times New Roman"/>
          <w:sz w:val="24"/>
          <w:szCs w:val="24"/>
        </w:rPr>
        <w:t>surface samples taken</w:t>
      </w:r>
      <w:r w:rsidR="004E381F" w:rsidRPr="007F2FC9">
        <w:rPr>
          <w:rFonts w:ascii="Times New Roman" w:hAnsi="Times New Roman" w:cs="Times New Roman"/>
          <w:sz w:val="24"/>
          <w:szCs w:val="24"/>
        </w:rPr>
        <w:t xml:space="preserve"> throughout the cave and </w:t>
      </w:r>
      <w:r>
        <w:rPr>
          <w:rFonts w:ascii="Times New Roman" w:hAnsi="Times New Roman" w:cs="Times New Roman"/>
          <w:sz w:val="24"/>
          <w:szCs w:val="24"/>
        </w:rPr>
        <w:t xml:space="preserve">a </w:t>
      </w:r>
      <w:r w:rsidR="00CB4D61">
        <w:rPr>
          <w:rFonts w:ascii="Times New Roman" w:hAnsi="Times New Roman" w:cs="Times New Roman"/>
          <w:sz w:val="24"/>
          <w:szCs w:val="24"/>
        </w:rPr>
        <w:t>core that was 6 in</w:t>
      </w:r>
      <w:r w:rsidR="004E381F" w:rsidRPr="007F2FC9">
        <w:rPr>
          <w:rFonts w:ascii="Times New Roman" w:hAnsi="Times New Roman" w:cs="Times New Roman"/>
          <w:sz w:val="24"/>
          <w:szCs w:val="24"/>
        </w:rPr>
        <w:t xml:space="preserve"> </w:t>
      </w:r>
      <w:r w:rsidR="00CB4D61">
        <w:rPr>
          <w:rFonts w:ascii="Times New Roman" w:hAnsi="Times New Roman" w:cs="Times New Roman"/>
          <w:sz w:val="24"/>
          <w:szCs w:val="24"/>
        </w:rPr>
        <w:t>(152.4 mm</w:t>
      </w:r>
      <w:r w:rsidR="00D53E07">
        <w:rPr>
          <w:rFonts w:ascii="Times New Roman" w:hAnsi="Times New Roman" w:cs="Times New Roman"/>
          <w:sz w:val="24"/>
          <w:szCs w:val="24"/>
        </w:rPr>
        <w:t xml:space="preserve">) </w:t>
      </w:r>
      <w:r w:rsidR="004E381F" w:rsidRPr="007F2FC9">
        <w:rPr>
          <w:rFonts w:ascii="Times New Roman" w:hAnsi="Times New Roman" w:cs="Times New Roman"/>
          <w:sz w:val="24"/>
          <w:szCs w:val="24"/>
        </w:rPr>
        <w:t xml:space="preserve">deep </w:t>
      </w:r>
      <w:r w:rsidR="00CB4D61">
        <w:rPr>
          <w:rFonts w:ascii="Times New Roman" w:hAnsi="Times New Roman" w:cs="Times New Roman"/>
          <w:sz w:val="24"/>
          <w:szCs w:val="24"/>
        </w:rPr>
        <w:t>and subsampled at 1 in</w:t>
      </w:r>
      <w:r w:rsidR="00D53E07">
        <w:rPr>
          <w:rFonts w:ascii="Times New Roman" w:hAnsi="Times New Roman" w:cs="Times New Roman"/>
          <w:sz w:val="24"/>
          <w:szCs w:val="24"/>
        </w:rPr>
        <w:t xml:space="preserve"> </w:t>
      </w:r>
      <w:r w:rsidR="00CB4D61">
        <w:rPr>
          <w:rFonts w:ascii="Times New Roman" w:hAnsi="Times New Roman" w:cs="Times New Roman"/>
          <w:sz w:val="24"/>
          <w:szCs w:val="24"/>
        </w:rPr>
        <w:t>(2</w:t>
      </w:r>
      <w:r w:rsidR="001F073E">
        <w:rPr>
          <w:rFonts w:ascii="Times New Roman" w:hAnsi="Times New Roman" w:cs="Times New Roman"/>
          <w:sz w:val="24"/>
          <w:szCs w:val="24"/>
        </w:rPr>
        <w:t>5</w:t>
      </w:r>
      <w:r w:rsidR="00CB4D61">
        <w:rPr>
          <w:rFonts w:ascii="Times New Roman" w:hAnsi="Times New Roman" w:cs="Times New Roman"/>
          <w:sz w:val="24"/>
          <w:szCs w:val="24"/>
        </w:rPr>
        <w:t>.4 mm</w:t>
      </w:r>
      <w:r w:rsidR="00D53E07">
        <w:rPr>
          <w:rFonts w:ascii="Times New Roman" w:hAnsi="Times New Roman" w:cs="Times New Roman"/>
          <w:sz w:val="24"/>
          <w:szCs w:val="24"/>
        </w:rPr>
        <w:t>) intervals;</w:t>
      </w:r>
      <w:r w:rsidR="004E381F" w:rsidRPr="007F2FC9">
        <w:rPr>
          <w:rFonts w:ascii="Times New Roman" w:hAnsi="Times New Roman" w:cs="Times New Roman"/>
          <w:sz w:val="24"/>
          <w:szCs w:val="24"/>
        </w:rPr>
        <w:t xml:space="preserve"> </w:t>
      </w:r>
      <w:r w:rsidR="00D53E07">
        <w:rPr>
          <w:rFonts w:ascii="Times New Roman" w:hAnsi="Times New Roman" w:cs="Times New Roman"/>
          <w:sz w:val="24"/>
          <w:szCs w:val="24"/>
        </w:rPr>
        <w:t xml:space="preserve"> </w:t>
      </w:r>
      <w:r w:rsidR="009C277A" w:rsidRPr="007F2FC9">
        <w:rPr>
          <w:rFonts w:ascii="Times New Roman" w:hAnsi="Times New Roman" w:cs="Times New Roman"/>
          <w:sz w:val="24"/>
          <w:szCs w:val="24"/>
        </w:rPr>
        <w:t>Florida Caverns Old Ind</w:t>
      </w:r>
      <w:r w:rsidR="00D53E07">
        <w:rPr>
          <w:rFonts w:ascii="Times New Roman" w:hAnsi="Times New Roman" w:cs="Times New Roman"/>
          <w:sz w:val="24"/>
          <w:szCs w:val="24"/>
        </w:rPr>
        <w:t>ian Cave (2/13/2014,</w:t>
      </w:r>
      <w:r w:rsidR="00CB4D61">
        <w:rPr>
          <w:rFonts w:ascii="Times New Roman" w:hAnsi="Times New Roman" w:cs="Times New Roman"/>
          <w:sz w:val="24"/>
          <w:szCs w:val="24"/>
        </w:rPr>
        <w:t xml:space="preserve"> two 8 in</w:t>
      </w:r>
      <w:r w:rsidR="00D53E07">
        <w:rPr>
          <w:rFonts w:ascii="Times New Roman" w:hAnsi="Times New Roman" w:cs="Times New Roman"/>
          <w:sz w:val="24"/>
          <w:szCs w:val="24"/>
        </w:rPr>
        <w:t xml:space="preserve"> (203.2 millimeters)</w:t>
      </w:r>
      <w:r w:rsidR="00CB4D61">
        <w:rPr>
          <w:rFonts w:ascii="Times New Roman" w:hAnsi="Times New Roman" w:cs="Times New Roman"/>
          <w:sz w:val="24"/>
          <w:szCs w:val="24"/>
        </w:rPr>
        <w:t xml:space="preserve"> cores subsampled at 1 in</w:t>
      </w:r>
      <w:r w:rsidR="009C277A" w:rsidRPr="007F2FC9">
        <w:rPr>
          <w:rFonts w:ascii="Times New Roman" w:hAnsi="Times New Roman" w:cs="Times New Roman"/>
          <w:sz w:val="24"/>
          <w:szCs w:val="24"/>
        </w:rPr>
        <w:t xml:space="preserve"> </w:t>
      </w:r>
      <w:r w:rsidR="00CB4D61">
        <w:rPr>
          <w:rFonts w:ascii="Times New Roman" w:hAnsi="Times New Roman" w:cs="Times New Roman"/>
          <w:sz w:val="24"/>
          <w:szCs w:val="24"/>
        </w:rPr>
        <w:t>(2</w:t>
      </w:r>
      <w:r w:rsidR="009032A1">
        <w:rPr>
          <w:rFonts w:ascii="Times New Roman" w:hAnsi="Times New Roman" w:cs="Times New Roman"/>
          <w:sz w:val="24"/>
          <w:szCs w:val="24"/>
        </w:rPr>
        <w:t>5</w:t>
      </w:r>
      <w:r w:rsidR="00CB4D61">
        <w:rPr>
          <w:rFonts w:ascii="Times New Roman" w:hAnsi="Times New Roman" w:cs="Times New Roman"/>
          <w:sz w:val="24"/>
          <w:szCs w:val="24"/>
        </w:rPr>
        <w:t xml:space="preserve">.4 mm) </w:t>
      </w:r>
      <w:r w:rsidR="009C277A" w:rsidRPr="007F2FC9">
        <w:rPr>
          <w:rFonts w:ascii="Times New Roman" w:hAnsi="Times New Roman" w:cs="Times New Roman"/>
          <w:sz w:val="24"/>
          <w:szCs w:val="24"/>
        </w:rPr>
        <w:t xml:space="preserve">intervals in the Rotunda Room, 5 </w:t>
      </w:r>
      <w:r w:rsidR="00CB4D61">
        <w:rPr>
          <w:rFonts w:ascii="Times New Roman" w:hAnsi="Times New Roman" w:cs="Times New Roman"/>
          <w:sz w:val="24"/>
          <w:szCs w:val="24"/>
        </w:rPr>
        <w:t>surface samples taken</w:t>
      </w:r>
      <w:r w:rsidR="009C277A" w:rsidRPr="007F2FC9">
        <w:rPr>
          <w:rFonts w:ascii="Times New Roman" w:hAnsi="Times New Roman" w:cs="Times New Roman"/>
          <w:sz w:val="24"/>
          <w:szCs w:val="24"/>
        </w:rPr>
        <w:t xml:space="preserve"> throughout cave)</w:t>
      </w:r>
      <w:r w:rsidR="00CB4D61">
        <w:rPr>
          <w:rFonts w:ascii="Times New Roman" w:hAnsi="Times New Roman" w:cs="Times New Roman"/>
          <w:sz w:val="24"/>
          <w:szCs w:val="24"/>
        </w:rPr>
        <w:t xml:space="preserve">; </w:t>
      </w:r>
      <w:r w:rsidR="00E9193F" w:rsidRPr="007F2FC9">
        <w:rPr>
          <w:rFonts w:ascii="Times New Roman" w:hAnsi="Times New Roman" w:cs="Times New Roman"/>
          <w:sz w:val="24"/>
          <w:szCs w:val="24"/>
        </w:rPr>
        <w:t xml:space="preserve"> </w:t>
      </w:r>
      <w:r w:rsidR="00E51AC7">
        <w:rPr>
          <w:rFonts w:ascii="Times New Roman" w:hAnsi="Times New Roman" w:cs="Times New Roman"/>
          <w:sz w:val="24"/>
          <w:szCs w:val="24"/>
        </w:rPr>
        <w:t>J</w:t>
      </w:r>
      <w:r w:rsidR="008A3C25" w:rsidRPr="007F2FC9">
        <w:rPr>
          <w:rFonts w:ascii="Times New Roman" w:hAnsi="Times New Roman" w:cs="Times New Roman"/>
          <w:sz w:val="24"/>
          <w:szCs w:val="24"/>
        </w:rPr>
        <w:t xml:space="preserve">erome’s Bat Cave (10/30/2013, 12 </w:t>
      </w:r>
      <w:r w:rsidR="00CB4D61">
        <w:rPr>
          <w:rFonts w:ascii="Times New Roman" w:hAnsi="Times New Roman" w:cs="Times New Roman"/>
          <w:sz w:val="24"/>
          <w:szCs w:val="24"/>
        </w:rPr>
        <w:t xml:space="preserve">surface </w:t>
      </w:r>
      <w:r w:rsidR="008A3C25" w:rsidRPr="007F2FC9">
        <w:rPr>
          <w:rFonts w:ascii="Times New Roman" w:hAnsi="Times New Roman" w:cs="Times New Roman"/>
          <w:sz w:val="24"/>
          <w:szCs w:val="24"/>
        </w:rPr>
        <w:t xml:space="preserve">samples </w:t>
      </w:r>
      <w:r w:rsidR="00CB4D61">
        <w:rPr>
          <w:rFonts w:ascii="Times New Roman" w:hAnsi="Times New Roman" w:cs="Times New Roman"/>
          <w:sz w:val="24"/>
          <w:szCs w:val="24"/>
        </w:rPr>
        <w:t>taken</w:t>
      </w:r>
      <w:r w:rsidR="008A3C25" w:rsidRPr="007F2FC9">
        <w:rPr>
          <w:rFonts w:ascii="Times New Roman" w:hAnsi="Times New Roman" w:cs="Times New Roman"/>
          <w:sz w:val="24"/>
          <w:szCs w:val="24"/>
        </w:rPr>
        <w:t xml:space="preserve"> throughout cave</w:t>
      </w:r>
      <w:r w:rsidR="00CB4D61">
        <w:rPr>
          <w:rFonts w:ascii="Times New Roman" w:hAnsi="Times New Roman" w:cs="Times New Roman"/>
          <w:sz w:val="24"/>
          <w:szCs w:val="24"/>
        </w:rPr>
        <w:t xml:space="preserve">); </w:t>
      </w:r>
      <w:r w:rsidR="008A3C25" w:rsidRPr="007F2FC9">
        <w:rPr>
          <w:rFonts w:ascii="Times New Roman" w:hAnsi="Times New Roman" w:cs="Times New Roman"/>
          <w:sz w:val="24"/>
          <w:szCs w:val="24"/>
        </w:rPr>
        <w:t xml:space="preserve"> </w:t>
      </w:r>
      <w:r w:rsidR="00116F8E" w:rsidRPr="007F2FC9">
        <w:rPr>
          <w:rFonts w:ascii="Times New Roman" w:hAnsi="Times New Roman" w:cs="Times New Roman"/>
          <w:sz w:val="24"/>
          <w:szCs w:val="24"/>
        </w:rPr>
        <w:t>Judges’</w:t>
      </w:r>
      <w:r w:rsidR="00CB4D61">
        <w:rPr>
          <w:rFonts w:ascii="Times New Roman" w:hAnsi="Times New Roman" w:cs="Times New Roman"/>
          <w:sz w:val="24"/>
          <w:szCs w:val="24"/>
        </w:rPr>
        <w:t>s Cave (10/30/2013, one 11 in (279.4 mm) core subsampled at 1 in (2</w:t>
      </w:r>
      <w:r w:rsidR="009032A1">
        <w:rPr>
          <w:rFonts w:ascii="Times New Roman" w:hAnsi="Times New Roman" w:cs="Times New Roman"/>
          <w:sz w:val="24"/>
          <w:szCs w:val="24"/>
        </w:rPr>
        <w:t>5</w:t>
      </w:r>
      <w:r w:rsidR="00CB4D61">
        <w:rPr>
          <w:rFonts w:ascii="Times New Roman" w:hAnsi="Times New Roman" w:cs="Times New Roman"/>
          <w:sz w:val="24"/>
          <w:szCs w:val="24"/>
        </w:rPr>
        <w:t>.4 mm) intervals, and one 8 (203.2 mm) core at 1 in (2</w:t>
      </w:r>
      <w:r w:rsidR="00C41384">
        <w:rPr>
          <w:rFonts w:ascii="Times New Roman" w:hAnsi="Times New Roman" w:cs="Times New Roman"/>
          <w:sz w:val="24"/>
          <w:szCs w:val="24"/>
        </w:rPr>
        <w:t>5</w:t>
      </w:r>
      <w:r w:rsidR="00CB4D61">
        <w:rPr>
          <w:rFonts w:ascii="Times New Roman" w:hAnsi="Times New Roman" w:cs="Times New Roman"/>
          <w:sz w:val="24"/>
          <w:szCs w:val="24"/>
        </w:rPr>
        <w:t>.4 mm</w:t>
      </w:r>
      <w:r w:rsidR="00116F8E" w:rsidRPr="007F2FC9">
        <w:rPr>
          <w:rFonts w:ascii="Times New Roman" w:hAnsi="Times New Roman" w:cs="Times New Roman"/>
          <w:sz w:val="24"/>
          <w:szCs w:val="24"/>
        </w:rPr>
        <w:t xml:space="preserve"> inter</w:t>
      </w:r>
      <w:r w:rsidR="00925967" w:rsidRPr="007F2FC9">
        <w:rPr>
          <w:rFonts w:ascii="Times New Roman" w:hAnsi="Times New Roman" w:cs="Times New Roman"/>
          <w:sz w:val="24"/>
          <w:szCs w:val="24"/>
        </w:rPr>
        <w:t>v</w:t>
      </w:r>
      <w:r w:rsidR="00116F8E" w:rsidRPr="007F2FC9">
        <w:rPr>
          <w:rFonts w:ascii="Times New Roman" w:hAnsi="Times New Roman" w:cs="Times New Roman"/>
          <w:sz w:val="24"/>
          <w:szCs w:val="24"/>
        </w:rPr>
        <w:t>als),</w:t>
      </w:r>
      <w:r w:rsidR="006A4B80" w:rsidRPr="007F2FC9">
        <w:rPr>
          <w:rFonts w:ascii="Times New Roman" w:hAnsi="Times New Roman" w:cs="Times New Roman"/>
          <w:sz w:val="24"/>
          <w:szCs w:val="24"/>
        </w:rPr>
        <w:t xml:space="preserve"> Newberry Bat Cave (9/15/2013, 1 sample of pellets),</w:t>
      </w:r>
      <w:r w:rsidR="00441208" w:rsidRPr="007F2FC9">
        <w:rPr>
          <w:rFonts w:ascii="Times New Roman" w:hAnsi="Times New Roman" w:cs="Times New Roman"/>
          <w:sz w:val="24"/>
          <w:szCs w:val="24"/>
        </w:rPr>
        <w:t xml:space="preserve"> Snead’s</w:t>
      </w:r>
      <w:r w:rsidR="00CB4D61">
        <w:rPr>
          <w:rFonts w:ascii="Times New Roman" w:hAnsi="Times New Roman" w:cs="Times New Roman"/>
          <w:sz w:val="24"/>
          <w:szCs w:val="24"/>
        </w:rPr>
        <w:t>,</w:t>
      </w:r>
      <w:r w:rsidR="00441208" w:rsidRPr="007F2FC9">
        <w:rPr>
          <w:rFonts w:ascii="Times New Roman" w:hAnsi="Times New Roman" w:cs="Times New Roman"/>
          <w:sz w:val="24"/>
          <w:szCs w:val="24"/>
        </w:rPr>
        <w:t xml:space="preserve"> a</w:t>
      </w:r>
      <w:r w:rsidR="00CB4D61">
        <w:rPr>
          <w:rFonts w:ascii="Times New Roman" w:hAnsi="Times New Roman" w:cs="Times New Roman"/>
          <w:sz w:val="24"/>
          <w:szCs w:val="24"/>
        </w:rPr>
        <w:t xml:space="preserve">lso </w:t>
      </w:r>
      <w:r w:rsidR="00441208" w:rsidRPr="007F2FC9">
        <w:rPr>
          <w:rFonts w:ascii="Times New Roman" w:hAnsi="Times New Roman" w:cs="Times New Roman"/>
          <w:sz w:val="24"/>
          <w:szCs w:val="24"/>
        </w:rPr>
        <w:t>k</w:t>
      </w:r>
      <w:r w:rsidR="00CB4D61">
        <w:rPr>
          <w:rFonts w:ascii="Times New Roman" w:hAnsi="Times New Roman" w:cs="Times New Roman"/>
          <w:sz w:val="24"/>
          <w:szCs w:val="24"/>
        </w:rPr>
        <w:t>nown as</w:t>
      </w:r>
      <w:r w:rsidR="00441208" w:rsidRPr="007F2FC9">
        <w:rPr>
          <w:rFonts w:ascii="Times New Roman" w:hAnsi="Times New Roman" w:cs="Times New Roman"/>
          <w:sz w:val="24"/>
          <w:szCs w:val="24"/>
        </w:rPr>
        <w:t xml:space="preserve"> Pope’</w:t>
      </w:r>
      <w:r w:rsidR="00CB4D61">
        <w:rPr>
          <w:rFonts w:ascii="Times New Roman" w:hAnsi="Times New Roman" w:cs="Times New Roman"/>
          <w:sz w:val="24"/>
          <w:szCs w:val="24"/>
        </w:rPr>
        <w:t>s Bat Cave (10/30/2013, 6 surface</w:t>
      </w:r>
      <w:r w:rsidR="00441208" w:rsidRPr="007F2FC9">
        <w:rPr>
          <w:rFonts w:ascii="Times New Roman" w:hAnsi="Times New Roman" w:cs="Times New Roman"/>
          <w:sz w:val="24"/>
          <w:szCs w:val="24"/>
        </w:rPr>
        <w:t xml:space="preserve"> samples), and</w:t>
      </w:r>
      <w:r w:rsidR="00CB4D61">
        <w:rPr>
          <w:rFonts w:ascii="Times New Roman" w:hAnsi="Times New Roman" w:cs="Times New Roman"/>
          <w:sz w:val="24"/>
          <w:szCs w:val="24"/>
        </w:rPr>
        <w:t xml:space="preserve"> Thornton’s Cave, also known as</w:t>
      </w:r>
      <w:r w:rsidR="00441208" w:rsidRPr="007F2FC9">
        <w:rPr>
          <w:rFonts w:ascii="Times New Roman" w:hAnsi="Times New Roman" w:cs="Times New Roman"/>
          <w:sz w:val="24"/>
          <w:szCs w:val="24"/>
        </w:rPr>
        <w:t xml:space="preserve"> Sumter Bat Cave (7/13/2017, 1 sample at one of the entrances).  </w:t>
      </w:r>
      <w:r w:rsidR="004E381F" w:rsidRPr="007F2FC9">
        <w:rPr>
          <w:rFonts w:ascii="Times New Roman" w:hAnsi="Times New Roman" w:cs="Times New Roman"/>
          <w:sz w:val="24"/>
          <w:szCs w:val="24"/>
        </w:rPr>
        <w:t>Caves from Georgia</w:t>
      </w:r>
      <w:r w:rsidR="00CB4D61">
        <w:rPr>
          <w:rFonts w:ascii="Times New Roman" w:hAnsi="Times New Roman" w:cs="Times New Roman"/>
          <w:sz w:val="24"/>
          <w:szCs w:val="24"/>
        </w:rPr>
        <w:t xml:space="preserve"> were </w:t>
      </w:r>
      <w:r w:rsidR="00441208" w:rsidRPr="007F2FC9">
        <w:rPr>
          <w:rFonts w:ascii="Times New Roman" w:hAnsi="Times New Roman" w:cs="Times New Roman"/>
          <w:sz w:val="24"/>
          <w:szCs w:val="24"/>
        </w:rPr>
        <w:t>Climax Cave (</w:t>
      </w:r>
      <w:r w:rsidR="00CB4D61">
        <w:rPr>
          <w:rFonts w:ascii="Times New Roman" w:hAnsi="Times New Roman" w:cs="Times New Roman"/>
          <w:sz w:val="24"/>
          <w:szCs w:val="24"/>
        </w:rPr>
        <w:t xml:space="preserve">2/28/2013, </w:t>
      </w:r>
      <w:r w:rsidR="008E4497">
        <w:rPr>
          <w:rFonts w:ascii="Times New Roman" w:hAnsi="Times New Roman" w:cs="Times New Roman"/>
          <w:sz w:val="24"/>
          <w:szCs w:val="24"/>
        </w:rPr>
        <w:t>3</w:t>
      </w:r>
      <w:r w:rsidR="00CB4D61" w:rsidRPr="007F2FC9">
        <w:rPr>
          <w:rFonts w:ascii="Times New Roman" w:hAnsi="Times New Roman" w:cs="Times New Roman"/>
          <w:sz w:val="24"/>
          <w:szCs w:val="24"/>
        </w:rPr>
        <w:t xml:space="preserve"> </w:t>
      </w:r>
      <w:r w:rsidR="008E4497">
        <w:rPr>
          <w:rFonts w:ascii="Times New Roman" w:hAnsi="Times New Roman" w:cs="Times New Roman"/>
          <w:sz w:val="24"/>
          <w:szCs w:val="24"/>
        </w:rPr>
        <w:t xml:space="preserve">surface </w:t>
      </w:r>
      <w:r w:rsidR="00CB4D61" w:rsidRPr="007F2FC9">
        <w:rPr>
          <w:rFonts w:ascii="Times New Roman" w:hAnsi="Times New Roman" w:cs="Times New Roman"/>
          <w:sz w:val="24"/>
          <w:szCs w:val="24"/>
        </w:rPr>
        <w:t xml:space="preserve">samples from </w:t>
      </w:r>
      <w:r w:rsidR="008E4497">
        <w:rPr>
          <w:rFonts w:ascii="Times New Roman" w:hAnsi="Times New Roman" w:cs="Times New Roman"/>
          <w:sz w:val="24"/>
          <w:szCs w:val="24"/>
        </w:rPr>
        <w:t>the Barrel Room;</w:t>
      </w:r>
      <w:r w:rsidR="005E5BB2" w:rsidRPr="007F2FC9">
        <w:rPr>
          <w:rFonts w:ascii="Times New Roman" w:hAnsi="Times New Roman" w:cs="Times New Roman"/>
          <w:sz w:val="24"/>
          <w:szCs w:val="24"/>
        </w:rPr>
        <w:t xml:space="preserve"> 7/6/2013</w:t>
      </w:r>
      <w:r w:rsidR="008E4497">
        <w:rPr>
          <w:rFonts w:ascii="Times New Roman" w:hAnsi="Times New Roman" w:cs="Times New Roman"/>
          <w:sz w:val="24"/>
          <w:szCs w:val="24"/>
        </w:rPr>
        <w:t>,</w:t>
      </w:r>
      <w:r w:rsidR="005E5BB2" w:rsidRPr="007F2FC9">
        <w:rPr>
          <w:rFonts w:ascii="Times New Roman" w:hAnsi="Times New Roman" w:cs="Times New Roman"/>
          <w:sz w:val="24"/>
          <w:szCs w:val="24"/>
        </w:rPr>
        <w:t xml:space="preserve"> 10 </w:t>
      </w:r>
      <w:r w:rsidR="008E4497">
        <w:rPr>
          <w:rFonts w:ascii="Times New Roman" w:hAnsi="Times New Roman" w:cs="Times New Roman"/>
          <w:sz w:val="24"/>
          <w:szCs w:val="24"/>
        </w:rPr>
        <w:t>in (254 mm) core subsampled at 1 in (2</w:t>
      </w:r>
      <w:r w:rsidR="00155E0A">
        <w:rPr>
          <w:rFonts w:ascii="Times New Roman" w:hAnsi="Times New Roman" w:cs="Times New Roman"/>
          <w:sz w:val="24"/>
          <w:szCs w:val="24"/>
        </w:rPr>
        <w:t>5</w:t>
      </w:r>
      <w:r w:rsidR="008E4497">
        <w:rPr>
          <w:rFonts w:ascii="Times New Roman" w:hAnsi="Times New Roman" w:cs="Times New Roman"/>
          <w:sz w:val="24"/>
          <w:szCs w:val="24"/>
        </w:rPr>
        <w:t>.4 mm)</w:t>
      </w:r>
      <w:r w:rsidR="005E5BB2" w:rsidRPr="007F2FC9">
        <w:rPr>
          <w:rFonts w:ascii="Times New Roman" w:hAnsi="Times New Roman" w:cs="Times New Roman"/>
          <w:sz w:val="24"/>
          <w:szCs w:val="24"/>
        </w:rPr>
        <w:t xml:space="preserve"> intervals fro</w:t>
      </w:r>
      <w:r w:rsidR="008E4497">
        <w:rPr>
          <w:rFonts w:ascii="Times New Roman" w:hAnsi="Times New Roman" w:cs="Times New Roman"/>
          <w:sz w:val="24"/>
          <w:szCs w:val="24"/>
        </w:rPr>
        <w:t>m Barrel room, 4 surface samples</w:t>
      </w:r>
      <w:r w:rsidR="006E0F5B" w:rsidRPr="007F2FC9">
        <w:rPr>
          <w:rFonts w:ascii="Times New Roman" w:hAnsi="Times New Roman" w:cs="Times New Roman"/>
          <w:sz w:val="24"/>
          <w:szCs w:val="24"/>
        </w:rPr>
        <w:t>, 2</w:t>
      </w:r>
      <w:r w:rsidR="005E5BB2" w:rsidRPr="007F2FC9">
        <w:rPr>
          <w:rFonts w:ascii="Times New Roman" w:hAnsi="Times New Roman" w:cs="Times New Roman"/>
          <w:sz w:val="24"/>
          <w:szCs w:val="24"/>
        </w:rPr>
        <w:t xml:space="preserve"> composite</w:t>
      </w:r>
      <w:r w:rsidR="006E0F5B" w:rsidRPr="007F2FC9">
        <w:rPr>
          <w:rFonts w:ascii="Times New Roman" w:hAnsi="Times New Roman" w:cs="Times New Roman"/>
          <w:sz w:val="24"/>
          <w:szCs w:val="24"/>
        </w:rPr>
        <w:t>s</w:t>
      </w:r>
      <w:r w:rsidR="005E5BB2" w:rsidRPr="007F2FC9">
        <w:rPr>
          <w:rFonts w:ascii="Times New Roman" w:hAnsi="Times New Roman" w:cs="Times New Roman"/>
          <w:sz w:val="24"/>
          <w:szCs w:val="24"/>
        </w:rPr>
        <w:t xml:space="preserve"> of </w:t>
      </w:r>
      <w:r w:rsidR="006E0F5B" w:rsidRPr="007F2FC9">
        <w:rPr>
          <w:rFonts w:ascii="Times New Roman" w:hAnsi="Times New Roman" w:cs="Times New Roman"/>
          <w:sz w:val="24"/>
          <w:szCs w:val="24"/>
        </w:rPr>
        <w:t xml:space="preserve">2 separate </w:t>
      </w:r>
      <w:r w:rsidR="001F182F">
        <w:rPr>
          <w:rFonts w:ascii="Times New Roman" w:hAnsi="Times New Roman" w:cs="Times New Roman"/>
          <w:sz w:val="24"/>
          <w:szCs w:val="24"/>
        </w:rPr>
        <w:t>11 in (279.4 mm)</w:t>
      </w:r>
      <w:r w:rsidR="005E5BB2" w:rsidRPr="007F2FC9">
        <w:rPr>
          <w:rFonts w:ascii="Times New Roman" w:hAnsi="Times New Roman" w:cs="Times New Roman"/>
          <w:sz w:val="24"/>
          <w:szCs w:val="24"/>
        </w:rPr>
        <w:t xml:space="preserve"> core</w:t>
      </w:r>
      <w:r w:rsidR="006E0F5B" w:rsidRPr="007F2FC9">
        <w:rPr>
          <w:rFonts w:ascii="Times New Roman" w:hAnsi="Times New Roman" w:cs="Times New Roman"/>
          <w:sz w:val="24"/>
          <w:szCs w:val="24"/>
        </w:rPr>
        <w:t>s</w:t>
      </w:r>
      <w:r w:rsidR="002179FB" w:rsidRPr="007F2FC9">
        <w:rPr>
          <w:rFonts w:ascii="Times New Roman" w:hAnsi="Times New Roman" w:cs="Times New Roman"/>
          <w:sz w:val="24"/>
          <w:szCs w:val="24"/>
        </w:rPr>
        <w:t xml:space="preserve">, </w:t>
      </w:r>
      <w:r w:rsidR="001F182F">
        <w:rPr>
          <w:rFonts w:ascii="Times New Roman" w:hAnsi="Times New Roman" w:cs="Times New Roman"/>
          <w:sz w:val="24"/>
          <w:szCs w:val="24"/>
        </w:rPr>
        <w:t>two separate samples that were the bottom in</w:t>
      </w:r>
      <w:r w:rsidR="00624647">
        <w:rPr>
          <w:rFonts w:ascii="Times New Roman" w:hAnsi="Times New Roman" w:cs="Times New Roman"/>
          <w:sz w:val="24"/>
          <w:szCs w:val="24"/>
        </w:rPr>
        <w:t>ches</w:t>
      </w:r>
      <w:r w:rsidR="001F182F">
        <w:rPr>
          <w:rFonts w:ascii="Times New Roman" w:hAnsi="Times New Roman" w:cs="Times New Roman"/>
          <w:sz w:val="24"/>
          <w:szCs w:val="24"/>
        </w:rPr>
        <w:t xml:space="preserve"> of</w:t>
      </w:r>
      <w:r w:rsidR="001F182F" w:rsidRPr="007F2FC9">
        <w:rPr>
          <w:rFonts w:ascii="Times New Roman" w:hAnsi="Times New Roman" w:cs="Times New Roman"/>
          <w:sz w:val="24"/>
          <w:szCs w:val="24"/>
        </w:rPr>
        <w:t xml:space="preserve"> </w:t>
      </w:r>
      <w:r w:rsidR="001F182F">
        <w:rPr>
          <w:rFonts w:ascii="Times New Roman" w:hAnsi="Times New Roman" w:cs="Times New Roman"/>
          <w:sz w:val="24"/>
          <w:szCs w:val="24"/>
        </w:rPr>
        <w:t>two separate 11 in</w:t>
      </w:r>
      <w:r w:rsidR="001F182F" w:rsidRPr="007F2FC9">
        <w:rPr>
          <w:rFonts w:ascii="Times New Roman" w:hAnsi="Times New Roman" w:cs="Times New Roman"/>
          <w:sz w:val="24"/>
          <w:szCs w:val="24"/>
        </w:rPr>
        <w:t xml:space="preserve"> </w:t>
      </w:r>
      <w:r w:rsidR="00624647">
        <w:rPr>
          <w:rFonts w:ascii="Times New Roman" w:hAnsi="Times New Roman" w:cs="Times New Roman"/>
          <w:sz w:val="24"/>
          <w:szCs w:val="24"/>
        </w:rPr>
        <w:t xml:space="preserve"> (279.4 mm) </w:t>
      </w:r>
      <w:r w:rsidR="001F182F" w:rsidRPr="007F2FC9">
        <w:rPr>
          <w:rFonts w:ascii="Times New Roman" w:hAnsi="Times New Roman" w:cs="Times New Roman"/>
          <w:sz w:val="24"/>
          <w:szCs w:val="24"/>
        </w:rPr>
        <w:t>core</w:t>
      </w:r>
      <w:r w:rsidR="001F182F">
        <w:rPr>
          <w:rFonts w:ascii="Times New Roman" w:hAnsi="Times New Roman" w:cs="Times New Roman"/>
          <w:sz w:val="24"/>
          <w:szCs w:val="24"/>
        </w:rPr>
        <w:t xml:space="preserve">s;  and </w:t>
      </w:r>
      <w:r w:rsidR="00441208" w:rsidRPr="007F2FC9">
        <w:rPr>
          <w:rFonts w:ascii="Times New Roman" w:hAnsi="Times New Roman" w:cs="Times New Roman"/>
          <w:sz w:val="24"/>
          <w:szCs w:val="24"/>
        </w:rPr>
        <w:t>Waterfall Cave</w:t>
      </w:r>
      <w:r w:rsidR="005E5BB2" w:rsidRPr="007F2FC9">
        <w:rPr>
          <w:rFonts w:ascii="Times New Roman" w:hAnsi="Times New Roman" w:cs="Times New Roman"/>
          <w:sz w:val="24"/>
          <w:szCs w:val="24"/>
        </w:rPr>
        <w:t xml:space="preserve"> (8</w:t>
      </w:r>
      <w:r w:rsidR="001F182F">
        <w:rPr>
          <w:rFonts w:ascii="Times New Roman" w:hAnsi="Times New Roman" w:cs="Times New Roman"/>
          <w:sz w:val="24"/>
          <w:szCs w:val="24"/>
        </w:rPr>
        <w:t>/17/2013, 2 surface samples</w:t>
      </w:r>
      <w:r w:rsidR="005E5BB2" w:rsidRPr="007F2FC9">
        <w:rPr>
          <w:rFonts w:ascii="Times New Roman" w:hAnsi="Times New Roman" w:cs="Times New Roman"/>
          <w:sz w:val="24"/>
          <w:szCs w:val="24"/>
        </w:rPr>
        <w:t>)</w:t>
      </w:r>
      <w:r w:rsidR="00441208" w:rsidRPr="007F2FC9">
        <w:rPr>
          <w:rFonts w:ascii="Times New Roman" w:hAnsi="Times New Roman" w:cs="Times New Roman"/>
          <w:sz w:val="24"/>
          <w:szCs w:val="24"/>
        </w:rPr>
        <w:t>.</w:t>
      </w:r>
    </w:p>
    <w:p w14:paraId="440A536D" w14:textId="2C6EFA53" w:rsidR="00621975" w:rsidRPr="007F2FC9" w:rsidRDefault="001D4EDD" w:rsidP="004668AF">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Guano samples were taken from two bat houses in central Florida.  </w:t>
      </w:r>
      <w:r w:rsidR="00621975" w:rsidRPr="007F2FC9">
        <w:rPr>
          <w:rFonts w:ascii="Times New Roman" w:hAnsi="Times New Roman" w:cs="Times New Roman"/>
          <w:sz w:val="24"/>
          <w:szCs w:val="24"/>
        </w:rPr>
        <w:t>Two cores were taken at the U</w:t>
      </w:r>
      <w:r>
        <w:rPr>
          <w:rFonts w:ascii="Times New Roman" w:hAnsi="Times New Roman" w:cs="Times New Roman"/>
          <w:sz w:val="24"/>
          <w:szCs w:val="24"/>
        </w:rPr>
        <w:t>niversity of Florida</w:t>
      </w:r>
      <w:r w:rsidR="00621975" w:rsidRPr="007F2FC9">
        <w:rPr>
          <w:rFonts w:ascii="Times New Roman" w:hAnsi="Times New Roman" w:cs="Times New Roman"/>
          <w:sz w:val="24"/>
          <w:szCs w:val="24"/>
        </w:rPr>
        <w:t xml:space="preserve"> bat house on 9/13/2013.  One core h</w:t>
      </w:r>
      <w:r>
        <w:rPr>
          <w:rFonts w:ascii="Times New Roman" w:hAnsi="Times New Roman" w:cs="Times New Roman"/>
          <w:sz w:val="24"/>
          <w:szCs w:val="24"/>
        </w:rPr>
        <w:t>ad 5 intervals of 1 in (2</w:t>
      </w:r>
      <w:r w:rsidR="0092557D">
        <w:rPr>
          <w:rFonts w:ascii="Times New Roman" w:hAnsi="Times New Roman" w:cs="Times New Roman"/>
          <w:sz w:val="24"/>
          <w:szCs w:val="24"/>
        </w:rPr>
        <w:t>5</w:t>
      </w:r>
      <w:r>
        <w:rPr>
          <w:rFonts w:ascii="Times New Roman" w:hAnsi="Times New Roman" w:cs="Times New Roman"/>
          <w:sz w:val="24"/>
          <w:szCs w:val="24"/>
        </w:rPr>
        <w:t>.4 mm)</w:t>
      </w:r>
      <w:r w:rsidR="00621975" w:rsidRPr="007F2FC9">
        <w:rPr>
          <w:rFonts w:ascii="Times New Roman" w:hAnsi="Times New Roman" w:cs="Times New Roman"/>
          <w:sz w:val="24"/>
          <w:szCs w:val="24"/>
        </w:rPr>
        <w:t xml:space="preserve"> </w:t>
      </w:r>
      <w:r w:rsidR="00621975" w:rsidRPr="007F2FC9">
        <w:rPr>
          <w:rFonts w:ascii="Times New Roman" w:hAnsi="Times New Roman" w:cs="Times New Roman"/>
          <w:sz w:val="24"/>
          <w:szCs w:val="24"/>
        </w:rPr>
        <w:lastRenderedPageBreak/>
        <w:t xml:space="preserve">each. </w:t>
      </w:r>
      <w:r w:rsidR="00621975">
        <w:rPr>
          <w:rFonts w:ascii="Times New Roman" w:hAnsi="Times New Roman" w:cs="Times New Roman"/>
          <w:sz w:val="24"/>
          <w:szCs w:val="24"/>
        </w:rPr>
        <w:t xml:space="preserve"> </w:t>
      </w:r>
      <w:r w:rsidR="00621975" w:rsidRPr="007F2FC9">
        <w:rPr>
          <w:rFonts w:ascii="Times New Roman" w:hAnsi="Times New Roman" w:cs="Times New Roman"/>
          <w:sz w:val="24"/>
          <w:szCs w:val="24"/>
        </w:rPr>
        <w:t xml:space="preserve">The other core had 7 intervals, with the </w:t>
      </w:r>
      <w:r>
        <w:rPr>
          <w:rFonts w:ascii="Times New Roman" w:hAnsi="Times New Roman" w:cs="Times New Roman"/>
          <w:sz w:val="24"/>
          <w:szCs w:val="24"/>
        </w:rPr>
        <w:t>first six intervals at 1 in (2</w:t>
      </w:r>
      <w:r w:rsidR="008C0905">
        <w:rPr>
          <w:rFonts w:ascii="Times New Roman" w:hAnsi="Times New Roman" w:cs="Times New Roman"/>
          <w:sz w:val="24"/>
          <w:szCs w:val="24"/>
        </w:rPr>
        <w:t>5</w:t>
      </w:r>
      <w:r>
        <w:rPr>
          <w:rFonts w:ascii="Times New Roman" w:hAnsi="Times New Roman" w:cs="Times New Roman"/>
          <w:sz w:val="24"/>
          <w:szCs w:val="24"/>
        </w:rPr>
        <w:t>.4 mm) and the 7</w:t>
      </w:r>
      <w:r w:rsidRPr="001D4EDD">
        <w:rPr>
          <w:rFonts w:ascii="Times New Roman" w:hAnsi="Times New Roman" w:cs="Times New Roman"/>
          <w:sz w:val="24"/>
          <w:szCs w:val="24"/>
          <w:vertAlign w:val="superscript"/>
        </w:rPr>
        <w:t>th</w:t>
      </w:r>
      <w:r w:rsidR="00621975" w:rsidRPr="007F2FC9">
        <w:rPr>
          <w:rFonts w:ascii="Times New Roman" w:hAnsi="Times New Roman" w:cs="Times New Roman"/>
          <w:sz w:val="24"/>
          <w:szCs w:val="24"/>
        </w:rPr>
        <w:t xml:space="preserve"> inte</w:t>
      </w:r>
      <w:r>
        <w:rPr>
          <w:rFonts w:ascii="Times New Roman" w:hAnsi="Times New Roman" w:cs="Times New Roman"/>
          <w:sz w:val="24"/>
          <w:szCs w:val="24"/>
        </w:rPr>
        <w:t>rval comprising the last</w:t>
      </w:r>
      <w:r w:rsidR="00621975" w:rsidRPr="007F2FC9">
        <w:rPr>
          <w:rFonts w:ascii="Times New Roman" w:hAnsi="Times New Roman" w:cs="Times New Roman"/>
          <w:sz w:val="24"/>
          <w:szCs w:val="24"/>
        </w:rPr>
        <w:t xml:space="preserve"> 1.5 inches</w:t>
      </w:r>
      <w:r>
        <w:rPr>
          <w:rFonts w:ascii="Times New Roman" w:hAnsi="Times New Roman" w:cs="Times New Roman"/>
          <w:sz w:val="24"/>
          <w:szCs w:val="24"/>
        </w:rPr>
        <w:t xml:space="preserve"> of the core</w:t>
      </w:r>
      <w:r w:rsidR="00621975" w:rsidRPr="007F2FC9">
        <w:rPr>
          <w:rFonts w:ascii="Times New Roman" w:hAnsi="Times New Roman" w:cs="Times New Roman"/>
          <w:sz w:val="24"/>
          <w:szCs w:val="24"/>
        </w:rPr>
        <w:t xml:space="preserve">. </w:t>
      </w:r>
      <w:r w:rsidR="00621975">
        <w:rPr>
          <w:rFonts w:ascii="Times New Roman" w:hAnsi="Times New Roman" w:cs="Times New Roman"/>
          <w:sz w:val="24"/>
          <w:szCs w:val="24"/>
        </w:rPr>
        <w:t xml:space="preserve"> </w:t>
      </w:r>
      <w:r w:rsidR="00621975" w:rsidRPr="007F2FC9">
        <w:rPr>
          <w:rFonts w:ascii="Times New Roman" w:hAnsi="Times New Roman" w:cs="Times New Roman"/>
          <w:sz w:val="24"/>
          <w:szCs w:val="24"/>
        </w:rPr>
        <w:t>The</w:t>
      </w:r>
      <w:r>
        <w:rPr>
          <w:rFonts w:ascii="Times New Roman" w:hAnsi="Times New Roman" w:cs="Times New Roman"/>
          <w:sz w:val="24"/>
          <w:szCs w:val="24"/>
        </w:rPr>
        <w:t xml:space="preserve"> guano</w:t>
      </w:r>
      <w:r w:rsidR="00621975" w:rsidRPr="007F2FC9">
        <w:rPr>
          <w:rFonts w:ascii="Times New Roman" w:hAnsi="Times New Roman" w:cs="Times New Roman"/>
          <w:sz w:val="24"/>
          <w:szCs w:val="24"/>
        </w:rPr>
        <w:t xml:space="preserve"> piles at </w:t>
      </w:r>
      <w:r>
        <w:rPr>
          <w:rFonts w:ascii="Times New Roman" w:hAnsi="Times New Roman" w:cs="Times New Roman"/>
          <w:sz w:val="24"/>
          <w:szCs w:val="24"/>
        </w:rPr>
        <w:t xml:space="preserve">the Lower </w:t>
      </w:r>
      <w:r w:rsidR="00621975" w:rsidRPr="007F2FC9">
        <w:rPr>
          <w:rFonts w:ascii="Times New Roman" w:hAnsi="Times New Roman" w:cs="Times New Roman"/>
          <w:sz w:val="24"/>
          <w:szCs w:val="24"/>
        </w:rPr>
        <w:t>Suwanee</w:t>
      </w:r>
      <w:r>
        <w:rPr>
          <w:rFonts w:ascii="Times New Roman" w:hAnsi="Times New Roman" w:cs="Times New Roman"/>
          <w:sz w:val="24"/>
          <w:szCs w:val="24"/>
        </w:rPr>
        <w:t xml:space="preserve"> National Wildlife Reserve</w:t>
      </w:r>
      <w:r w:rsidR="00621975" w:rsidRPr="007F2FC9">
        <w:rPr>
          <w:rFonts w:ascii="Times New Roman" w:hAnsi="Times New Roman" w:cs="Times New Roman"/>
          <w:sz w:val="24"/>
          <w:szCs w:val="24"/>
        </w:rPr>
        <w:t xml:space="preserve"> were not deep enough to use the corer, so samples were taken as compilations within different locations under the bat house.  </w:t>
      </w:r>
      <w:r w:rsidR="004A2A49">
        <w:rPr>
          <w:rFonts w:ascii="Times New Roman" w:hAnsi="Times New Roman" w:cs="Times New Roman"/>
          <w:sz w:val="24"/>
          <w:szCs w:val="24"/>
        </w:rPr>
        <w:t>Depths were measured in inches</w:t>
      </w:r>
      <w:r w:rsidR="00621975" w:rsidRPr="007F2FC9">
        <w:rPr>
          <w:rFonts w:ascii="Times New Roman" w:hAnsi="Times New Roman" w:cs="Times New Roman"/>
          <w:sz w:val="24"/>
          <w:szCs w:val="24"/>
        </w:rPr>
        <w:t xml:space="preserve"> </w:t>
      </w:r>
      <w:r w:rsidR="00C81840">
        <w:rPr>
          <w:rFonts w:ascii="Times New Roman" w:hAnsi="Times New Roman" w:cs="Times New Roman"/>
          <w:sz w:val="24"/>
          <w:szCs w:val="24"/>
        </w:rPr>
        <w:t xml:space="preserve">with a ruler </w:t>
      </w:r>
      <w:r w:rsidR="00621975" w:rsidRPr="007F2FC9">
        <w:rPr>
          <w:rFonts w:ascii="Times New Roman" w:hAnsi="Times New Roman" w:cs="Times New Roman"/>
          <w:sz w:val="24"/>
          <w:szCs w:val="24"/>
        </w:rPr>
        <w:t xml:space="preserve">from the top of the pile to the concrete bottom. </w:t>
      </w:r>
      <w:r w:rsidR="00C81840">
        <w:rPr>
          <w:rFonts w:ascii="Times New Roman" w:hAnsi="Times New Roman" w:cs="Times New Roman"/>
          <w:sz w:val="24"/>
          <w:szCs w:val="24"/>
        </w:rPr>
        <w:t xml:space="preserve"> A</w:t>
      </w:r>
      <w:r w:rsidR="00621975" w:rsidRPr="007F2FC9">
        <w:rPr>
          <w:rFonts w:ascii="Times New Roman" w:hAnsi="Times New Roman" w:cs="Times New Roman"/>
          <w:sz w:val="24"/>
          <w:szCs w:val="24"/>
        </w:rPr>
        <w:t xml:space="preserve"> 4</w:t>
      </w:r>
      <w:r w:rsidR="00C81840">
        <w:rPr>
          <w:rFonts w:ascii="Times New Roman" w:hAnsi="Times New Roman" w:cs="Times New Roman"/>
          <w:sz w:val="24"/>
          <w:szCs w:val="24"/>
        </w:rPr>
        <w:t xml:space="preserve"> in (101.6 mm) sample was </w:t>
      </w:r>
      <w:r w:rsidR="00621975" w:rsidRPr="007F2FC9">
        <w:rPr>
          <w:rFonts w:ascii="Times New Roman" w:hAnsi="Times New Roman" w:cs="Times New Roman"/>
          <w:sz w:val="24"/>
          <w:szCs w:val="24"/>
        </w:rPr>
        <w:t xml:space="preserve"> compiled </w:t>
      </w:r>
      <w:r w:rsidR="00C81840">
        <w:rPr>
          <w:rFonts w:ascii="Times New Roman" w:hAnsi="Times New Roman" w:cs="Times New Roman"/>
          <w:sz w:val="24"/>
          <w:szCs w:val="24"/>
        </w:rPr>
        <w:t xml:space="preserve">from the </w:t>
      </w:r>
      <w:r w:rsidR="00621975" w:rsidRPr="007F2FC9">
        <w:rPr>
          <w:rFonts w:ascii="Times New Roman" w:hAnsi="Times New Roman" w:cs="Times New Roman"/>
          <w:sz w:val="24"/>
          <w:szCs w:val="24"/>
        </w:rPr>
        <w:t xml:space="preserve">middle under </w:t>
      </w:r>
      <w:r w:rsidR="00C81840">
        <w:rPr>
          <w:rFonts w:ascii="Times New Roman" w:hAnsi="Times New Roman" w:cs="Times New Roman"/>
          <w:sz w:val="24"/>
          <w:szCs w:val="24"/>
        </w:rPr>
        <w:t xml:space="preserve">the </w:t>
      </w:r>
      <w:r w:rsidR="00621975" w:rsidRPr="007F2FC9">
        <w:rPr>
          <w:rFonts w:ascii="Times New Roman" w:hAnsi="Times New Roman" w:cs="Times New Roman"/>
          <w:sz w:val="24"/>
          <w:szCs w:val="24"/>
        </w:rPr>
        <w:t xml:space="preserve">bat house, </w:t>
      </w:r>
      <w:r w:rsidR="00C81840">
        <w:rPr>
          <w:rFonts w:ascii="Times New Roman" w:hAnsi="Times New Roman" w:cs="Times New Roman"/>
          <w:sz w:val="24"/>
          <w:szCs w:val="24"/>
        </w:rPr>
        <w:t>a 3 in (76.2 mm) sample was</w:t>
      </w:r>
      <w:r w:rsidR="00621975" w:rsidRPr="007F2FC9">
        <w:rPr>
          <w:rFonts w:ascii="Times New Roman" w:hAnsi="Times New Roman" w:cs="Times New Roman"/>
          <w:sz w:val="24"/>
          <w:szCs w:val="24"/>
        </w:rPr>
        <w:t xml:space="preserve"> compiled </w:t>
      </w:r>
      <w:r w:rsidR="00C81840">
        <w:rPr>
          <w:rFonts w:ascii="Times New Roman" w:hAnsi="Times New Roman" w:cs="Times New Roman"/>
          <w:sz w:val="24"/>
          <w:szCs w:val="24"/>
        </w:rPr>
        <w:t xml:space="preserve">from the </w:t>
      </w:r>
      <w:r w:rsidR="00621975" w:rsidRPr="007F2FC9">
        <w:rPr>
          <w:rFonts w:ascii="Times New Roman" w:hAnsi="Times New Roman" w:cs="Times New Roman"/>
          <w:sz w:val="24"/>
          <w:szCs w:val="24"/>
        </w:rPr>
        <w:t xml:space="preserve">back left corner, </w:t>
      </w:r>
      <w:r w:rsidR="00C81840">
        <w:rPr>
          <w:rFonts w:ascii="Times New Roman" w:hAnsi="Times New Roman" w:cs="Times New Roman"/>
          <w:sz w:val="24"/>
          <w:szCs w:val="24"/>
        </w:rPr>
        <w:t xml:space="preserve">a top inch </w:t>
      </w:r>
      <w:r w:rsidR="00161226">
        <w:rPr>
          <w:rFonts w:ascii="Times New Roman" w:hAnsi="Times New Roman" w:cs="Times New Roman"/>
          <w:sz w:val="24"/>
          <w:szCs w:val="24"/>
        </w:rPr>
        <w:t xml:space="preserve">(25.4 mm) </w:t>
      </w:r>
      <w:r w:rsidR="00C81840">
        <w:rPr>
          <w:rFonts w:ascii="Times New Roman" w:hAnsi="Times New Roman" w:cs="Times New Roman"/>
          <w:sz w:val="24"/>
          <w:szCs w:val="24"/>
        </w:rPr>
        <w:t>was taken from the back middle</w:t>
      </w:r>
      <w:r w:rsidR="00621975" w:rsidRPr="007F2FC9">
        <w:rPr>
          <w:rFonts w:ascii="Times New Roman" w:hAnsi="Times New Roman" w:cs="Times New Roman"/>
          <w:sz w:val="24"/>
          <w:szCs w:val="24"/>
        </w:rPr>
        <w:t>, and</w:t>
      </w:r>
      <w:r w:rsidR="00C81840">
        <w:rPr>
          <w:rFonts w:ascii="Times New Roman" w:hAnsi="Times New Roman" w:cs="Times New Roman"/>
          <w:sz w:val="24"/>
          <w:szCs w:val="24"/>
        </w:rPr>
        <w:t xml:space="preserve"> the bottom inch </w:t>
      </w:r>
      <w:r w:rsidR="00161226">
        <w:rPr>
          <w:rFonts w:ascii="Times New Roman" w:hAnsi="Times New Roman" w:cs="Times New Roman"/>
          <w:sz w:val="24"/>
          <w:szCs w:val="24"/>
        </w:rPr>
        <w:t xml:space="preserve">(25.4 mm) </w:t>
      </w:r>
      <w:r w:rsidR="00C81840">
        <w:rPr>
          <w:rFonts w:ascii="Times New Roman" w:hAnsi="Times New Roman" w:cs="Times New Roman"/>
          <w:sz w:val="24"/>
          <w:szCs w:val="24"/>
        </w:rPr>
        <w:t>was taken from the</w:t>
      </w:r>
      <w:r w:rsidR="00621975" w:rsidRPr="007F2FC9">
        <w:rPr>
          <w:rFonts w:ascii="Times New Roman" w:hAnsi="Times New Roman" w:cs="Times New Roman"/>
          <w:sz w:val="24"/>
          <w:szCs w:val="24"/>
        </w:rPr>
        <w:t xml:space="preserve"> b</w:t>
      </w:r>
      <w:r w:rsidR="00C81840">
        <w:rPr>
          <w:rFonts w:ascii="Times New Roman" w:hAnsi="Times New Roman" w:cs="Times New Roman"/>
          <w:sz w:val="24"/>
          <w:szCs w:val="24"/>
        </w:rPr>
        <w:t>ack middle.</w:t>
      </w:r>
      <w:r w:rsidR="00621975" w:rsidRPr="007F2FC9">
        <w:rPr>
          <w:rFonts w:ascii="Times New Roman" w:hAnsi="Times New Roman" w:cs="Times New Roman"/>
          <w:sz w:val="24"/>
          <w:szCs w:val="24"/>
        </w:rPr>
        <w:t xml:space="preserve"> </w:t>
      </w:r>
    </w:p>
    <w:p w14:paraId="5B2F516A" w14:textId="77777777" w:rsidR="00A96835" w:rsidRDefault="00A96835" w:rsidP="00287E75">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All samples were stored in a freezer until freeze dried</w:t>
      </w:r>
      <w:r w:rsidR="005432F3" w:rsidRPr="007F2FC9">
        <w:rPr>
          <w:rFonts w:ascii="Times New Roman" w:hAnsi="Times New Roman" w:cs="Times New Roman"/>
          <w:sz w:val="24"/>
          <w:szCs w:val="24"/>
        </w:rPr>
        <w:t xml:space="preserve">. </w:t>
      </w:r>
      <w:r w:rsidR="007A77DC">
        <w:rPr>
          <w:rFonts w:ascii="Times New Roman" w:hAnsi="Times New Roman" w:cs="Times New Roman"/>
          <w:sz w:val="24"/>
          <w:szCs w:val="24"/>
        </w:rPr>
        <w:t xml:space="preserve"> </w:t>
      </w:r>
      <w:r w:rsidRPr="007F2FC9">
        <w:rPr>
          <w:rFonts w:ascii="Times New Roman" w:hAnsi="Times New Roman" w:cs="Times New Roman"/>
          <w:sz w:val="24"/>
          <w:szCs w:val="24"/>
        </w:rPr>
        <w:t xml:space="preserve">All samples were freeze dried to constant weight, and analyzed for Total Mercury (THg) by thermal decomposition, gold amalgamation and atomic absorption spectroscopy (EPA method 7473) using a Milestone DMA80 mercury analyzer. </w:t>
      </w:r>
      <w:r w:rsidR="007A77DC">
        <w:rPr>
          <w:rFonts w:ascii="Times New Roman" w:hAnsi="Times New Roman" w:cs="Times New Roman"/>
          <w:sz w:val="24"/>
          <w:szCs w:val="24"/>
        </w:rPr>
        <w:t xml:space="preserve"> </w:t>
      </w:r>
      <w:r w:rsidRPr="007F2FC9">
        <w:rPr>
          <w:rFonts w:ascii="Times New Roman" w:hAnsi="Times New Roman" w:cs="Times New Roman"/>
          <w:sz w:val="24"/>
          <w:szCs w:val="24"/>
        </w:rPr>
        <w:t>This method provided detection limi</w:t>
      </w:r>
      <w:r w:rsidR="00AF5CCA" w:rsidRPr="007F2FC9">
        <w:rPr>
          <w:rFonts w:ascii="Times New Roman" w:hAnsi="Times New Roman" w:cs="Times New Roman"/>
          <w:sz w:val="24"/>
          <w:szCs w:val="24"/>
        </w:rPr>
        <w:t xml:space="preserve">ts in the sub-parts per billion </w:t>
      </w:r>
      <w:r w:rsidRPr="007F2FC9">
        <w:rPr>
          <w:rFonts w:ascii="Times New Roman" w:hAnsi="Times New Roman" w:cs="Times New Roman"/>
          <w:sz w:val="24"/>
          <w:szCs w:val="24"/>
        </w:rPr>
        <w:t xml:space="preserve">range. </w:t>
      </w:r>
      <w:r w:rsidR="0054271B">
        <w:rPr>
          <w:rFonts w:ascii="Times New Roman" w:hAnsi="Times New Roman" w:cs="Times New Roman"/>
          <w:sz w:val="24"/>
          <w:szCs w:val="24"/>
        </w:rPr>
        <w:t xml:space="preserve"> The </w:t>
      </w:r>
      <w:r w:rsidRPr="007F2FC9">
        <w:rPr>
          <w:rFonts w:ascii="Times New Roman" w:hAnsi="Times New Roman" w:cs="Times New Roman"/>
          <w:sz w:val="24"/>
          <w:szCs w:val="24"/>
        </w:rPr>
        <w:t xml:space="preserve">QA/QC included blanks, replicates and matrix spikes. </w:t>
      </w:r>
      <w:r w:rsidR="007A77DC">
        <w:rPr>
          <w:rFonts w:ascii="Times New Roman" w:hAnsi="Times New Roman" w:cs="Times New Roman"/>
          <w:sz w:val="24"/>
          <w:szCs w:val="24"/>
        </w:rPr>
        <w:t xml:space="preserve"> </w:t>
      </w:r>
      <w:r w:rsidRPr="007F2FC9">
        <w:rPr>
          <w:rFonts w:ascii="Times New Roman" w:hAnsi="Times New Roman" w:cs="Times New Roman"/>
          <w:sz w:val="24"/>
          <w:szCs w:val="24"/>
        </w:rPr>
        <w:t xml:space="preserve">All duplicates had &lt;10 percent difference and were averaged. </w:t>
      </w:r>
      <w:r w:rsidR="007A77DC">
        <w:rPr>
          <w:rFonts w:ascii="Times New Roman" w:hAnsi="Times New Roman" w:cs="Times New Roman"/>
          <w:sz w:val="24"/>
          <w:szCs w:val="24"/>
        </w:rPr>
        <w:t xml:space="preserve"> </w:t>
      </w:r>
      <w:r w:rsidRPr="007F2FC9">
        <w:rPr>
          <w:rFonts w:ascii="Times New Roman" w:hAnsi="Times New Roman" w:cs="Times New Roman"/>
          <w:sz w:val="24"/>
          <w:szCs w:val="24"/>
        </w:rPr>
        <w:t xml:space="preserve">The DMA80 was calibrated with NIST-traceable standards, and the calibration was verified using standards purchased from NIST and the National Research Council of Canada.  </w:t>
      </w:r>
    </w:p>
    <w:p w14:paraId="63B7478D" w14:textId="3271C954" w:rsidR="008657FA" w:rsidRPr="007F2FC9" w:rsidDel="001E7A0A" w:rsidRDefault="008657FA" w:rsidP="00287E75">
      <w:pPr>
        <w:spacing w:line="360" w:lineRule="auto"/>
        <w:ind w:firstLine="720"/>
        <w:contextualSpacing/>
        <w:rPr>
          <w:del w:id="9" w:author="Jenise" w:date="2017-12-11T22:43:00Z"/>
          <w:rFonts w:ascii="Times New Roman" w:hAnsi="Times New Roman" w:cs="Times New Roman"/>
          <w:sz w:val="24"/>
          <w:szCs w:val="24"/>
        </w:rPr>
      </w:pPr>
      <w:del w:id="10" w:author="Jenise" w:date="2017-12-11T22:43:00Z">
        <w:r w:rsidDel="001E7A0A">
          <w:rPr>
            <w:rFonts w:ascii="Times New Roman" w:hAnsi="Times New Roman" w:cs="Times New Roman"/>
            <w:sz w:val="24"/>
            <w:szCs w:val="24"/>
          </w:rPr>
          <w:delText xml:space="preserve">For analysis and graphics, we used R (R Core Team, 2016), an open-source statistical computing package.  </w:delText>
        </w:r>
      </w:del>
    </w:p>
    <w:p w14:paraId="31F26423" w14:textId="77777777" w:rsidR="006E7059" w:rsidRPr="007F2FC9" w:rsidRDefault="006E7059" w:rsidP="007F2FC9">
      <w:pPr>
        <w:spacing w:line="360" w:lineRule="auto"/>
        <w:contextualSpacing/>
        <w:rPr>
          <w:rFonts w:ascii="Times New Roman" w:hAnsi="Times New Roman" w:cs="Times New Roman"/>
          <w:sz w:val="24"/>
          <w:szCs w:val="24"/>
        </w:rPr>
      </w:pPr>
    </w:p>
    <w:p w14:paraId="0C592917" w14:textId="77777777" w:rsidR="00612795" w:rsidRDefault="00287E75" w:rsidP="007F2FC9">
      <w:pPr>
        <w:spacing w:line="360" w:lineRule="auto"/>
        <w:contextualSpacing/>
        <w:rPr>
          <w:rFonts w:ascii="Times New Roman" w:hAnsi="Times New Roman" w:cs="Times New Roman"/>
          <w:sz w:val="24"/>
          <w:szCs w:val="24"/>
        </w:rPr>
      </w:pPr>
      <w:commentRangeStart w:id="11"/>
      <w:r>
        <w:rPr>
          <w:rFonts w:ascii="Times New Roman" w:hAnsi="Times New Roman" w:cs="Times New Roman"/>
          <w:sz w:val="24"/>
          <w:szCs w:val="24"/>
        </w:rPr>
        <w:t>RESULTS</w:t>
      </w:r>
      <w:commentRangeEnd w:id="11"/>
      <w:r w:rsidR="00AC0E64">
        <w:rPr>
          <w:rStyle w:val="CommentReference"/>
        </w:rPr>
        <w:commentReference w:id="11"/>
      </w:r>
      <w:bookmarkStart w:id="12" w:name="_GoBack"/>
      <w:bookmarkEnd w:id="12"/>
    </w:p>
    <w:p w14:paraId="7EB6DEA9" w14:textId="1CE4CD60" w:rsidR="00EF280E" w:rsidRDefault="00612795" w:rsidP="007F2FC9">
      <w:pPr>
        <w:spacing w:line="360" w:lineRule="auto"/>
        <w:contextualSpacing/>
        <w:rPr>
          <w:ins w:id="13" w:author="Jenise" w:date="2017-12-11T22:59:00Z"/>
          <w:rFonts w:ascii="Times New Roman" w:hAnsi="Times New Roman" w:cs="Times New Roman"/>
          <w:sz w:val="24"/>
          <w:szCs w:val="24"/>
        </w:rPr>
      </w:pPr>
      <w:r>
        <w:rPr>
          <w:rFonts w:ascii="Times New Roman" w:hAnsi="Times New Roman" w:cs="Times New Roman"/>
          <w:sz w:val="24"/>
          <w:szCs w:val="24"/>
        </w:rPr>
        <w:tab/>
      </w:r>
      <w:ins w:id="14" w:author="Jenise" w:date="2017-12-11T22:43:00Z">
        <w:r w:rsidR="001E7A0A" w:rsidRPr="001E7A0A">
          <w:rPr>
            <w:rFonts w:ascii="Times New Roman" w:hAnsi="Times New Roman" w:cs="Times New Roman"/>
            <w:sz w:val="24"/>
            <w:szCs w:val="24"/>
          </w:rPr>
          <w:t xml:space="preserve">For analysis and graphics, we used R (R Core Team, 2016), an open-source statistical computing package. </w:t>
        </w:r>
      </w:ins>
      <w:ins w:id="15" w:author="Jenise" w:date="2017-12-11T22:44:00Z">
        <w:r w:rsidR="001E7A0A">
          <w:rPr>
            <w:rFonts w:ascii="Times New Roman" w:hAnsi="Times New Roman" w:cs="Times New Roman"/>
            <w:sz w:val="24"/>
            <w:szCs w:val="24"/>
          </w:rPr>
          <w:t xml:space="preserve"> Since some samples were taken from cores and others f</w:t>
        </w:r>
        <w:r w:rsidR="00BF0B11">
          <w:rPr>
            <w:rFonts w:ascii="Times New Roman" w:hAnsi="Times New Roman" w:cs="Times New Roman"/>
            <w:sz w:val="24"/>
            <w:szCs w:val="24"/>
          </w:rPr>
          <w:t>rom the surface, we first compared the variability of each set of core samples against surface samples or samples from another core collected in the same cave</w:t>
        </w:r>
      </w:ins>
      <w:ins w:id="16" w:author="Jenise" w:date="2017-12-11T22:46:00Z">
        <w:r w:rsidR="00BF0B11">
          <w:rPr>
            <w:rFonts w:ascii="Times New Roman" w:hAnsi="Times New Roman" w:cs="Times New Roman"/>
            <w:sz w:val="24"/>
            <w:szCs w:val="24"/>
          </w:rPr>
          <w:t xml:space="preserve">.  We used the </w:t>
        </w:r>
      </w:ins>
      <w:ins w:id="17" w:author="Jenise" w:date="2017-12-11T22:51:00Z">
        <w:r w:rsidR="00BF0B11">
          <w:rPr>
            <w:rFonts w:ascii="Times New Roman" w:hAnsi="Times New Roman" w:cs="Times New Roman"/>
            <w:sz w:val="24"/>
            <w:szCs w:val="24"/>
          </w:rPr>
          <w:t xml:space="preserve">Fligner-Killeen test of homogeneity of variances </w:t>
        </w:r>
      </w:ins>
      <w:ins w:id="18" w:author="Jenise" w:date="2017-12-11T22:57:00Z">
        <w:r w:rsidR="00EF280E">
          <w:rPr>
            <w:rFonts w:ascii="Times New Roman" w:hAnsi="Times New Roman" w:cs="Times New Roman"/>
            <w:sz w:val="24"/>
            <w:szCs w:val="24"/>
          </w:rPr>
          <w:t xml:space="preserve">(Fligner and Killeen, 1976) </w:t>
        </w:r>
      </w:ins>
      <w:ins w:id="19" w:author="Jenise" w:date="2017-12-11T22:51:00Z">
        <w:r w:rsidR="00BF0B11">
          <w:rPr>
            <w:rFonts w:ascii="Times New Roman" w:hAnsi="Times New Roman" w:cs="Times New Roman"/>
            <w:sz w:val="24"/>
            <w:szCs w:val="24"/>
          </w:rPr>
          <w:t>to determine that the variances among the types of samples</w:t>
        </w:r>
      </w:ins>
      <w:ins w:id="20" w:author="Jenise" w:date="2017-12-11T22:52:00Z">
        <w:r w:rsidR="00BF0B11">
          <w:rPr>
            <w:rFonts w:ascii="Times New Roman" w:hAnsi="Times New Roman" w:cs="Times New Roman"/>
            <w:sz w:val="24"/>
            <w:szCs w:val="24"/>
          </w:rPr>
          <w:t xml:space="preserve"> (core or surface)</w:t>
        </w:r>
      </w:ins>
      <w:ins w:id="21" w:author="Jenise" w:date="2017-12-11T22:51:00Z">
        <w:r w:rsidR="00BF0B11">
          <w:rPr>
            <w:rFonts w:ascii="Times New Roman" w:hAnsi="Times New Roman" w:cs="Times New Roman"/>
            <w:sz w:val="24"/>
            <w:szCs w:val="24"/>
          </w:rPr>
          <w:t xml:space="preserve"> </w:t>
        </w:r>
      </w:ins>
      <w:ins w:id="22" w:author="Jenise" w:date="2017-12-11T22:54:00Z">
        <w:r w:rsidR="00BF0B11">
          <w:rPr>
            <w:rFonts w:ascii="Times New Roman" w:hAnsi="Times New Roman" w:cs="Times New Roman"/>
            <w:sz w:val="24"/>
            <w:szCs w:val="24"/>
          </w:rPr>
          <w:t xml:space="preserve">taken </w:t>
        </w:r>
      </w:ins>
      <w:ins w:id="23" w:author="Jenise" w:date="2017-12-11T22:51:00Z">
        <w:r w:rsidR="00BF0B11">
          <w:rPr>
            <w:rFonts w:ascii="Times New Roman" w:hAnsi="Times New Roman" w:cs="Times New Roman"/>
            <w:sz w:val="24"/>
            <w:szCs w:val="24"/>
          </w:rPr>
          <w:t xml:space="preserve">in a single cave or bat house were not significantly different.  </w:t>
        </w:r>
      </w:ins>
      <w:ins w:id="24" w:author="Jenise" w:date="2017-12-11T22:57:00Z">
        <w:r w:rsidR="00EF280E">
          <w:rPr>
            <w:rFonts w:ascii="Times New Roman" w:hAnsi="Times New Roman" w:cs="Times New Roman"/>
            <w:sz w:val="24"/>
            <w:szCs w:val="24"/>
          </w:rPr>
          <w:t>In addition, we checked samples from the same core for systematic autocorrelation</w:t>
        </w:r>
      </w:ins>
      <w:commentRangeStart w:id="25"/>
      <w:ins w:id="26" w:author="Jenise" w:date="2017-12-11T22:59:00Z">
        <w:r w:rsidR="00EF280E">
          <w:rPr>
            <w:rFonts w:ascii="Times New Roman" w:hAnsi="Times New Roman" w:cs="Times New Roman"/>
            <w:sz w:val="24"/>
            <w:szCs w:val="24"/>
          </w:rPr>
          <w:t>.  Given the lack of significant differences in variability or systematic autocorrelation, the following analysis does not distinguish between core samples and surface samples</w:t>
        </w:r>
      </w:ins>
      <w:ins w:id="27" w:author="Jenise" w:date="2017-12-11T23:02:00Z">
        <w:r w:rsidR="00EF280E">
          <w:rPr>
            <w:rFonts w:ascii="Times New Roman" w:hAnsi="Times New Roman" w:cs="Times New Roman"/>
            <w:sz w:val="24"/>
            <w:szCs w:val="24"/>
          </w:rPr>
          <w:t xml:space="preserve"> taken from the same cave.</w:t>
        </w:r>
        <w:commentRangeEnd w:id="25"/>
        <w:r w:rsidR="00EF280E">
          <w:rPr>
            <w:rStyle w:val="CommentReference"/>
          </w:rPr>
          <w:commentReference w:id="25"/>
        </w:r>
      </w:ins>
    </w:p>
    <w:p w14:paraId="2807681A" w14:textId="77777777" w:rsidR="006B5399" w:rsidRDefault="001E7A0A" w:rsidP="007F2FC9">
      <w:pPr>
        <w:spacing w:line="360" w:lineRule="auto"/>
        <w:contextualSpacing/>
        <w:rPr>
          <w:ins w:id="28" w:author="Jenise" w:date="2017-12-11T23:19:00Z"/>
          <w:rFonts w:ascii="Times New Roman" w:hAnsi="Times New Roman" w:cs="Times New Roman"/>
          <w:sz w:val="24"/>
          <w:szCs w:val="24"/>
        </w:rPr>
      </w:pPr>
      <w:ins w:id="29" w:author="Jenise" w:date="2017-12-11T22:43:00Z">
        <w:r w:rsidRPr="001E7A0A">
          <w:rPr>
            <w:rFonts w:ascii="Times New Roman" w:hAnsi="Times New Roman" w:cs="Times New Roman"/>
            <w:sz w:val="24"/>
            <w:szCs w:val="24"/>
          </w:rPr>
          <w:t xml:space="preserve"> </w:t>
        </w:r>
      </w:ins>
      <w:ins w:id="30" w:author="Jenise" w:date="2017-12-11T23:03:00Z">
        <w:r w:rsidR="00EF280E">
          <w:rPr>
            <w:rFonts w:ascii="Times New Roman" w:hAnsi="Times New Roman" w:cs="Times New Roman"/>
            <w:sz w:val="24"/>
            <w:szCs w:val="24"/>
          </w:rPr>
          <w:tab/>
        </w:r>
      </w:ins>
      <w:r w:rsidR="007B41BE">
        <w:rPr>
          <w:rFonts w:ascii="Times New Roman" w:hAnsi="Times New Roman" w:cs="Times New Roman"/>
          <w:sz w:val="24"/>
          <w:szCs w:val="24"/>
        </w:rPr>
        <w:t xml:space="preserve">Figure </w:t>
      </w:r>
      <w:r w:rsidR="00FE2C57">
        <w:rPr>
          <w:rFonts w:ascii="Times New Roman" w:hAnsi="Times New Roman" w:cs="Times New Roman"/>
          <w:sz w:val="24"/>
          <w:szCs w:val="24"/>
        </w:rPr>
        <w:t>2</w:t>
      </w:r>
      <w:r w:rsidR="002E1C03">
        <w:rPr>
          <w:rFonts w:ascii="Times New Roman" w:hAnsi="Times New Roman" w:cs="Times New Roman"/>
          <w:sz w:val="24"/>
          <w:szCs w:val="24"/>
        </w:rPr>
        <w:t xml:space="preserve"> shows boxplots of the mercury concentrations separately for samples taken in caves and in bat houses, along with the respective sample sizes for each group.</w:t>
      </w:r>
      <w:r w:rsidR="00D85AE3">
        <w:rPr>
          <w:rFonts w:ascii="Times New Roman" w:hAnsi="Times New Roman" w:cs="Times New Roman"/>
          <w:sz w:val="24"/>
          <w:szCs w:val="24"/>
        </w:rPr>
        <w:t xml:space="preserve">  </w:t>
      </w:r>
      <w:del w:id="31" w:author="Jenise" w:date="2017-12-11T23:03:00Z">
        <w:r w:rsidR="00D85AE3" w:rsidDel="00EF280E">
          <w:rPr>
            <w:rFonts w:ascii="Times New Roman" w:hAnsi="Times New Roman" w:cs="Times New Roman"/>
            <w:sz w:val="24"/>
            <w:szCs w:val="24"/>
          </w:rPr>
          <w:delText>Note that we have not distinguished between core samples and surface samples here, as our analyses did not find evidence that measurements from the same core consistently showed more correlation than any other group of samples from the same cave or bat house.</w:delText>
        </w:r>
        <w:r w:rsidR="002E1C03" w:rsidDel="00EF280E">
          <w:rPr>
            <w:rFonts w:ascii="Times New Roman" w:hAnsi="Times New Roman" w:cs="Times New Roman"/>
            <w:sz w:val="24"/>
            <w:szCs w:val="24"/>
          </w:rPr>
          <w:delText xml:space="preserve"> </w:delText>
        </w:r>
        <w:r w:rsidR="002E1C03" w:rsidRPr="002E1C03" w:rsidDel="00EF280E">
          <w:rPr>
            <w:rFonts w:ascii="Times New Roman" w:hAnsi="Times New Roman" w:cs="Times New Roman"/>
            <w:sz w:val="24"/>
            <w:szCs w:val="24"/>
          </w:rPr>
          <w:delText xml:space="preserve">Using all available samples, the mean mercury concentration is estimated to be 0.5306 +/- 0.0403 ppm.  </w:delText>
        </w:r>
      </w:del>
      <w:del w:id="32" w:author="Jenise" w:date="2017-12-11T23:04:00Z">
        <w:r w:rsidR="002E1C03" w:rsidDel="00EF280E">
          <w:rPr>
            <w:rFonts w:ascii="Times New Roman" w:hAnsi="Times New Roman" w:cs="Times New Roman"/>
            <w:sz w:val="24"/>
            <w:szCs w:val="24"/>
          </w:rPr>
          <w:delText>We note t</w:delText>
        </w:r>
      </w:del>
      <w:del w:id="33" w:author="Jenise" w:date="2017-12-11T23:03:00Z">
        <w:r w:rsidR="002E1C03" w:rsidDel="00EF280E">
          <w:rPr>
            <w:rFonts w:ascii="Times New Roman" w:hAnsi="Times New Roman" w:cs="Times New Roman"/>
            <w:sz w:val="24"/>
            <w:szCs w:val="24"/>
          </w:rPr>
          <w:delText>hat b</w:delText>
        </w:r>
      </w:del>
      <w:ins w:id="34" w:author="Jenise" w:date="2017-12-11T23:04:00Z">
        <w:r w:rsidR="00EF280E">
          <w:rPr>
            <w:rFonts w:ascii="Times New Roman" w:hAnsi="Times New Roman" w:cs="Times New Roman"/>
            <w:sz w:val="24"/>
            <w:szCs w:val="24"/>
          </w:rPr>
          <w:t>B</w:t>
        </w:r>
      </w:ins>
      <w:r w:rsidR="002E1C03">
        <w:rPr>
          <w:rFonts w:ascii="Times New Roman" w:hAnsi="Times New Roman" w:cs="Times New Roman"/>
          <w:sz w:val="24"/>
          <w:szCs w:val="24"/>
        </w:rPr>
        <w:t xml:space="preserve">ecause more than five times as many samples were collected in caves as in bat houses, </w:t>
      </w:r>
      <w:ins w:id="35" w:author="Jenise" w:date="2017-12-11T23:13:00Z">
        <w:r w:rsidR="00380C5A">
          <w:rPr>
            <w:rFonts w:ascii="Times New Roman" w:hAnsi="Times New Roman" w:cs="Times New Roman"/>
            <w:sz w:val="24"/>
            <w:szCs w:val="24"/>
          </w:rPr>
          <w:t xml:space="preserve">a traditional confidence interval for the overall mercury concentration across locations </w:t>
        </w:r>
      </w:ins>
      <w:del w:id="36" w:author="Jenise" w:date="2017-12-11T23:13:00Z">
        <w:r w:rsidR="002E1C03" w:rsidDel="00380C5A">
          <w:rPr>
            <w:rFonts w:ascii="Times New Roman" w:hAnsi="Times New Roman" w:cs="Times New Roman"/>
            <w:sz w:val="24"/>
            <w:szCs w:val="24"/>
          </w:rPr>
          <w:delText xml:space="preserve">this estimate for the mean </w:delText>
        </w:r>
      </w:del>
      <w:ins w:id="37" w:author="Jenise" w:date="2017-12-11T23:14:00Z">
        <w:r w:rsidR="00380C5A">
          <w:rPr>
            <w:rFonts w:ascii="Times New Roman" w:hAnsi="Times New Roman" w:cs="Times New Roman"/>
            <w:sz w:val="24"/>
            <w:szCs w:val="24"/>
          </w:rPr>
          <w:t xml:space="preserve">would be </w:t>
        </w:r>
      </w:ins>
      <w:del w:id="38" w:author="Jenise" w:date="2017-12-11T23:14:00Z">
        <w:r w:rsidR="002E1C03" w:rsidDel="00380C5A">
          <w:rPr>
            <w:rFonts w:ascii="Times New Roman" w:hAnsi="Times New Roman" w:cs="Times New Roman"/>
            <w:sz w:val="24"/>
            <w:szCs w:val="24"/>
          </w:rPr>
          <w:delText>is</w:delText>
        </w:r>
      </w:del>
      <w:r w:rsidR="002E1C03">
        <w:rPr>
          <w:rFonts w:ascii="Times New Roman" w:hAnsi="Times New Roman" w:cs="Times New Roman"/>
          <w:sz w:val="24"/>
          <w:szCs w:val="24"/>
        </w:rPr>
        <w:t xml:space="preserve"> </w:t>
      </w:r>
      <w:del w:id="39" w:author="Jenise" w:date="2017-12-11T23:13:00Z">
        <w:r w:rsidR="00F300C8" w:rsidDel="00380C5A">
          <w:rPr>
            <w:rFonts w:ascii="Times New Roman" w:hAnsi="Times New Roman" w:cs="Times New Roman"/>
            <w:sz w:val="24"/>
            <w:szCs w:val="24"/>
          </w:rPr>
          <w:delText xml:space="preserve">necessarily </w:delText>
        </w:r>
      </w:del>
      <w:r w:rsidR="002E1C03">
        <w:rPr>
          <w:rFonts w:ascii="Times New Roman" w:hAnsi="Times New Roman" w:cs="Times New Roman"/>
          <w:sz w:val="24"/>
          <w:szCs w:val="24"/>
        </w:rPr>
        <w:t xml:space="preserve">dominated </w:t>
      </w:r>
      <w:r w:rsidR="002E1C03">
        <w:rPr>
          <w:rFonts w:ascii="Times New Roman" w:hAnsi="Times New Roman" w:cs="Times New Roman"/>
          <w:sz w:val="24"/>
          <w:szCs w:val="24"/>
        </w:rPr>
        <w:lastRenderedPageBreak/>
        <w:t xml:space="preserve">by </w:t>
      </w:r>
      <w:r w:rsidR="00F300C8">
        <w:rPr>
          <w:rFonts w:ascii="Times New Roman" w:hAnsi="Times New Roman" w:cs="Times New Roman"/>
          <w:sz w:val="24"/>
          <w:szCs w:val="24"/>
        </w:rPr>
        <w:t>the samples</w:t>
      </w:r>
      <w:r w:rsidR="002E1C03">
        <w:rPr>
          <w:rFonts w:ascii="Times New Roman" w:hAnsi="Times New Roman" w:cs="Times New Roman"/>
          <w:sz w:val="24"/>
          <w:szCs w:val="24"/>
        </w:rPr>
        <w:t xml:space="preserve"> from the caves. </w:t>
      </w:r>
      <w:ins w:id="40" w:author="Jenise" w:date="2017-12-11T23:14:00Z">
        <w:r w:rsidR="006B5399">
          <w:rPr>
            <w:rFonts w:ascii="Times New Roman" w:hAnsi="Times New Roman" w:cs="Times New Roman"/>
            <w:sz w:val="24"/>
            <w:szCs w:val="24"/>
          </w:rPr>
          <w:t xml:space="preserve"> </w:t>
        </w:r>
      </w:ins>
      <w:ins w:id="41" w:author="Jenise" w:date="2017-12-11T23:15:00Z">
        <w:r w:rsidR="006B5399">
          <w:rPr>
            <w:rFonts w:ascii="Times New Roman" w:hAnsi="Times New Roman" w:cs="Times New Roman"/>
            <w:sz w:val="24"/>
            <w:szCs w:val="24"/>
          </w:rPr>
          <w:t>Instead, we in</w:t>
        </w:r>
      </w:ins>
      <w:ins w:id="42" w:author="Jenise" w:date="2017-12-11T23:16:00Z">
        <w:r w:rsidR="006B5399">
          <w:rPr>
            <w:rFonts w:ascii="Times New Roman" w:hAnsi="Times New Roman" w:cs="Times New Roman"/>
            <w:sz w:val="24"/>
            <w:szCs w:val="24"/>
          </w:rPr>
          <w:t>vestigate</w:t>
        </w:r>
      </w:ins>
      <w:ins w:id="43" w:author="Jenise" w:date="2017-12-11T23:15:00Z">
        <w:r w:rsidR="006B5399">
          <w:rPr>
            <w:rFonts w:ascii="Times New Roman" w:hAnsi="Times New Roman" w:cs="Times New Roman"/>
            <w:sz w:val="24"/>
            <w:szCs w:val="24"/>
          </w:rPr>
          <w:t xml:space="preserve"> differences among the </w:t>
        </w:r>
      </w:ins>
      <w:ins w:id="44" w:author="Jenise" w:date="2017-12-11T23:17:00Z">
        <w:r w:rsidR="006B5399">
          <w:rPr>
            <w:rFonts w:ascii="Times New Roman" w:hAnsi="Times New Roman" w:cs="Times New Roman"/>
            <w:sz w:val="24"/>
            <w:szCs w:val="24"/>
          </w:rPr>
          <w:t xml:space="preserve">individual </w:t>
        </w:r>
      </w:ins>
      <w:ins w:id="45" w:author="Jenise" w:date="2017-12-11T23:15:00Z">
        <w:r w:rsidR="006B5399">
          <w:rPr>
            <w:rFonts w:ascii="Times New Roman" w:hAnsi="Times New Roman" w:cs="Times New Roman"/>
            <w:sz w:val="24"/>
            <w:szCs w:val="24"/>
          </w:rPr>
          <w:t>caves and the bat houses</w:t>
        </w:r>
      </w:ins>
      <w:ins w:id="46" w:author="Jenise" w:date="2017-12-11T23:18:00Z">
        <w:r w:rsidR="006B5399">
          <w:rPr>
            <w:rFonts w:ascii="Times New Roman" w:hAnsi="Times New Roman" w:cs="Times New Roman"/>
            <w:sz w:val="24"/>
            <w:szCs w:val="24"/>
          </w:rPr>
          <w:t xml:space="preserve"> before proposing an estimation method.</w:t>
        </w:r>
      </w:ins>
    </w:p>
    <w:p w14:paraId="3AF86E34" w14:textId="5F37401F" w:rsidR="00A96835" w:rsidRPr="007F2FC9" w:rsidDel="00D90EA6" w:rsidRDefault="002E1C03" w:rsidP="006B5399">
      <w:pPr>
        <w:spacing w:line="360" w:lineRule="auto"/>
        <w:ind w:firstLine="720"/>
        <w:contextualSpacing/>
        <w:rPr>
          <w:del w:id="47" w:author="Jenise" w:date="2017-12-11T23:48:00Z"/>
          <w:rFonts w:ascii="Times New Roman" w:hAnsi="Times New Roman" w:cs="Times New Roman"/>
          <w:sz w:val="24"/>
          <w:szCs w:val="24"/>
        </w:rPr>
        <w:pPrChange w:id="48" w:author="Jenise" w:date="2017-12-11T23:19:00Z">
          <w:pPr>
            <w:spacing w:line="360" w:lineRule="auto"/>
            <w:contextualSpacing/>
          </w:pPr>
        </w:pPrChange>
      </w:pPr>
      <w:del w:id="49" w:author="Jenise" w:date="2017-12-11T23:14:00Z">
        <w:r w:rsidDel="006B5399">
          <w:rPr>
            <w:rFonts w:ascii="Times New Roman" w:hAnsi="Times New Roman" w:cs="Times New Roman"/>
            <w:sz w:val="24"/>
            <w:szCs w:val="24"/>
          </w:rPr>
          <w:delText xml:space="preserve"> </w:delText>
        </w:r>
      </w:del>
      <w:ins w:id="50" w:author="Jenise" w:date="2017-12-11T23:12:00Z">
        <w:r w:rsidR="00380C5A" w:rsidRPr="00380C5A">
          <w:rPr>
            <w:rFonts w:ascii="Times New Roman" w:hAnsi="Times New Roman" w:cs="Times New Roman"/>
            <w:sz w:val="24"/>
            <w:szCs w:val="24"/>
          </w:rPr>
          <w:t>Figure 3 shows the concentrations from caves, separated by location and excluding caves with fewer than 3 samples.</w:t>
        </w:r>
      </w:ins>
      <w:ins w:id="51" w:author="Jenise" w:date="2017-12-11T23:19:00Z">
        <w:r w:rsidR="006B5399">
          <w:rPr>
            <w:rFonts w:ascii="Times New Roman" w:hAnsi="Times New Roman" w:cs="Times New Roman"/>
            <w:sz w:val="24"/>
            <w:szCs w:val="24"/>
          </w:rPr>
          <w:t xml:space="preserve">  </w:t>
        </w:r>
        <w:r w:rsidR="006B5399" w:rsidRPr="006B5399">
          <w:rPr>
            <w:rFonts w:ascii="Times New Roman" w:hAnsi="Times New Roman" w:cs="Times New Roman"/>
            <w:sz w:val="24"/>
            <w:szCs w:val="24"/>
          </w:rPr>
          <w:t>Although t</w:t>
        </w:r>
        <w:r w:rsidR="006B5399">
          <w:rPr>
            <w:rFonts w:ascii="Times New Roman" w:hAnsi="Times New Roman" w:cs="Times New Roman"/>
            <w:sz w:val="24"/>
            <w:szCs w:val="24"/>
          </w:rPr>
          <w:t>en caves were surveyed, four</w:t>
        </w:r>
        <w:r w:rsidR="006B5399" w:rsidRPr="006B5399">
          <w:rPr>
            <w:rFonts w:ascii="Times New Roman" w:hAnsi="Times New Roman" w:cs="Times New Roman"/>
            <w:sz w:val="24"/>
            <w:szCs w:val="24"/>
          </w:rPr>
          <w:t xml:space="preserve"> of them</w:t>
        </w:r>
        <w:r w:rsidR="006B5399">
          <w:rPr>
            <w:rFonts w:ascii="Times New Roman" w:hAnsi="Times New Roman" w:cs="Times New Roman"/>
            <w:sz w:val="24"/>
            <w:szCs w:val="24"/>
          </w:rPr>
          <w:t xml:space="preserve"> had too few observations to ascertain the mean or variability of mercury concentrations in that location.  </w:t>
        </w:r>
      </w:ins>
      <w:ins w:id="52" w:author="Jenise" w:date="2017-12-11T23:22:00Z">
        <w:r w:rsidR="006B5399">
          <w:rPr>
            <w:rFonts w:ascii="Times New Roman" w:hAnsi="Times New Roman" w:cs="Times New Roman"/>
            <w:sz w:val="24"/>
            <w:szCs w:val="24"/>
          </w:rPr>
          <w:t>(</w:t>
        </w:r>
      </w:ins>
      <w:ins w:id="53" w:author="Jenise" w:date="2017-12-11T23:21:00Z">
        <w:r w:rsidR="006B5399">
          <w:rPr>
            <w:rFonts w:ascii="Times New Roman" w:hAnsi="Times New Roman" w:cs="Times New Roman"/>
            <w:sz w:val="24"/>
            <w:szCs w:val="24"/>
          </w:rPr>
          <w:t>Only one sample was taken from Big Mouth Cave and Newberry Bat Cave, and only</w:t>
        </w:r>
        <w:r w:rsidR="006B5399" w:rsidRPr="006B5399">
          <w:rPr>
            <w:rFonts w:ascii="Times New Roman" w:hAnsi="Times New Roman" w:cs="Times New Roman"/>
            <w:sz w:val="24"/>
            <w:szCs w:val="24"/>
          </w:rPr>
          <w:t xml:space="preserve"> two samples</w:t>
        </w:r>
        <w:r w:rsidR="006B5399">
          <w:rPr>
            <w:rFonts w:ascii="Times New Roman" w:hAnsi="Times New Roman" w:cs="Times New Roman"/>
            <w:sz w:val="24"/>
            <w:szCs w:val="24"/>
          </w:rPr>
          <w:t xml:space="preserve"> were available from Thornton’s Cave and Waterfall Cave)</w:t>
        </w:r>
        <w:r w:rsidR="006B5399" w:rsidRPr="006B5399">
          <w:rPr>
            <w:rFonts w:ascii="Times New Roman" w:hAnsi="Times New Roman" w:cs="Times New Roman"/>
            <w:sz w:val="24"/>
            <w:szCs w:val="24"/>
          </w:rPr>
          <w:t xml:space="preserve">.  </w:t>
        </w:r>
      </w:ins>
      <w:del w:id="54" w:author="Jenise" w:date="2017-12-11T23:15:00Z">
        <w:r w:rsidDel="006B5399">
          <w:rPr>
            <w:rFonts w:ascii="Times New Roman" w:hAnsi="Times New Roman" w:cs="Times New Roman"/>
            <w:sz w:val="24"/>
            <w:szCs w:val="24"/>
          </w:rPr>
          <w:delText xml:space="preserve">There is a significant difference in mean mercury concentration between </w:delText>
        </w:r>
        <w:r w:rsidR="003C64FE" w:rsidDel="006B5399">
          <w:rPr>
            <w:rFonts w:ascii="Times New Roman" w:hAnsi="Times New Roman" w:cs="Times New Roman"/>
            <w:sz w:val="24"/>
            <w:szCs w:val="24"/>
          </w:rPr>
          <w:delText>the groups</w:delText>
        </w:r>
        <w:r w:rsidR="00370E2B" w:rsidDel="006B5399">
          <w:rPr>
            <w:rFonts w:ascii="Times New Roman" w:hAnsi="Times New Roman" w:cs="Times New Roman"/>
            <w:sz w:val="24"/>
            <w:szCs w:val="24"/>
          </w:rPr>
          <w:delText xml:space="preserve"> (p=0.038)</w:delText>
        </w:r>
        <w:r w:rsidR="003C64FE" w:rsidDel="006B5399">
          <w:rPr>
            <w:rFonts w:ascii="Times New Roman" w:hAnsi="Times New Roman" w:cs="Times New Roman"/>
            <w:sz w:val="24"/>
            <w:szCs w:val="24"/>
          </w:rPr>
          <w:delText xml:space="preserve">, with </w:delText>
        </w:r>
        <w:r w:rsidR="00FF213D" w:rsidDel="006B5399">
          <w:rPr>
            <w:rFonts w:ascii="Times New Roman" w:hAnsi="Times New Roman" w:cs="Times New Roman"/>
            <w:sz w:val="24"/>
            <w:szCs w:val="24"/>
          </w:rPr>
          <w:delText xml:space="preserve">the </w:delText>
        </w:r>
        <w:r w:rsidR="003C64FE" w:rsidDel="006B5399">
          <w:rPr>
            <w:rFonts w:ascii="Times New Roman" w:hAnsi="Times New Roman" w:cs="Times New Roman"/>
            <w:sz w:val="24"/>
            <w:szCs w:val="24"/>
          </w:rPr>
          <w:delText>mean concentration in caves estimated to</w:delText>
        </w:r>
        <w:r w:rsidDel="006B5399">
          <w:rPr>
            <w:rFonts w:ascii="Times New Roman" w:hAnsi="Times New Roman" w:cs="Times New Roman"/>
            <w:sz w:val="24"/>
            <w:szCs w:val="24"/>
          </w:rPr>
          <w:delText xml:space="preserve"> </w:delText>
        </w:r>
        <w:r w:rsidR="00370E2B" w:rsidDel="006B5399">
          <w:rPr>
            <w:rFonts w:ascii="Times New Roman" w:hAnsi="Times New Roman" w:cs="Times New Roman"/>
            <w:sz w:val="24"/>
            <w:szCs w:val="24"/>
          </w:rPr>
          <w:delText xml:space="preserve">be </w:delText>
        </w:r>
        <w:r w:rsidDel="006B5399">
          <w:rPr>
            <w:rFonts w:ascii="Times New Roman" w:hAnsi="Times New Roman" w:cs="Times New Roman"/>
            <w:sz w:val="24"/>
            <w:szCs w:val="24"/>
          </w:rPr>
          <w:delText>0.1104 +/- 0.1036</w:delText>
        </w:r>
        <w:r w:rsidR="003C64FE" w:rsidDel="006B5399">
          <w:rPr>
            <w:rFonts w:ascii="Times New Roman" w:hAnsi="Times New Roman" w:cs="Times New Roman"/>
            <w:sz w:val="24"/>
            <w:szCs w:val="24"/>
          </w:rPr>
          <w:delText xml:space="preserve"> ppm higher than that in bat houses.</w:delText>
        </w:r>
      </w:del>
      <w:r>
        <w:rPr>
          <w:rFonts w:ascii="Times New Roman" w:hAnsi="Times New Roman" w:cs="Times New Roman"/>
          <w:sz w:val="24"/>
          <w:szCs w:val="24"/>
        </w:rPr>
        <w:t xml:space="preserve"> </w:t>
      </w:r>
      <w:del w:id="55" w:author="Jenise" w:date="2017-12-11T23:48:00Z">
        <w:r w:rsidDel="00D90EA6">
          <w:rPr>
            <w:rFonts w:ascii="Times New Roman" w:hAnsi="Times New Roman" w:cs="Times New Roman"/>
            <w:sz w:val="24"/>
            <w:szCs w:val="24"/>
          </w:rPr>
          <w:delText xml:space="preserve">   </w:delText>
        </w:r>
      </w:del>
    </w:p>
    <w:p w14:paraId="33589A99" w14:textId="214C8058" w:rsidR="00D90EA6" w:rsidRDefault="00CD34B1" w:rsidP="00D90EA6">
      <w:pPr>
        <w:spacing w:line="360" w:lineRule="auto"/>
        <w:ind w:firstLine="720"/>
        <w:contextualSpacing/>
        <w:rPr>
          <w:ins w:id="56" w:author="Jenise" w:date="2017-12-11T23:50:00Z"/>
          <w:rFonts w:ascii="Times New Roman" w:hAnsi="Times New Roman" w:cs="Times New Roman"/>
          <w:sz w:val="24"/>
          <w:szCs w:val="24"/>
        </w:rPr>
        <w:pPrChange w:id="57" w:author="Jenise" w:date="2017-12-11T23:48:00Z">
          <w:pPr>
            <w:spacing w:line="360" w:lineRule="auto"/>
            <w:contextualSpacing/>
          </w:pPr>
        </w:pPrChange>
      </w:pPr>
      <w:del w:id="58" w:author="Jenise" w:date="2017-12-11T23:48:00Z">
        <w:r w:rsidDel="00D90EA6">
          <w:rPr>
            <w:rFonts w:ascii="Times New Roman" w:hAnsi="Times New Roman" w:cs="Times New Roman"/>
            <w:sz w:val="24"/>
            <w:szCs w:val="24"/>
          </w:rPr>
          <w:tab/>
        </w:r>
      </w:del>
      <w:del w:id="59" w:author="Jenise" w:date="2017-12-11T23:22:00Z">
        <w:r w:rsidR="00D97C3D" w:rsidDel="006B5399">
          <w:rPr>
            <w:rFonts w:ascii="Times New Roman" w:hAnsi="Times New Roman" w:cs="Times New Roman"/>
            <w:sz w:val="24"/>
            <w:szCs w:val="24"/>
          </w:rPr>
          <w:delText xml:space="preserve">Another question of interest is whether the mean </w:delText>
        </w:r>
        <w:r w:rsidR="00A90E0E" w:rsidDel="006B5399">
          <w:rPr>
            <w:rFonts w:ascii="Times New Roman" w:hAnsi="Times New Roman" w:cs="Times New Roman"/>
            <w:sz w:val="24"/>
            <w:szCs w:val="24"/>
          </w:rPr>
          <w:delText>mercury concentration differs</w:delText>
        </w:r>
        <w:r w:rsidR="00D97C3D" w:rsidDel="006B5399">
          <w:rPr>
            <w:rFonts w:ascii="Times New Roman" w:hAnsi="Times New Roman" w:cs="Times New Roman"/>
            <w:sz w:val="24"/>
            <w:szCs w:val="24"/>
          </w:rPr>
          <w:delText xml:space="preserve"> among the caves.  </w:delText>
        </w:r>
        <w:r w:rsidR="002873CB" w:rsidDel="006B5399">
          <w:rPr>
            <w:rFonts w:ascii="Times New Roman" w:hAnsi="Times New Roman" w:cs="Times New Roman"/>
            <w:sz w:val="24"/>
            <w:szCs w:val="24"/>
          </w:rPr>
          <w:delText xml:space="preserve">Although ten caves were surveyed, </w:delText>
        </w:r>
        <w:r w:rsidR="001D4550" w:rsidDel="006B5399">
          <w:rPr>
            <w:rFonts w:ascii="Times New Roman" w:hAnsi="Times New Roman" w:cs="Times New Roman"/>
            <w:sz w:val="24"/>
            <w:szCs w:val="24"/>
          </w:rPr>
          <w:delText>only six of them had more than 2 measurem</w:delText>
        </w:r>
        <w:r w:rsidR="00810F2D" w:rsidDel="006B5399">
          <w:rPr>
            <w:rFonts w:ascii="Times New Roman" w:hAnsi="Times New Roman" w:cs="Times New Roman"/>
            <w:sz w:val="24"/>
            <w:szCs w:val="24"/>
          </w:rPr>
          <w:delText>ents available.  In</w:delText>
        </w:r>
        <w:r w:rsidR="001D4550" w:rsidDel="006B5399">
          <w:rPr>
            <w:rFonts w:ascii="Times New Roman" w:hAnsi="Times New Roman" w:cs="Times New Roman"/>
            <w:sz w:val="24"/>
            <w:szCs w:val="24"/>
          </w:rPr>
          <w:delText xml:space="preserve"> four of the ten caves, we had only one</w:delText>
        </w:r>
        <w:r w:rsidR="00A040D3" w:rsidDel="006B5399">
          <w:rPr>
            <w:rFonts w:ascii="Times New Roman" w:hAnsi="Times New Roman" w:cs="Times New Roman"/>
            <w:sz w:val="24"/>
            <w:szCs w:val="24"/>
          </w:rPr>
          <w:delText xml:space="preserve"> sample</w:delText>
        </w:r>
        <w:r w:rsidR="001D4550" w:rsidDel="006B5399">
          <w:rPr>
            <w:rFonts w:ascii="Times New Roman" w:hAnsi="Times New Roman" w:cs="Times New Roman"/>
            <w:sz w:val="24"/>
            <w:szCs w:val="24"/>
          </w:rPr>
          <w:delText xml:space="preserve"> (</w:delText>
        </w:r>
        <w:r w:rsidR="00BC6B79" w:rsidDel="006B5399">
          <w:rPr>
            <w:rFonts w:ascii="Times New Roman" w:hAnsi="Times New Roman" w:cs="Times New Roman"/>
            <w:sz w:val="24"/>
            <w:szCs w:val="24"/>
          </w:rPr>
          <w:delText>Big Mouth Cave, Newberry Bat Cave</w:delText>
        </w:r>
        <w:r w:rsidR="001D4550" w:rsidDel="006B5399">
          <w:rPr>
            <w:rFonts w:ascii="Times New Roman" w:hAnsi="Times New Roman" w:cs="Times New Roman"/>
            <w:sz w:val="24"/>
            <w:szCs w:val="24"/>
          </w:rPr>
          <w:delText xml:space="preserve">) or two </w:delText>
        </w:r>
        <w:r w:rsidR="00810F2D" w:rsidDel="006B5399">
          <w:rPr>
            <w:rFonts w:ascii="Times New Roman" w:hAnsi="Times New Roman" w:cs="Times New Roman"/>
            <w:sz w:val="24"/>
            <w:szCs w:val="24"/>
          </w:rPr>
          <w:delText>sample</w:delText>
        </w:r>
        <w:r w:rsidR="001D4550" w:rsidDel="006B5399">
          <w:rPr>
            <w:rFonts w:ascii="Times New Roman" w:hAnsi="Times New Roman" w:cs="Times New Roman"/>
            <w:sz w:val="24"/>
            <w:szCs w:val="24"/>
          </w:rPr>
          <w:delText>s (</w:delText>
        </w:r>
        <w:r w:rsidR="00BC6B79" w:rsidDel="006B5399">
          <w:rPr>
            <w:rFonts w:ascii="Times New Roman" w:hAnsi="Times New Roman" w:cs="Times New Roman"/>
            <w:sz w:val="24"/>
            <w:szCs w:val="24"/>
          </w:rPr>
          <w:delText xml:space="preserve">Thornton’s Cave, </w:delText>
        </w:r>
        <w:r w:rsidR="0060443E" w:rsidDel="006B5399">
          <w:rPr>
            <w:rFonts w:ascii="Times New Roman" w:hAnsi="Times New Roman" w:cs="Times New Roman"/>
            <w:sz w:val="24"/>
            <w:szCs w:val="24"/>
          </w:rPr>
          <w:delText>Waterfall Cave</w:delText>
        </w:r>
        <w:r w:rsidR="001D4550" w:rsidDel="006B5399">
          <w:rPr>
            <w:rFonts w:ascii="Times New Roman" w:hAnsi="Times New Roman" w:cs="Times New Roman"/>
            <w:sz w:val="24"/>
            <w:szCs w:val="24"/>
          </w:rPr>
          <w:delText xml:space="preserve">) </w:delText>
        </w:r>
        <w:r w:rsidR="002873CB" w:rsidDel="006B5399">
          <w:rPr>
            <w:rFonts w:ascii="Times New Roman" w:hAnsi="Times New Roman" w:cs="Times New Roman"/>
            <w:sz w:val="24"/>
            <w:szCs w:val="24"/>
          </w:rPr>
          <w:delText>available.</w:delText>
        </w:r>
        <w:r w:rsidR="001D4550" w:rsidDel="006B5399">
          <w:rPr>
            <w:rFonts w:ascii="Times New Roman" w:hAnsi="Times New Roman" w:cs="Times New Roman"/>
            <w:sz w:val="24"/>
            <w:szCs w:val="24"/>
          </w:rPr>
          <w:delText xml:space="preserve">  </w:delText>
        </w:r>
        <w:r w:rsidR="00810F2D" w:rsidDel="006B5399">
          <w:rPr>
            <w:rFonts w:ascii="Times New Roman" w:hAnsi="Times New Roman" w:cs="Times New Roman"/>
            <w:sz w:val="24"/>
            <w:szCs w:val="24"/>
          </w:rPr>
          <w:delText xml:space="preserve">This limits our comparison of caves to the six remaining caves with sufficient samples, shown in Figure 3.  </w:delText>
        </w:r>
      </w:del>
      <w:r w:rsidR="00810F2D">
        <w:rPr>
          <w:rFonts w:ascii="Times New Roman" w:hAnsi="Times New Roman" w:cs="Times New Roman"/>
          <w:sz w:val="24"/>
          <w:szCs w:val="24"/>
        </w:rPr>
        <w:t xml:space="preserve">Given the </w:t>
      </w:r>
      <w:ins w:id="60" w:author="Jenise" w:date="2017-12-11T23:48:00Z">
        <w:r w:rsidR="00D90EA6">
          <w:rPr>
            <w:rFonts w:ascii="Times New Roman" w:hAnsi="Times New Roman" w:cs="Times New Roman"/>
            <w:sz w:val="24"/>
            <w:szCs w:val="24"/>
          </w:rPr>
          <w:t xml:space="preserve">differences among </w:t>
        </w:r>
      </w:ins>
      <w:del w:id="61" w:author="Jenise" w:date="2017-12-11T23:48:00Z">
        <w:r w:rsidR="00810F2D" w:rsidDel="00D90EA6">
          <w:rPr>
            <w:rFonts w:ascii="Times New Roman" w:hAnsi="Times New Roman" w:cs="Times New Roman"/>
            <w:sz w:val="24"/>
            <w:szCs w:val="24"/>
          </w:rPr>
          <w:delText>var</w:delText>
        </w:r>
      </w:del>
      <w:del w:id="62" w:author="Jenise" w:date="2017-12-11T23:47:00Z">
        <w:r w:rsidR="00810F2D" w:rsidDel="00D90EA6">
          <w:rPr>
            <w:rFonts w:ascii="Times New Roman" w:hAnsi="Times New Roman" w:cs="Times New Roman"/>
            <w:sz w:val="24"/>
            <w:szCs w:val="24"/>
          </w:rPr>
          <w:delText>ying height</w:delText>
        </w:r>
      </w:del>
      <w:del w:id="63" w:author="Jenise" w:date="2017-12-11T23:48:00Z">
        <w:r w:rsidR="00810F2D" w:rsidDel="00D90EA6">
          <w:rPr>
            <w:rFonts w:ascii="Times New Roman" w:hAnsi="Times New Roman" w:cs="Times New Roman"/>
            <w:sz w:val="24"/>
            <w:szCs w:val="24"/>
          </w:rPr>
          <w:delText xml:space="preserve"> of </w:delText>
        </w:r>
      </w:del>
      <w:r w:rsidR="00810F2D">
        <w:rPr>
          <w:rFonts w:ascii="Times New Roman" w:hAnsi="Times New Roman" w:cs="Times New Roman"/>
          <w:sz w:val="24"/>
          <w:szCs w:val="24"/>
        </w:rPr>
        <w:t>the boxplots</w:t>
      </w:r>
      <w:ins w:id="64" w:author="Jenise" w:date="2017-12-11T23:22:00Z">
        <w:r w:rsidR="006B5399">
          <w:rPr>
            <w:rFonts w:ascii="Times New Roman" w:hAnsi="Times New Roman" w:cs="Times New Roman"/>
            <w:sz w:val="24"/>
            <w:szCs w:val="24"/>
          </w:rPr>
          <w:t xml:space="preserve"> in Figure 3</w:t>
        </w:r>
      </w:ins>
      <w:r w:rsidR="00810F2D">
        <w:rPr>
          <w:rFonts w:ascii="Times New Roman" w:hAnsi="Times New Roman" w:cs="Times New Roman"/>
          <w:sz w:val="24"/>
          <w:szCs w:val="24"/>
        </w:rPr>
        <w:t xml:space="preserve">, it appears that the </w:t>
      </w:r>
      <w:ins w:id="65" w:author="Jenise" w:date="2017-12-11T23:49:00Z">
        <w:r w:rsidR="00D90EA6">
          <w:rPr>
            <w:rFonts w:ascii="Times New Roman" w:hAnsi="Times New Roman" w:cs="Times New Roman"/>
            <w:sz w:val="24"/>
            <w:szCs w:val="24"/>
          </w:rPr>
          <w:t xml:space="preserve">means and </w:t>
        </w:r>
      </w:ins>
      <w:r w:rsidR="00810F2D">
        <w:rPr>
          <w:rFonts w:ascii="Times New Roman" w:hAnsi="Times New Roman" w:cs="Times New Roman"/>
          <w:sz w:val="24"/>
          <w:szCs w:val="24"/>
        </w:rPr>
        <w:t>variance</w:t>
      </w:r>
      <w:ins w:id="66" w:author="Jenise" w:date="2017-12-11T23:49:00Z">
        <w:r w:rsidR="00D90EA6">
          <w:rPr>
            <w:rFonts w:ascii="Times New Roman" w:hAnsi="Times New Roman" w:cs="Times New Roman"/>
            <w:sz w:val="24"/>
            <w:szCs w:val="24"/>
          </w:rPr>
          <w:t>s</w:t>
        </w:r>
      </w:ins>
      <w:r w:rsidR="00810F2D">
        <w:rPr>
          <w:rFonts w:ascii="Times New Roman" w:hAnsi="Times New Roman" w:cs="Times New Roman"/>
          <w:sz w:val="24"/>
          <w:szCs w:val="24"/>
        </w:rPr>
        <w:t xml:space="preserve"> of concentrations l</w:t>
      </w:r>
      <w:r w:rsidR="001E4CCE">
        <w:rPr>
          <w:rFonts w:ascii="Times New Roman" w:hAnsi="Times New Roman" w:cs="Times New Roman"/>
          <w:sz w:val="24"/>
          <w:szCs w:val="24"/>
        </w:rPr>
        <w:t>ikely differs between</w:t>
      </w:r>
      <w:ins w:id="67" w:author="Jenise" w:date="2017-12-11T23:49:00Z">
        <w:r w:rsidR="00D90EA6">
          <w:rPr>
            <w:rFonts w:ascii="Times New Roman" w:hAnsi="Times New Roman" w:cs="Times New Roman"/>
            <w:sz w:val="24"/>
            <w:szCs w:val="24"/>
          </w:rPr>
          <w:t xml:space="preserve"> at least some of</w:t>
        </w:r>
      </w:ins>
      <w:r w:rsidR="001E4CCE">
        <w:rPr>
          <w:rFonts w:ascii="Times New Roman" w:hAnsi="Times New Roman" w:cs="Times New Roman"/>
          <w:sz w:val="24"/>
          <w:szCs w:val="24"/>
        </w:rPr>
        <w:t xml:space="preserve"> the caves</w:t>
      </w:r>
      <w:del w:id="68" w:author="Jenise" w:date="2017-12-11T23:52:00Z">
        <w:r w:rsidR="001E4CCE" w:rsidDel="00D90EA6">
          <w:rPr>
            <w:rFonts w:ascii="Times New Roman" w:hAnsi="Times New Roman" w:cs="Times New Roman"/>
            <w:sz w:val="24"/>
            <w:szCs w:val="24"/>
          </w:rPr>
          <w:delText>, which precludes the traditional analysis of variance (ANOVA) approach</w:delText>
        </w:r>
      </w:del>
      <w:ins w:id="69" w:author="Jenise" w:date="2017-12-11T23:52:00Z">
        <w:r w:rsidR="00D90EA6">
          <w:rPr>
            <w:rFonts w:ascii="Times New Roman" w:hAnsi="Times New Roman" w:cs="Times New Roman"/>
            <w:sz w:val="24"/>
            <w:szCs w:val="24"/>
          </w:rPr>
          <w:t xml:space="preserve">.  </w:t>
        </w:r>
      </w:ins>
      <w:ins w:id="70" w:author="Jenise" w:date="2017-12-11T23:50:00Z">
        <w:r w:rsidR="00D90EA6">
          <w:rPr>
            <w:rFonts w:ascii="Times New Roman" w:hAnsi="Times New Roman" w:cs="Times New Roman"/>
            <w:sz w:val="24"/>
            <w:szCs w:val="24"/>
          </w:rPr>
          <w:t>Figure 4, which shows boxplots for the samples from the two bat houses, also shows evidence of a difference in mean and potentially variance.</w:t>
        </w:r>
      </w:ins>
    </w:p>
    <w:p w14:paraId="07A0DCE9" w14:textId="77777777" w:rsidR="00A07063" w:rsidRDefault="00D90EA6" w:rsidP="00D90EA6">
      <w:pPr>
        <w:spacing w:line="360" w:lineRule="auto"/>
        <w:ind w:firstLine="720"/>
        <w:contextualSpacing/>
        <w:rPr>
          <w:ins w:id="71" w:author="Jenise" w:date="2017-12-12T00:03:00Z"/>
          <w:rFonts w:ascii="Times New Roman" w:hAnsi="Times New Roman" w:cs="Times New Roman"/>
          <w:sz w:val="24"/>
          <w:szCs w:val="24"/>
        </w:rPr>
        <w:pPrChange w:id="72" w:author="Jenise" w:date="2017-12-11T23:48:00Z">
          <w:pPr>
            <w:spacing w:line="360" w:lineRule="auto"/>
            <w:contextualSpacing/>
          </w:pPr>
        </w:pPrChange>
      </w:pPr>
      <w:ins w:id="73" w:author="Jenise" w:date="2017-12-11T23:51:00Z">
        <w:r>
          <w:rPr>
            <w:rFonts w:ascii="Times New Roman" w:hAnsi="Times New Roman" w:cs="Times New Roman"/>
            <w:sz w:val="24"/>
            <w:szCs w:val="24"/>
          </w:rPr>
          <w:t xml:space="preserve">Given the likelihood of heterogeneous variance, </w:t>
        </w:r>
      </w:ins>
      <w:ins w:id="74" w:author="Jenise" w:date="2017-12-11T23:53:00Z">
        <w:r>
          <w:rPr>
            <w:rFonts w:ascii="Times New Roman" w:hAnsi="Times New Roman" w:cs="Times New Roman"/>
            <w:sz w:val="24"/>
            <w:szCs w:val="24"/>
          </w:rPr>
          <w:t>t</w:t>
        </w:r>
      </w:ins>
      <w:ins w:id="75" w:author="Jenise" w:date="2017-12-11T23:52:00Z">
        <w:r w:rsidRPr="00D90EA6">
          <w:rPr>
            <w:rFonts w:ascii="Times New Roman" w:hAnsi="Times New Roman" w:cs="Times New Roman"/>
            <w:sz w:val="24"/>
            <w:szCs w:val="24"/>
          </w:rPr>
          <w:t>he traditional analys</w:t>
        </w:r>
        <w:r>
          <w:rPr>
            <w:rFonts w:ascii="Times New Roman" w:hAnsi="Times New Roman" w:cs="Times New Roman"/>
            <w:sz w:val="24"/>
            <w:szCs w:val="24"/>
          </w:rPr>
          <w:t>is of variance (ANOVA) approach is excluded.  Instead, we use generalized least squares</w:t>
        </w:r>
      </w:ins>
      <w:ins w:id="76" w:author="Jenise" w:date="2017-12-11T23:58:00Z">
        <w:r w:rsidR="00A07063">
          <w:rPr>
            <w:rFonts w:ascii="Times New Roman" w:hAnsi="Times New Roman" w:cs="Times New Roman"/>
            <w:sz w:val="24"/>
            <w:szCs w:val="24"/>
          </w:rPr>
          <w:t xml:space="preserve"> (e.g. Sen and Srivastava, </w:t>
        </w:r>
      </w:ins>
      <w:ins w:id="77" w:author="Jenise" w:date="2017-12-11T23:59:00Z">
        <w:r w:rsidR="00A07063">
          <w:rPr>
            <w:rFonts w:ascii="Times New Roman" w:hAnsi="Times New Roman" w:cs="Times New Roman"/>
            <w:sz w:val="24"/>
            <w:szCs w:val="24"/>
          </w:rPr>
          <w:t>1990</w:t>
        </w:r>
      </w:ins>
      <w:ins w:id="78" w:author="Jenise" w:date="2017-12-12T00:03:00Z">
        <w:r w:rsidR="00A07063">
          <w:rPr>
            <w:rFonts w:ascii="Times New Roman" w:hAnsi="Times New Roman" w:cs="Times New Roman"/>
            <w:sz w:val="24"/>
            <w:szCs w:val="24"/>
          </w:rPr>
          <w:t>, Chp. 6</w:t>
        </w:r>
      </w:ins>
      <w:ins w:id="79" w:author="Jenise" w:date="2017-12-11T23:59:00Z">
        <w:r w:rsidR="00A07063">
          <w:rPr>
            <w:rFonts w:ascii="Times New Roman" w:hAnsi="Times New Roman" w:cs="Times New Roman"/>
            <w:sz w:val="24"/>
            <w:szCs w:val="24"/>
          </w:rPr>
          <w:t>)</w:t>
        </w:r>
      </w:ins>
      <w:ins w:id="80" w:author="Jenise" w:date="2017-12-11T23:52:00Z">
        <w:r>
          <w:rPr>
            <w:rFonts w:ascii="Times New Roman" w:hAnsi="Times New Roman" w:cs="Times New Roman"/>
            <w:sz w:val="24"/>
            <w:szCs w:val="24"/>
          </w:rPr>
          <w:t xml:space="preserve"> to fit a model which allows each individual cave and bat house to have its own means and variance.  After fitting this model, we combine the estimates (and the accompanying variability) to estimate the </w:t>
        </w:r>
      </w:ins>
      <w:ins w:id="81" w:author="Jenise" w:date="2017-12-11T23:55:00Z">
        <w:r>
          <w:rPr>
            <w:rFonts w:ascii="Times New Roman" w:hAnsi="Times New Roman" w:cs="Times New Roman"/>
            <w:sz w:val="24"/>
            <w:szCs w:val="24"/>
          </w:rPr>
          <w:t>overall</w:t>
        </w:r>
      </w:ins>
      <w:ins w:id="82" w:author="Jenise" w:date="2017-12-11T23:52:00Z">
        <w:r>
          <w:rPr>
            <w:rFonts w:ascii="Times New Roman" w:hAnsi="Times New Roman" w:cs="Times New Roman"/>
            <w:sz w:val="24"/>
            <w:szCs w:val="24"/>
          </w:rPr>
          <w:t xml:space="preserve"> </w:t>
        </w:r>
      </w:ins>
      <w:ins w:id="83" w:author="Jenise" w:date="2017-12-11T23:55:00Z">
        <w:r>
          <w:rPr>
            <w:rFonts w:ascii="Times New Roman" w:hAnsi="Times New Roman" w:cs="Times New Roman"/>
            <w:sz w:val="24"/>
            <w:szCs w:val="24"/>
          </w:rPr>
          <w:t>mean concentration of me</w:t>
        </w:r>
        <w:r w:rsidR="00A07063">
          <w:rPr>
            <w:rFonts w:ascii="Times New Roman" w:hAnsi="Times New Roman" w:cs="Times New Roman"/>
            <w:sz w:val="24"/>
            <w:szCs w:val="24"/>
          </w:rPr>
          <w:t>rcury at all sites.  We then</w:t>
        </w:r>
        <w:r>
          <w:rPr>
            <w:rFonts w:ascii="Times New Roman" w:hAnsi="Times New Roman" w:cs="Times New Roman"/>
            <w:sz w:val="24"/>
            <w:szCs w:val="24"/>
          </w:rPr>
          <w:t xml:space="preserve"> use linear contrasts</w:t>
        </w:r>
      </w:ins>
      <w:ins w:id="84" w:author="Jenise" w:date="2017-12-11T23:59:00Z">
        <w:r w:rsidR="00A07063">
          <w:rPr>
            <w:rFonts w:ascii="Times New Roman" w:hAnsi="Times New Roman" w:cs="Times New Roman"/>
            <w:sz w:val="24"/>
            <w:szCs w:val="24"/>
          </w:rPr>
          <w:t xml:space="preserve"> between the fitted means</w:t>
        </w:r>
      </w:ins>
      <w:ins w:id="85" w:author="Jenise" w:date="2017-12-11T23:55:00Z">
        <w:r>
          <w:rPr>
            <w:rFonts w:ascii="Times New Roman" w:hAnsi="Times New Roman" w:cs="Times New Roman"/>
            <w:sz w:val="24"/>
            <w:szCs w:val="24"/>
          </w:rPr>
          <w:t xml:space="preserve"> to estimate the difference in the mean concentration in bat houses vs. caves.</w:t>
        </w:r>
      </w:ins>
    </w:p>
    <w:p w14:paraId="41D4B5D8" w14:textId="05E4613B" w:rsidR="00D90EA6" w:rsidRDefault="00A07063" w:rsidP="00D90EA6">
      <w:pPr>
        <w:spacing w:line="360" w:lineRule="auto"/>
        <w:ind w:firstLine="720"/>
        <w:contextualSpacing/>
        <w:rPr>
          <w:ins w:id="86" w:author="Jenise" w:date="2017-12-11T23:50:00Z"/>
          <w:rFonts w:ascii="Times New Roman" w:hAnsi="Times New Roman" w:cs="Times New Roman"/>
          <w:sz w:val="24"/>
          <w:szCs w:val="24"/>
        </w:rPr>
        <w:pPrChange w:id="87" w:author="Jenise" w:date="2017-12-11T23:48:00Z">
          <w:pPr>
            <w:spacing w:line="360" w:lineRule="auto"/>
            <w:contextualSpacing/>
          </w:pPr>
        </w:pPrChange>
      </w:pPr>
      <w:ins w:id="88" w:author="Jenise" w:date="2017-12-12T00:04:00Z">
        <w:r>
          <w:rPr>
            <w:rFonts w:ascii="Times New Roman" w:hAnsi="Times New Roman" w:cs="Times New Roman"/>
            <w:sz w:val="24"/>
            <w:szCs w:val="24"/>
          </w:rPr>
          <w:t>We first consider comparisons between caves.  With Tukey</w:t>
        </w:r>
      </w:ins>
      <w:ins w:id="89" w:author="Jenise" w:date="2017-12-12T00:07:00Z">
        <w:r>
          <w:rPr>
            <w:rFonts w:ascii="Times New Roman" w:hAnsi="Times New Roman" w:cs="Times New Roman"/>
            <w:sz w:val="24"/>
            <w:szCs w:val="24"/>
          </w:rPr>
          <w:t xml:space="preserve">’s method of </w:t>
        </w:r>
      </w:ins>
      <w:ins w:id="90" w:author="Jenise" w:date="2017-12-12T00:04:00Z">
        <w:r>
          <w:rPr>
            <w:rFonts w:ascii="Times New Roman" w:hAnsi="Times New Roman" w:cs="Times New Roman"/>
            <w:sz w:val="24"/>
            <w:szCs w:val="24"/>
          </w:rPr>
          <w:t xml:space="preserve">adjusting for multiple comparisons, </w:t>
        </w:r>
      </w:ins>
      <w:ins w:id="91" w:author="Jenise" w:date="2017-12-12T00:03:00Z">
        <w:r>
          <w:rPr>
            <w:rFonts w:ascii="Times New Roman" w:hAnsi="Times New Roman" w:cs="Times New Roman"/>
            <w:sz w:val="24"/>
            <w:szCs w:val="24"/>
          </w:rPr>
          <w:t>we conclude that</w:t>
        </w:r>
      </w:ins>
      <w:ins w:id="92" w:author="Jenise" w:date="2017-12-12T00:06:00Z">
        <w:r>
          <w:rPr>
            <w:rFonts w:ascii="Times New Roman" w:hAnsi="Times New Roman" w:cs="Times New Roman"/>
            <w:sz w:val="24"/>
            <w:szCs w:val="24"/>
          </w:rPr>
          <w:t xml:space="preserve"> there are</w:t>
        </w:r>
      </w:ins>
      <w:ins w:id="93" w:author="Jenise" w:date="2017-12-12T00:03:00Z">
        <w:r>
          <w:rPr>
            <w:rFonts w:ascii="Times New Roman" w:hAnsi="Times New Roman" w:cs="Times New Roman"/>
            <w:sz w:val="24"/>
            <w:szCs w:val="24"/>
          </w:rPr>
          <w:t xml:space="preserve"> significant differences </w:t>
        </w:r>
      </w:ins>
      <w:moveToRangeStart w:id="94" w:author="Jenise" w:date="2017-12-12T00:06:00Z" w:name="move500800490"/>
      <w:del w:id="95" w:author="Jenise" w:date="2017-12-12T00:06:00Z">
        <w:r w:rsidRPr="00A07063" w:rsidDel="00A07063">
          <w:rPr>
            <w:rFonts w:ascii="Times New Roman" w:hAnsi="Times New Roman" w:cs="Times New Roman"/>
            <w:sz w:val="24"/>
            <w:szCs w:val="24"/>
          </w:rPr>
          <w:delText xml:space="preserve">differences </w:delText>
        </w:r>
      </w:del>
      <w:r w:rsidRPr="00A07063">
        <w:rPr>
          <w:rFonts w:ascii="Times New Roman" w:hAnsi="Times New Roman" w:cs="Times New Roman"/>
          <w:sz w:val="24"/>
          <w:szCs w:val="24"/>
        </w:rPr>
        <w:t>in mean mercury concentrations between Climax Cave and Florida Caverns Old Indian Cave (p &lt; 0.001) and between Climax Cave and Judge’s Cave (p&lt; 0.001).    The mean mercury concentration in Florida Caverns Old Indian Cave is estimated to be 0.</w:t>
      </w:r>
      <w:ins w:id="96" w:author="Jenise" w:date="2017-12-12T00:07:00Z">
        <w:r>
          <w:rPr>
            <w:rFonts w:ascii="Times New Roman" w:hAnsi="Times New Roman" w:cs="Times New Roman"/>
            <w:sz w:val="24"/>
            <w:szCs w:val="24"/>
          </w:rPr>
          <w:t>2</w:t>
        </w:r>
      </w:ins>
      <w:del w:id="97" w:author="Jenise" w:date="2017-12-12T00:07:00Z">
        <w:r w:rsidRPr="00A07063" w:rsidDel="00A07063">
          <w:rPr>
            <w:rFonts w:ascii="Times New Roman" w:hAnsi="Times New Roman" w:cs="Times New Roman"/>
            <w:sz w:val="24"/>
            <w:szCs w:val="24"/>
          </w:rPr>
          <w:delText>197</w:delText>
        </w:r>
      </w:del>
      <w:r w:rsidRPr="00A07063">
        <w:rPr>
          <w:rFonts w:ascii="Times New Roman" w:hAnsi="Times New Roman" w:cs="Times New Roman"/>
          <w:sz w:val="24"/>
          <w:szCs w:val="24"/>
        </w:rPr>
        <w:t>0 +/- 0.0</w:t>
      </w:r>
      <w:ins w:id="98" w:author="Jenise" w:date="2017-12-12T00:09:00Z">
        <w:r w:rsidR="00001DA3">
          <w:rPr>
            <w:rFonts w:ascii="Times New Roman" w:hAnsi="Times New Roman" w:cs="Times New Roman"/>
            <w:sz w:val="24"/>
            <w:szCs w:val="24"/>
          </w:rPr>
          <w:t>9</w:t>
        </w:r>
      </w:ins>
      <w:del w:id="99" w:author="Jenise" w:date="2017-12-12T00:09:00Z">
        <w:r w:rsidRPr="00A07063" w:rsidDel="00001DA3">
          <w:rPr>
            <w:rFonts w:ascii="Times New Roman" w:hAnsi="Times New Roman" w:cs="Times New Roman"/>
            <w:sz w:val="24"/>
            <w:szCs w:val="24"/>
          </w:rPr>
          <w:delText>830</w:delText>
        </w:r>
      </w:del>
      <w:r w:rsidRPr="00A07063">
        <w:rPr>
          <w:rFonts w:ascii="Times New Roman" w:hAnsi="Times New Roman" w:cs="Times New Roman"/>
          <w:sz w:val="24"/>
          <w:szCs w:val="24"/>
        </w:rPr>
        <w:t xml:space="preserve"> ppm higher than that in Climax Cave, while the mean in Judge’s Cave is estimated to be 0.2</w:t>
      </w:r>
      <w:del w:id="100" w:author="Jenise" w:date="2017-12-12T00:08:00Z">
        <w:r w:rsidRPr="00A07063" w:rsidDel="00001DA3">
          <w:rPr>
            <w:rFonts w:ascii="Times New Roman" w:hAnsi="Times New Roman" w:cs="Times New Roman"/>
            <w:sz w:val="24"/>
            <w:szCs w:val="24"/>
          </w:rPr>
          <w:delText>08</w:delText>
        </w:r>
      </w:del>
      <w:r w:rsidRPr="00A07063">
        <w:rPr>
          <w:rFonts w:ascii="Times New Roman" w:hAnsi="Times New Roman" w:cs="Times New Roman"/>
          <w:sz w:val="24"/>
          <w:szCs w:val="24"/>
        </w:rPr>
        <w:t>1 +/- 0.1</w:t>
      </w:r>
      <w:ins w:id="101" w:author="Jenise" w:date="2017-12-12T00:12:00Z">
        <w:r w:rsidR="00001DA3">
          <w:rPr>
            <w:rFonts w:ascii="Times New Roman" w:hAnsi="Times New Roman" w:cs="Times New Roman"/>
            <w:sz w:val="24"/>
            <w:szCs w:val="24"/>
          </w:rPr>
          <w:t>1</w:t>
        </w:r>
      </w:ins>
      <w:del w:id="102" w:author="Jenise" w:date="2017-12-12T00:12:00Z">
        <w:r w:rsidRPr="00A07063" w:rsidDel="00001DA3">
          <w:rPr>
            <w:rFonts w:ascii="Times New Roman" w:hAnsi="Times New Roman" w:cs="Times New Roman"/>
            <w:sz w:val="24"/>
            <w:szCs w:val="24"/>
          </w:rPr>
          <w:delText>043</w:delText>
        </w:r>
      </w:del>
      <w:r w:rsidRPr="00A07063">
        <w:rPr>
          <w:rFonts w:ascii="Times New Roman" w:hAnsi="Times New Roman" w:cs="Times New Roman"/>
          <w:sz w:val="24"/>
          <w:szCs w:val="24"/>
        </w:rPr>
        <w:t xml:space="preserve"> ppm higher.  Climax Cave is the largest cave in the southeastern United States coastal plain, and the largest one sampled in this study.  This cave also had the largest observable number of bats and amount of guano in this study period, which could affect the differences in mercury concentrations between this cave and the other caves.</w:t>
      </w:r>
      <w:moveToRangeEnd w:id="94"/>
    </w:p>
    <w:p w14:paraId="25DB6CAC" w14:textId="57CF4775" w:rsidR="00934924" w:rsidDel="00001DA3" w:rsidRDefault="001E4CCE" w:rsidP="00D90EA6">
      <w:pPr>
        <w:spacing w:line="360" w:lineRule="auto"/>
        <w:ind w:firstLine="720"/>
        <w:contextualSpacing/>
        <w:rPr>
          <w:del w:id="103" w:author="Jenise" w:date="2017-12-12T00:15:00Z"/>
          <w:rFonts w:ascii="Times New Roman" w:hAnsi="Times New Roman" w:cs="Times New Roman"/>
          <w:sz w:val="24"/>
          <w:szCs w:val="24"/>
        </w:rPr>
        <w:pPrChange w:id="104" w:author="Jenise" w:date="2017-12-11T23:48:00Z">
          <w:pPr>
            <w:spacing w:line="360" w:lineRule="auto"/>
            <w:contextualSpacing/>
          </w:pPr>
        </w:pPrChange>
      </w:pPr>
      <w:del w:id="105" w:author="Jenise" w:date="2017-12-11T23:50:00Z">
        <w:r w:rsidDel="00D90EA6">
          <w:rPr>
            <w:rFonts w:ascii="Times New Roman" w:hAnsi="Times New Roman" w:cs="Times New Roman"/>
            <w:sz w:val="24"/>
            <w:szCs w:val="24"/>
          </w:rPr>
          <w:delText xml:space="preserve"> to determine whether the group means are significantly different.  </w:delText>
        </w:r>
      </w:del>
      <w:del w:id="106" w:author="Jenise" w:date="2017-12-12T00:15:00Z">
        <w:r w:rsidDel="00001DA3">
          <w:rPr>
            <w:rFonts w:ascii="Times New Roman" w:hAnsi="Times New Roman" w:cs="Times New Roman"/>
            <w:sz w:val="24"/>
            <w:szCs w:val="24"/>
          </w:rPr>
          <w:delText xml:space="preserve">Instead, we use Welch’s ANOVA (Welch, 1951), which </w:delText>
        </w:r>
        <w:r w:rsidR="00A040D3" w:rsidDel="00001DA3">
          <w:rPr>
            <w:rFonts w:ascii="Times New Roman" w:hAnsi="Times New Roman" w:cs="Times New Roman"/>
            <w:sz w:val="24"/>
            <w:szCs w:val="24"/>
          </w:rPr>
          <w:delText>facilitate</w:delText>
        </w:r>
        <w:r w:rsidDel="00001DA3">
          <w:rPr>
            <w:rFonts w:ascii="Times New Roman" w:hAnsi="Times New Roman" w:cs="Times New Roman"/>
            <w:sz w:val="24"/>
            <w:szCs w:val="24"/>
          </w:rPr>
          <w:delText xml:space="preserve">s a test of equality of means when </w:delText>
        </w:r>
        <w:r w:rsidR="00A040D3" w:rsidDel="00001DA3">
          <w:rPr>
            <w:rFonts w:ascii="Times New Roman" w:hAnsi="Times New Roman" w:cs="Times New Roman"/>
            <w:sz w:val="24"/>
            <w:szCs w:val="24"/>
          </w:rPr>
          <w:delText>the variances cannot be assumed</w:delText>
        </w:r>
        <w:r w:rsidDel="00001DA3">
          <w:rPr>
            <w:rFonts w:ascii="Times New Roman" w:hAnsi="Times New Roman" w:cs="Times New Roman"/>
            <w:sz w:val="24"/>
            <w:szCs w:val="24"/>
          </w:rPr>
          <w:delText xml:space="preserve"> equal.   </w:delText>
        </w:r>
        <w:r w:rsidR="00B338B6" w:rsidDel="00001DA3">
          <w:rPr>
            <w:rFonts w:ascii="Times New Roman" w:hAnsi="Times New Roman" w:cs="Times New Roman"/>
            <w:sz w:val="24"/>
            <w:szCs w:val="24"/>
          </w:rPr>
          <w:delText>We conclude that the mean concentrations across these 6 caves are significantly different (</w:delText>
        </w:r>
        <w:r w:rsidR="005462A7" w:rsidDel="00001DA3">
          <w:rPr>
            <w:rFonts w:ascii="Times New Roman" w:hAnsi="Times New Roman" w:cs="Times New Roman"/>
            <w:sz w:val="24"/>
            <w:szCs w:val="24"/>
          </w:rPr>
          <w:delText>p</w:delText>
        </w:r>
        <w:r w:rsidR="00B338B6" w:rsidDel="00001DA3">
          <w:rPr>
            <w:rFonts w:ascii="Times New Roman" w:hAnsi="Times New Roman" w:cs="Times New Roman"/>
            <w:sz w:val="24"/>
            <w:szCs w:val="24"/>
          </w:rPr>
          <w:delText xml:space="preserve"> &lt; 0.001).  </w:delText>
        </w:r>
        <w:r w:rsidR="005462A7" w:rsidDel="00001DA3">
          <w:rPr>
            <w:rFonts w:ascii="Times New Roman" w:hAnsi="Times New Roman" w:cs="Times New Roman"/>
            <w:sz w:val="24"/>
            <w:szCs w:val="24"/>
          </w:rPr>
          <w:delText>Using the Games-</w:delText>
        </w:r>
        <w:r w:rsidR="00BC6131" w:rsidDel="00001DA3">
          <w:rPr>
            <w:rFonts w:ascii="Times New Roman" w:hAnsi="Times New Roman" w:cs="Times New Roman"/>
            <w:sz w:val="24"/>
            <w:szCs w:val="24"/>
          </w:rPr>
          <w:delText>Howell multiple comparison procedure</w:delText>
        </w:r>
        <w:r w:rsidR="005462A7" w:rsidDel="00001DA3">
          <w:rPr>
            <w:rFonts w:ascii="Times New Roman" w:hAnsi="Times New Roman" w:cs="Times New Roman"/>
            <w:sz w:val="24"/>
            <w:szCs w:val="24"/>
          </w:rPr>
          <w:delText xml:space="preserve"> </w:delText>
        </w:r>
        <w:r w:rsidR="00BC6131" w:rsidDel="00001DA3">
          <w:rPr>
            <w:rFonts w:ascii="Times New Roman" w:hAnsi="Times New Roman" w:cs="Times New Roman"/>
            <w:sz w:val="24"/>
            <w:szCs w:val="24"/>
          </w:rPr>
          <w:delText xml:space="preserve">(Games and Howell, 1976) </w:delText>
        </w:r>
        <w:r w:rsidR="005462A7" w:rsidDel="00001DA3">
          <w:rPr>
            <w:rFonts w:ascii="Times New Roman" w:hAnsi="Times New Roman" w:cs="Times New Roman"/>
            <w:sz w:val="24"/>
            <w:szCs w:val="24"/>
          </w:rPr>
          <w:delText>to compare the various group</w:delText>
        </w:r>
        <w:r w:rsidR="00BC6131" w:rsidDel="00001DA3">
          <w:rPr>
            <w:rFonts w:ascii="Times New Roman" w:hAnsi="Times New Roman" w:cs="Times New Roman"/>
            <w:sz w:val="24"/>
            <w:szCs w:val="24"/>
          </w:rPr>
          <w:delText xml:space="preserve"> mean</w:delText>
        </w:r>
        <w:r w:rsidR="005462A7" w:rsidDel="00001DA3">
          <w:rPr>
            <w:rFonts w:ascii="Times New Roman" w:hAnsi="Times New Roman" w:cs="Times New Roman"/>
            <w:sz w:val="24"/>
            <w:szCs w:val="24"/>
          </w:rPr>
          <w:delText>s</w:delText>
        </w:r>
        <w:r w:rsidR="00BC6131" w:rsidDel="00001DA3">
          <w:rPr>
            <w:rFonts w:ascii="Times New Roman" w:hAnsi="Times New Roman" w:cs="Times New Roman"/>
            <w:sz w:val="24"/>
            <w:szCs w:val="24"/>
          </w:rPr>
          <w:delText xml:space="preserve"> without assuming equal variances</w:delText>
        </w:r>
        <w:r w:rsidR="005462A7" w:rsidDel="00001DA3">
          <w:rPr>
            <w:rFonts w:ascii="Times New Roman" w:hAnsi="Times New Roman" w:cs="Times New Roman"/>
            <w:sz w:val="24"/>
            <w:szCs w:val="24"/>
          </w:rPr>
          <w:delText xml:space="preserve">, we determine that </w:delText>
        </w:r>
        <w:r w:rsidR="00B75181" w:rsidDel="00001DA3">
          <w:rPr>
            <w:rFonts w:ascii="Times New Roman" w:hAnsi="Times New Roman" w:cs="Times New Roman"/>
            <w:sz w:val="24"/>
            <w:szCs w:val="24"/>
          </w:rPr>
          <w:delText xml:space="preserve">there are significant </w:delText>
        </w:r>
      </w:del>
      <w:moveFromRangeStart w:id="107" w:author="Jenise" w:date="2017-12-12T00:06:00Z" w:name="move500800490"/>
      <w:moveFrom w:id="108" w:author="Jenise" w:date="2017-12-12T00:06:00Z">
        <w:del w:id="109" w:author="Jenise" w:date="2017-12-12T00:15:00Z">
          <w:r w:rsidR="00B75181" w:rsidDel="00001DA3">
            <w:rPr>
              <w:rFonts w:ascii="Times New Roman" w:hAnsi="Times New Roman" w:cs="Times New Roman"/>
              <w:sz w:val="24"/>
              <w:szCs w:val="24"/>
            </w:rPr>
            <w:delText>differences in mean mercury concentrations between Climax Cave and Florida Caverns Old Indian Cave</w:delText>
          </w:r>
          <w:r w:rsidR="00FA09C6" w:rsidDel="00001DA3">
            <w:rPr>
              <w:rFonts w:ascii="Times New Roman" w:hAnsi="Times New Roman" w:cs="Times New Roman"/>
              <w:sz w:val="24"/>
              <w:szCs w:val="24"/>
            </w:rPr>
            <w:delText xml:space="preserve"> (p &lt; 0.001)</w:delText>
          </w:r>
          <w:r w:rsidR="00B75181" w:rsidDel="00001DA3">
            <w:rPr>
              <w:rFonts w:ascii="Times New Roman" w:hAnsi="Times New Roman" w:cs="Times New Roman"/>
              <w:sz w:val="24"/>
              <w:szCs w:val="24"/>
            </w:rPr>
            <w:delText xml:space="preserve"> and between Climax Cave and Judge’s Cave</w:delText>
          </w:r>
          <w:r w:rsidR="00FA09C6" w:rsidDel="00001DA3">
            <w:rPr>
              <w:rFonts w:ascii="Times New Roman" w:hAnsi="Times New Roman" w:cs="Times New Roman"/>
              <w:sz w:val="24"/>
              <w:szCs w:val="24"/>
            </w:rPr>
            <w:delText xml:space="preserve"> (p&lt; 0.001)</w:delText>
          </w:r>
          <w:r w:rsidR="00B75181" w:rsidDel="00001DA3">
            <w:rPr>
              <w:rFonts w:ascii="Times New Roman" w:hAnsi="Times New Roman" w:cs="Times New Roman"/>
              <w:sz w:val="24"/>
              <w:szCs w:val="24"/>
            </w:rPr>
            <w:delText xml:space="preserve">.  </w:delText>
          </w:r>
          <w:r w:rsidR="005B1D4E" w:rsidDel="00001DA3">
            <w:rPr>
              <w:rFonts w:ascii="Times New Roman" w:hAnsi="Times New Roman" w:cs="Times New Roman"/>
              <w:sz w:val="24"/>
              <w:szCs w:val="24"/>
            </w:rPr>
            <w:delText xml:space="preserve">  </w:delText>
          </w:r>
          <w:r w:rsidR="00827696" w:rsidDel="00001DA3">
            <w:rPr>
              <w:rFonts w:ascii="Times New Roman" w:hAnsi="Times New Roman" w:cs="Times New Roman"/>
              <w:sz w:val="24"/>
              <w:szCs w:val="24"/>
            </w:rPr>
            <w:delText xml:space="preserve">The mean mercury concentration in Florida Caverns Old Indian Cave is estimated to be </w:delText>
          </w:r>
          <w:r w:rsidR="008A3CC1" w:rsidDel="00001DA3">
            <w:rPr>
              <w:rFonts w:ascii="Times New Roman" w:hAnsi="Times New Roman" w:cs="Times New Roman"/>
              <w:sz w:val="24"/>
              <w:szCs w:val="24"/>
            </w:rPr>
            <w:delText>0.19</w:delText>
          </w:r>
          <w:r w:rsidR="00827696" w:rsidDel="00001DA3">
            <w:rPr>
              <w:rFonts w:ascii="Times New Roman" w:hAnsi="Times New Roman" w:cs="Times New Roman"/>
              <w:sz w:val="24"/>
              <w:szCs w:val="24"/>
            </w:rPr>
            <w:delText>7</w:delText>
          </w:r>
          <w:r w:rsidR="008A3CC1" w:rsidDel="00001DA3">
            <w:rPr>
              <w:rFonts w:ascii="Times New Roman" w:hAnsi="Times New Roman" w:cs="Times New Roman"/>
              <w:sz w:val="24"/>
              <w:szCs w:val="24"/>
            </w:rPr>
            <w:delText>0</w:delText>
          </w:r>
          <w:r w:rsidR="00827696" w:rsidDel="00001DA3">
            <w:rPr>
              <w:rFonts w:ascii="Times New Roman" w:hAnsi="Times New Roman" w:cs="Times New Roman"/>
              <w:sz w:val="24"/>
              <w:szCs w:val="24"/>
            </w:rPr>
            <w:delText xml:space="preserve"> +/- </w:delText>
          </w:r>
          <w:r w:rsidR="00B24FAC" w:rsidDel="00001DA3">
            <w:rPr>
              <w:rFonts w:ascii="Times New Roman" w:hAnsi="Times New Roman" w:cs="Times New Roman"/>
              <w:sz w:val="24"/>
              <w:szCs w:val="24"/>
            </w:rPr>
            <w:delText>0.0830</w:delText>
          </w:r>
          <w:r w:rsidR="00294717" w:rsidDel="00001DA3">
            <w:rPr>
              <w:rFonts w:ascii="Times New Roman" w:hAnsi="Times New Roman" w:cs="Times New Roman"/>
              <w:sz w:val="24"/>
              <w:szCs w:val="24"/>
            </w:rPr>
            <w:delText xml:space="preserve"> ppm</w:delText>
          </w:r>
          <w:r w:rsidR="00544E38" w:rsidDel="00001DA3">
            <w:rPr>
              <w:rFonts w:ascii="Times New Roman" w:hAnsi="Times New Roman" w:cs="Times New Roman"/>
              <w:sz w:val="24"/>
              <w:szCs w:val="24"/>
            </w:rPr>
            <w:delText xml:space="preserve"> higher than that in Climax Cave, while the mean in Judge’s Cave is estimated to be </w:delText>
          </w:r>
          <w:r w:rsidR="00327E49" w:rsidDel="00001DA3">
            <w:rPr>
              <w:rFonts w:ascii="Times New Roman" w:hAnsi="Times New Roman" w:cs="Times New Roman"/>
              <w:sz w:val="24"/>
              <w:szCs w:val="24"/>
            </w:rPr>
            <w:delText xml:space="preserve">0.2081 +/- </w:delText>
          </w:r>
          <w:r w:rsidR="00F005AC" w:rsidDel="00001DA3">
            <w:rPr>
              <w:rFonts w:ascii="Times New Roman" w:hAnsi="Times New Roman" w:cs="Times New Roman"/>
              <w:sz w:val="24"/>
              <w:szCs w:val="24"/>
            </w:rPr>
            <w:delText xml:space="preserve">0.1043 </w:delText>
          </w:r>
          <w:r w:rsidR="00544E38" w:rsidDel="00001DA3">
            <w:rPr>
              <w:rFonts w:ascii="Times New Roman" w:hAnsi="Times New Roman" w:cs="Times New Roman"/>
              <w:sz w:val="24"/>
              <w:szCs w:val="24"/>
            </w:rPr>
            <w:delText>ppm higher.</w:delText>
          </w:r>
          <w:r w:rsidR="000A0EC0" w:rsidDel="00001DA3">
            <w:rPr>
              <w:rFonts w:ascii="Times New Roman" w:hAnsi="Times New Roman" w:cs="Times New Roman"/>
              <w:sz w:val="24"/>
              <w:szCs w:val="24"/>
            </w:rPr>
            <w:delText xml:space="preserve">  Climax Cave is the </w:delText>
          </w:r>
          <w:r w:rsidR="00CA1A3E" w:rsidDel="00001DA3">
            <w:rPr>
              <w:rFonts w:ascii="Times New Roman" w:hAnsi="Times New Roman" w:cs="Times New Roman"/>
              <w:sz w:val="24"/>
              <w:szCs w:val="24"/>
            </w:rPr>
            <w:delText>larg</w:delText>
          </w:r>
          <w:r w:rsidR="000A0EC0" w:rsidDel="00001DA3">
            <w:rPr>
              <w:rFonts w:ascii="Times New Roman" w:hAnsi="Times New Roman" w:cs="Times New Roman"/>
              <w:sz w:val="24"/>
              <w:szCs w:val="24"/>
            </w:rPr>
            <w:delText xml:space="preserve">est cave in the southeastern United States coastal plain, and the </w:delText>
          </w:r>
          <w:r w:rsidR="00CA1A3E" w:rsidDel="00001DA3">
            <w:rPr>
              <w:rFonts w:ascii="Times New Roman" w:hAnsi="Times New Roman" w:cs="Times New Roman"/>
              <w:sz w:val="24"/>
              <w:szCs w:val="24"/>
            </w:rPr>
            <w:delText>larg</w:delText>
          </w:r>
          <w:r w:rsidR="000A0EC0" w:rsidDel="00001DA3">
            <w:rPr>
              <w:rFonts w:ascii="Times New Roman" w:hAnsi="Times New Roman" w:cs="Times New Roman"/>
              <w:sz w:val="24"/>
              <w:szCs w:val="24"/>
            </w:rPr>
            <w:delText xml:space="preserve">est one sampled in this study.  This cave also had the largest observable number of bats </w:delText>
          </w:r>
          <w:r w:rsidR="00CA1A3E" w:rsidDel="00001DA3">
            <w:rPr>
              <w:rFonts w:ascii="Times New Roman" w:hAnsi="Times New Roman" w:cs="Times New Roman"/>
              <w:sz w:val="24"/>
              <w:szCs w:val="24"/>
            </w:rPr>
            <w:delText xml:space="preserve">and amount of guano </w:delText>
          </w:r>
          <w:r w:rsidR="000A0EC0" w:rsidDel="00001DA3">
            <w:rPr>
              <w:rFonts w:ascii="Times New Roman" w:hAnsi="Times New Roman" w:cs="Times New Roman"/>
              <w:sz w:val="24"/>
              <w:szCs w:val="24"/>
            </w:rPr>
            <w:delText>in this study period, which could affect the differences in mercury concentrations between this cave and the other caves.</w:delText>
          </w:r>
        </w:del>
      </w:moveFrom>
      <w:moveFromRangeEnd w:id="107"/>
    </w:p>
    <w:p w14:paraId="11CD4A73" w14:textId="4EE9E51E" w:rsidR="00934924" w:rsidRDefault="00934924"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del w:id="110" w:author="Jenise" w:date="2017-12-12T00:15:00Z">
        <w:r w:rsidDel="00001DA3">
          <w:rPr>
            <w:rFonts w:ascii="Times New Roman" w:hAnsi="Times New Roman" w:cs="Times New Roman"/>
            <w:sz w:val="24"/>
            <w:szCs w:val="24"/>
          </w:rPr>
          <w:delText xml:space="preserve">The concentrations observed in the two bat houses are shown in the boxplots in Figure 4.  </w:delText>
        </w:r>
      </w:del>
      <w:r>
        <w:rPr>
          <w:rFonts w:ascii="Times New Roman" w:hAnsi="Times New Roman" w:cs="Times New Roman"/>
          <w:sz w:val="24"/>
          <w:szCs w:val="24"/>
        </w:rPr>
        <w:t>The mean</w:t>
      </w:r>
      <w:ins w:id="111" w:author="Jenise" w:date="2017-12-12T00:15:00Z">
        <w:r w:rsidR="00001DA3">
          <w:rPr>
            <w:rFonts w:ascii="Times New Roman" w:hAnsi="Times New Roman" w:cs="Times New Roman"/>
            <w:sz w:val="24"/>
            <w:szCs w:val="24"/>
          </w:rPr>
          <w:t xml:space="preserve"> concentrations in the two bat houses</w:t>
        </w:r>
      </w:ins>
      <w:del w:id="112" w:author="Jenise" w:date="2017-12-12T00:15:00Z">
        <w:r w:rsidDel="00001DA3">
          <w:rPr>
            <w:rFonts w:ascii="Times New Roman" w:hAnsi="Times New Roman" w:cs="Times New Roman"/>
            <w:sz w:val="24"/>
            <w:szCs w:val="24"/>
          </w:rPr>
          <w:delText>s</w:delText>
        </w:r>
      </w:del>
      <w:r>
        <w:rPr>
          <w:rFonts w:ascii="Times New Roman" w:hAnsi="Times New Roman" w:cs="Times New Roman"/>
          <w:sz w:val="24"/>
          <w:szCs w:val="24"/>
        </w:rPr>
        <w:t xml:space="preserve"> are </w:t>
      </w:r>
      <w:ins w:id="113" w:author="Jenise" w:date="2017-12-12T00:21:00Z">
        <w:r w:rsidR="005535F2">
          <w:rPr>
            <w:rFonts w:ascii="Times New Roman" w:hAnsi="Times New Roman" w:cs="Times New Roman"/>
            <w:sz w:val="24"/>
            <w:szCs w:val="24"/>
          </w:rPr>
          <w:t xml:space="preserve">also </w:t>
        </w:r>
      </w:ins>
      <w:r>
        <w:rPr>
          <w:rFonts w:ascii="Times New Roman" w:hAnsi="Times New Roman" w:cs="Times New Roman"/>
          <w:sz w:val="24"/>
          <w:szCs w:val="24"/>
        </w:rPr>
        <w:t xml:space="preserve">significantly different (p </w:t>
      </w:r>
      <w:ins w:id="114" w:author="Jenise" w:date="2017-12-12T00:15:00Z">
        <w:r w:rsidR="00001DA3">
          <w:rPr>
            <w:rFonts w:ascii="Times New Roman" w:hAnsi="Times New Roman" w:cs="Times New Roman"/>
            <w:sz w:val="24"/>
            <w:szCs w:val="24"/>
          </w:rPr>
          <w:t>&lt;</w:t>
        </w:r>
      </w:ins>
      <w:del w:id="115" w:author="Jenise" w:date="2017-12-12T00:15:00Z">
        <w:r w:rsidDel="00001DA3">
          <w:rPr>
            <w:rFonts w:ascii="Times New Roman" w:hAnsi="Times New Roman" w:cs="Times New Roman"/>
            <w:sz w:val="24"/>
            <w:szCs w:val="24"/>
          </w:rPr>
          <w:delText>=</w:delText>
        </w:r>
      </w:del>
      <w:r>
        <w:rPr>
          <w:rFonts w:ascii="Times New Roman" w:hAnsi="Times New Roman" w:cs="Times New Roman"/>
          <w:sz w:val="24"/>
          <w:szCs w:val="24"/>
        </w:rPr>
        <w:t xml:space="preserve"> 0.00</w:t>
      </w:r>
      <w:ins w:id="116" w:author="Jenise" w:date="2017-12-12T00:15:00Z">
        <w:r w:rsidR="00001DA3">
          <w:rPr>
            <w:rFonts w:ascii="Times New Roman" w:hAnsi="Times New Roman" w:cs="Times New Roman"/>
            <w:sz w:val="24"/>
            <w:szCs w:val="24"/>
          </w:rPr>
          <w:t>0</w:t>
        </w:r>
      </w:ins>
      <w:r>
        <w:rPr>
          <w:rFonts w:ascii="Times New Roman" w:hAnsi="Times New Roman" w:cs="Times New Roman"/>
          <w:sz w:val="24"/>
          <w:szCs w:val="24"/>
        </w:rPr>
        <w:t>1</w:t>
      </w:r>
      <w:del w:id="117" w:author="Jenise" w:date="2017-12-12T00:15:00Z">
        <w:r w:rsidDel="00001DA3">
          <w:rPr>
            <w:rFonts w:ascii="Times New Roman" w:hAnsi="Times New Roman" w:cs="Times New Roman"/>
            <w:sz w:val="24"/>
            <w:szCs w:val="24"/>
          </w:rPr>
          <w:delText>4</w:delText>
        </w:r>
      </w:del>
      <w:r>
        <w:rPr>
          <w:rFonts w:ascii="Times New Roman" w:hAnsi="Times New Roman" w:cs="Times New Roman"/>
          <w:sz w:val="24"/>
          <w:szCs w:val="24"/>
        </w:rPr>
        <w:t>)</w:t>
      </w:r>
      <w:del w:id="118" w:author="Jenise" w:date="2017-12-12T00:16:00Z">
        <w:r w:rsidDel="00001DA3">
          <w:rPr>
            <w:rFonts w:ascii="Times New Roman" w:hAnsi="Times New Roman" w:cs="Times New Roman"/>
            <w:sz w:val="24"/>
            <w:szCs w:val="24"/>
          </w:rPr>
          <w:delText>,</w:delText>
        </w:r>
      </w:del>
      <w:ins w:id="119" w:author="Jenise" w:date="2017-12-12T00:20:00Z">
        <w:r w:rsidR="005535F2">
          <w:rPr>
            <w:rFonts w:ascii="Times New Roman" w:hAnsi="Times New Roman" w:cs="Times New Roman"/>
            <w:sz w:val="24"/>
            <w:szCs w:val="24"/>
          </w:rPr>
          <w:t xml:space="preserve">, </w:t>
        </w:r>
      </w:ins>
      <w:del w:id="120" w:author="Jenise" w:date="2017-12-12T00:20:00Z">
        <w:r w:rsidDel="005535F2">
          <w:rPr>
            <w:rFonts w:ascii="Times New Roman" w:hAnsi="Times New Roman" w:cs="Times New Roman"/>
            <w:sz w:val="24"/>
            <w:szCs w:val="24"/>
          </w:rPr>
          <w:delText xml:space="preserve"> </w:delText>
        </w:r>
      </w:del>
      <w:r>
        <w:rPr>
          <w:rFonts w:ascii="Times New Roman" w:hAnsi="Times New Roman" w:cs="Times New Roman"/>
          <w:sz w:val="24"/>
          <w:szCs w:val="24"/>
        </w:rPr>
        <w:t xml:space="preserve">with the </w:t>
      </w:r>
      <w:ins w:id="121" w:author="Jenise" w:date="2017-12-12T00:21:00Z">
        <w:r w:rsidR="005535F2">
          <w:rPr>
            <w:rFonts w:ascii="Times New Roman" w:hAnsi="Times New Roman" w:cs="Times New Roman"/>
            <w:sz w:val="24"/>
            <w:szCs w:val="24"/>
          </w:rPr>
          <w:t xml:space="preserve">mean at the </w:t>
        </w:r>
      </w:ins>
      <w:r>
        <w:rPr>
          <w:rFonts w:ascii="Times New Roman" w:hAnsi="Times New Roman" w:cs="Times New Roman"/>
          <w:sz w:val="24"/>
          <w:szCs w:val="24"/>
        </w:rPr>
        <w:t xml:space="preserve">bat house at </w:t>
      </w:r>
      <w:r w:rsidR="000A0EC0">
        <w:rPr>
          <w:rFonts w:ascii="Times New Roman" w:hAnsi="Times New Roman" w:cs="Times New Roman"/>
          <w:sz w:val="24"/>
          <w:szCs w:val="24"/>
        </w:rPr>
        <w:t xml:space="preserve">Lower </w:t>
      </w:r>
      <w:r>
        <w:rPr>
          <w:rFonts w:ascii="Times New Roman" w:hAnsi="Times New Roman" w:cs="Times New Roman"/>
          <w:sz w:val="24"/>
          <w:szCs w:val="24"/>
        </w:rPr>
        <w:t xml:space="preserve">Suwanee National Wildlife Reserve </w:t>
      </w:r>
      <w:r w:rsidR="00C22257">
        <w:rPr>
          <w:rFonts w:ascii="Times New Roman" w:hAnsi="Times New Roman" w:cs="Times New Roman"/>
          <w:sz w:val="24"/>
          <w:szCs w:val="24"/>
        </w:rPr>
        <w:t xml:space="preserve">(NWR) </w:t>
      </w:r>
      <w:r>
        <w:rPr>
          <w:rFonts w:ascii="Times New Roman" w:hAnsi="Times New Roman" w:cs="Times New Roman"/>
          <w:sz w:val="24"/>
          <w:szCs w:val="24"/>
        </w:rPr>
        <w:t>estimated as 0.3</w:t>
      </w:r>
      <w:ins w:id="122" w:author="Jenise" w:date="2017-12-12T00:20:00Z">
        <w:r w:rsidR="00D50CE6">
          <w:rPr>
            <w:rFonts w:ascii="Times New Roman" w:hAnsi="Times New Roman" w:cs="Times New Roman"/>
            <w:sz w:val="24"/>
            <w:szCs w:val="24"/>
          </w:rPr>
          <w:t>7</w:t>
        </w:r>
      </w:ins>
      <w:del w:id="123" w:author="Jenise" w:date="2017-12-12T00:20:00Z">
        <w:r w:rsidDel="00D50CE6">
          <w:rPr>
            <w:rFonts w:ascii="Times New Roman" w:hAnsi="Times New Roman" w:cs="Times New Roman"/>
            <w:sz w:val="24"/>
            <w:szCs w:val="24"/>
          </w:rPr>
          <w:delText>654</w:delText>
        </w:r>
      </w:del>
      <w:r>
        <w:rPr>
          <w:rFonts w:ascii="Times New Roman" w:hAnsi="Times New Roman" w:cs="Times New Roman"/>
          <w:sz w:val="24"/>
          <w:szCs w:val="24"/>
        </w:rPr>
        <w:t xml:space="preserve"> +/- </w:t>
      </w:r>
      <w:r w:rsidR="00D804AB">
        <w:rPr>
          <w:rFonts w:ascii="Times New Roman" w:hAnsi="Times New Roman" w:cs="Times New Roman"/>
          <w:sz w:val="24"/>
          <w:szCs w:val="24"/>
        </w:rPr>
        <w:t>0.1</w:t>
      </w:r>
      <w:ins w:id="124" w:author="Jenise" w:date="2017-12-12T00:20:00Z">
        <w:r w:rsidR="00D50CE6">
          <w:rPr>
            <w:rFonts w:ascii="Times New Roman" w:hAnsi="Times New Roman" w:cs="Times New Roman"/>
            <w:sz w:val="24"/>
            <w:szCs w:val="24"/>
          </w:rPr>
          <w:t>7</w:t>
        </w:r>
      </w:ins>
      <w:del w:id="125" w:author="Jenise" w:date="2017-12-12T00:20:00Z">
        <w:r w:rsidR="00D804AB" w:rsidDel="00D50CE6">
          <w:rPr>
            <w:rFonts w:ascii="Times New Roman" w:hAnsi="Times New Roman" w:cs="Times New Roman"/>
            <w:sz w:val="24"/>
            <w:szCs w:val="24"/>
          </w:rPr>
          <w:delText>406</w:delText>
        </w:r>
      </w:del>
      <w:r w:rsidR="00D804AB">
        <w:rPr>
          <w:rFonts w:ascii="Times New Roman" w:hAnsi="Times New Roman" w:cs="Times New Roman"/>
          <w:sz w:val="24"/>
          <w:szCs w:val="24"/>
        </w:rPr>
        <w:t xml:space="preserve"> </w:t>
      </w:r>
      <w:r>
        <w:rPr>
          <w:rFonts w:ascii="Times New Roman" w:hAnsi="Times New Roman" w:cs="Times New Roman"/>
          <w:sz w:val="24"/>
          <w:szCs w:val="24"/>
        </w:rPr>
        <w:t xml:space="preserve">ppm higher than </w:t>
      </w:r>
      <w:ins w:id="126" w:author="Jenise" w:date="2017-12-12T00:21:00Z">
        <w:r w:rsidR="005535F2">
          <w:rPr>
            <w:rFonts w:ascii="Times New Roman" w:hAnsi="Times New Roman" w:cs="Times New Roman"/>
            <w:sz w:val="24"/>
            <w:szCs w:val="24"/>
          </w:rPr>
          <w:t xml:space="preserve">that </w:t>
        </w:r>
      </w:ins>
      <w:del w:id="127" w:author="Jenise" w:date="2017-12-12T00:21:00Z">
        <w:r w:rsidDel="005535F2">
          <w:rPr>
            <w:rFonts w:ascii="Times New Roman" w:hAnsi="Times New Roman" w:cs="Times New Roman"/>
            <w:sz w:val="24"/>
            <w:szCs w:val="24"/>
          </w:rPr>
          <w:delText xml:space="preserve">the mean </w:delText>
        </w:r>
        <w:r w:rsidR="00687B0D" w:rsidDel="005535F2">
          <w:rPr>
            <w:rFonts w:ascii="Times New Roman" w:hAnsi="Times New Roman" w:cs="Times New Roman"/>
            <w:sz w:val="24"/>
            <w:szCs w:val="24"/>
          </w:rPr>
          <w:delText xml:space="preserve"> </w:delText>
        </w:r>
      </w:del>
      <w:r w:rsidR="00687B0D">
        <w:rPr>
          <w:rFonts w:ascii="Times New Roman" w:hAnsi="Times New Roman" w:cs="Times New Roman"/>
          <w:sz w:val="24"/>
          <w:szCs w:val="24"/>
        </w:rPr>
        <w:t xml:space="preserve">at </w:t>
      </w:r>
      <w:r>
        <w:rPr>
          <w:rFonts w:ascii="Times New Roman" w:hAnsi="Times New Roman" w:cs="Times New Roman"/>
          <w:sz w:val="24"/>
          <w:szCs w:val="24"/>
        </w:rPr>
        <w:t>the bat house at the University of Florida at Gainesville.</w:t>
      </w:r>
      <w:r w:rsidR="00872633">
        <w:rPr>
          <w:rFonts w:ascii="Times New Roman" w:hAnsi="Times New Roman" w:cs="Times New Roman"/>
          <w:sz w:val="24"/>
          <w:szCs w:val="24"/>
        </w:rPr>
        <w:t xml:space="preserve">  Given the smaller sample sizes </w:t>
      </w:r>
      <w:ins w:id="128" w:author="Jenise" w:date="2017-12-12T00:21:00Z">
        <w:r w:rsidR="005535F2">
          <w:rPr>
            <w:rFonts w:ascii="Times New Roman" w:hAnsi="Times New Roman" w:cs="Times New Roman"/>
            <w:sz w:val="24"/>
            <w:szCs w:val="24"/>
          </w:rPr>
          <w:t>for</w:t>
        </w:r>
      </w:ins>
      <w:del w:id="129" w:author="Jenise" w:date="2017-12-12T00:21:00Z">
        <w:r w:rsidR="00872633" w:rsidDel="005535F2">
          <w:rPr>
            <w:rFonts w:ascii="Times New Roman" w:hAnsi="Times New Roman" w:cs="Times New Roman"/>
            <w:sz w:val="24"/>
            <w:szCs w:val="24"/>
          </w:rPr>
          <w:delText>in</w:delText>
        </w:r>
      </w:del>
      <w:r w:rsidR="00872633">
        <w:rPr>
          <w:rFonts w:ascii="Times New Roman" w:hAnsi="Times New Roman" w:cs="Times New Roman"/>
          <w:sz w:val="24"/>
          <w:szCs w:val="24"/>
        </w:rPr>
        <w:t xml:space="preserve"> the bat houses, the </w:t>
      </w:r>
      <w:ins w:id="130" w:author="Jenise" w:date="2017-12-12T00:22:00Z">
        <w:r w:rsidR="005535F2">
          <w:rPr>
            <w:rFonts w:ascii="Times New Roman" w:hAnsi="Times New Roman" w:cs="Times New Roman"/>
            <w:sz w:val="24"/>
            <w:szCs w:val="24"/>
          </w:rPr>
          <w:t xml:space="preserve">validity of the normal </w:t>
        </w:r>
        <w:r w:rsidR="005535F2">
          <w:rPr>
            <w:rFonts w:ascii="Times New Roman" w:hAnsi="Times New Roman" w:cs="Times New Roman"/>
            <w:sz w:val="24"/>
            <w:szCs w:val="24"/>
          </w:rPr>
          <w:lastRenderedPageBreak/>
          <w:t xml:space="preserve">distribution assumed in the model </w:t>
        </w:r>
      </w:ins>
      <w:del w:id="131" w:author="Jenise" w:date="2017-12-12T00:22:00Z">
        <w:r w:rsidR="00872633" w:rsidDel="005535F2">
          <w:rPr>
            <w:rFonts w:ascii="Times New Roman" w:hAnsi="Times New Roman" w:cs="Times New Roman"/>
            <w:sz w:val="24"/>
            <w:szCs w:val="24"/>
          </w:rPr>
          <w:delText xml:space="preserve">assumption of normality for the t-test procedure </w:delText>
        </w:r>
      </w:del>
      <w:r w:rsidR="00872633">
        <w:rPr>
          <w:rFonts w:ascii="Times New Roman" w:hAnsi="Times New Roman" w:cs="Times New Roman"/>
          <w:sz w:val="24"/>
          <w:szCs w:val="24"/>
        </w:rPr>
        <w:t>may reasonably be questioned.  However, the Wilcoxon-Mann-Whitney non-parametric test procedure, which does not depend on the normality assumption, provides additional evidence that the concentrations are significantly different in the two bat houses (p</w:t>
      </w:r>
      <w:r w:rsidR="00693E02">
        <w:rPr>
          <w:rFonts w:ascii="Times New Roman" w:hAnsi="Times New Roman" w:cs="Times New Roman"/>
          <w:sz w:val="24"/>
          <w:szCs w:val="24"/>
        </w:rPr>
        <w:t xml:space="preserve"> &lt; </w:t>
      </w:r>
      <w:r w:rsidR="00872633">
        <w:rPr>
          <w:rFonts w:ascii="Times New Roman" w:hAnsi="Times New Roman" w:cs="Times New Roman"/>
          <w:sz w:val="24"/>
          <w:szCs w:val="24"/>
        </w:rPr>
        <w:t>0.001).</w:t>
      </w:r>
      <w:r w:rsidR="00C22257">
        <w:rPr>
          <w:rFonts w:ascii="Times New Roman" w:hAnsi="Times New Roman" w:cs="Times New Roman"/>
          <w:sz w:val="24"/>
          <w:szCs w:val="24"/>
        </w:rPr>
        <w:t xml:space="preserve">  We note that this aspect of the analysis could be improved by increasing the number of samples from bat houses.  This could include increasing the sample size from each bat house, particularly as we had only 5 samples from the </w:t>
      </w:r>
      <w:r w:rsidR="00084DBB">
        <w:rPr>
          <w:rFonts w:ascii="Times New Roman" w:hAnsi="Times New Roman" w:cs="Times New Roman"/>
          <w:sz w:val="24"/>
          <w:szCs w:val="24"/>
        </w:rPr>
        <w:t xml:space="preserve">Lower </w:t>
      </w:r>
      <w:r w:rsidR="00C22257">
        <w:rPr>
          <w:rFonts w:ascii="Times New Roman" w:hAnsi="Times New Roman" w:cs="Times New Roman"/>
          <w:sz w:val="24"/>
          <w:szCs w:val="24"/>
        </w:rPr>
        <w:t>Suwanee NWR bat house, or increasing the number of bat houses from which samples were obtained.</w:t>
      </w:r>
      <w:r w:rsidR="000C02CB">
        <w:rPr>
          <w:rFonts w:ascii="Times New Roman" w:hAnsi="Times New Roman" w:cs="Times New Roman"/>
          <w:sz w:val="24"/>
          <w:szCs w:val="24"/>
        </w:rPr>
        <w:t xml:space="preserve">  </w:t>
      </w:r>
      <w:r w:rsidR="00084DBB">
        <w:rPr>
          <w:rFonts w:ascii="Times New Roman" w:hAnsi="Times New Roman" w:cs="Times New Roman"/>
          <w:sz w:val="24"/>
          <w:szCs w:val="24"/>
        </w:rPr>
        <w:t>The Lower Suwanee bat house is a much smaller bat house than the bat house at University of Florida at Gainesville, which has the largest occupied bat house in the world and two structures for bat houses instead of the one structure at Lower Suwanee</w:t>
      </w:r>
      <w:r w:rsidR="00435841">
        <w:rPr>
          <w:rFonts w:ascii="Times New Roman" w:hAnsi="Times New Roman" w:cs="Times New Roman"/>
          <w:sz w:val="24"/>
          <w:szCs w:val="24"/>
        </w:rPr>
        <w:t>.</w:t>
      </w:r>
    </w:p>
    <w:p w14:paraId="67DA6574" w14:textId="288FE1EA" w:rsidR="00087DE1" w:rsidRDefault="005535F2" w:rsidP="00AC0E64">
      <w:pPr>
        <w:spacing w:line="360" w:lineRule="auto"/>
        <w:contextualSpacing/>
        <w:rPr>
          <w:ins w:id="132" w:author="Jenise" w:date="2017-12-12T00:23:00Z"/>
          <w:rFonts w:ascii="Times New Roman" w:hAnsi="Times New Roman" w:cs="Times New Roman"/>
          <w:sz w:val="24"/>
          <w:szCs w:val="24"/>
        </w:rPr>
      </w:pPr>
      <w:ins w:id="133" w:author="Jenise" w:date="2017-12-12T00:23:00Z">
        <w:r>
          <w:rPr>
            <w:rFonts w:ascii="Times New Roman" w:hAnsi="Times New Roman" w:cs="Times New Roman"/>
            <w:sz w:val="24"/>
            <w:szCs w:val="24"/>
          </w:rPr>
          <w:tab/>
          <w:t xml:space="preserve">Lastly, we used linear contrasts to </w:t>
        </w:r>
      </w:ins>
      <w:ins w:id="134" w:author="Jenise" w:date="2017-12-12T00:27:00Z">
        <w:r w:rsidR="00E719F4">
          <w:rPr>
            <w:rFonts w:ascii="Times New Roman" w:hAnsi="Times New Roman" w:cs="Times New Roman"/>
            <w:sz w:val="24"/>
            <w:szCs w:val="24"/>
          </w:rPr>
          <w:t xml:space="preserve">estimate </w:t>
        </w:r>
      </w:ins>
      <w:ins w:id="135" w:author="Jenise" w:date="2017-12-12T00:23:00Z">
        <w:r>
          <w:rPr>
            <w:rFonts w:ascii="Times New Roman" w:hAnsi="Times New Roman" w:cs="Times New Roman"/>
            <w:sz w:val="24"/>
            <w:szCs w:val="24"/>
          </w:rPr>
          <w:t xml:space="preserve">the difference in mean concentrations between caves and bat houses.  </w:t>
        </w:r>
      </w:ins>
      <w:ins w:id="136" w:author="Jenise" w:date="2017-12-12T00:27:00Z">
        <w:r w:rsidR="000E6BB6">
          <w:rPr>
            <w:rFonts w:ascii="Times New Roman" w:hAnsi="Times New Roman" w:cs="Times New Roman"/>
            <w:sz w:val="24"/>
            <w:szCs w:val="24"/>
          </w:rPr>
          <w:t xml:space="preserve">The </w:t>
        </w:r>
      </w:ins>
      <w:ins w:id="137" w:author="Jenise" w:date="2017-12-12T00:28:00Z">
        <w:r w:rsidR="000E6BB6">
          <w:rPr>
            <w:rFonts w:ascii="Times New Roman" w:hAnsi="Times New Roman" w:cs="Times New Roman"/>
            <w:sz w:val="24"/>
            <w:szCs w:val="24"/>
          </w:rPr>
          <w:t xml:space="preserve">estimated </w:t>
        </w:r>
      </w:ins>
      <w:ins w:id="138" w:author="Jenise" w:date="2017-12-12T00:27:00Z">
        <w:r w:rsidR="000E6BB6">
          <w:rPr>
            <w:rFonts w:ascii="Times New Roman" w:hAnsi="Times New Roman" w:cs="Times New Roman"/>
            <w:sz w:val="24"/>
            <w:szCs w:val="24"/>
          </w:rPr>
          <w:t>means from the six</w:t>
        </w:r>
        <w:r w:rsidR="00E719F4">
          <w:rPr>
            <w:rFonts w:ascii="Times New Roman" w:hAnsi="Times New Roman" w:cs="Times New Roman"/>
            <w:sz w:val="24"/>
            <w:szCs w:val="24"/>
          </w:rPr>
          <w:t xml:space="preserve"> caves with sufficient numbers of observations were weighted equally to </w:t>
        </w:r>
      </w:ins>
      <w:ins w:id="139" w:author="Jenise" w:date="2017-12-12T00:28:00Z">
        <w:r w:rsidR="00E719F4">
          <w:rPr>
            <w:rFonts w:ascii="Times New Roman" w:hAnsi="Times New Roman" w:cs="Times New Roman"/>
            <w:sz w:val="24"/>
            <w:szCs w:val="24"/>
          </w:rPr>
          <w:t xml:space="preserve">obtain an estimate for </w:t>
        </w:r>
      </w:ins>
      <w:ins w:id="140" w:author="Jenise" w:date="2017-12-12T00:29:00Z">
        <w:r w:rsidR="000E6BB6">
          <w:rPr>
            <w:rFonts w:ascii="Times New Roman" w:hAnsi="Times New Roman" w:cs="Times New Roman"/>
            <w:sz w:val="24"/>
            <w:szCs w:val="24"/>
          </w:rPr>
          <w:t xml:space="preserve">the mean mercury concentration in </w:t>
        </w:r>
      </w:ins>
      <w:ins w:id="141" w:author="Jenise" w:date="2017-12-12T00:28:00Z">
        <w:r w:rsidR="00E719F4">
          <w:rPr>
            <w:rFonts w:ascii="Times New Roman" w:hAnsi="Times New Roman" w:cs="Times New Roman"/>
            <w:sz w:val="24"/>
            <w:szCs w:val="24"/>
          </w:rPr>
          <w:t xml:space="preserve">caves.  </w:t>
        </w:r>
      </w:ins>
      <w:ins w:id="142" w:author="Jenise" w:date="2017-12-12T00:29:00Z">
        <w:r w:rsidR="000E6BB6">
          <w:rPr>
            <w:rFonts w:ascii="Times New Roman" w:hAnsi="Times New Roman" w:cs="Times New Roman"/>
            <w:sz w:val="24"/>
            <w:szCs w:val="24"/>
          </w:rPr>
          <w:t xml:space="preserve">The estimates from the two available bat houses were also weighted equally in determining the estimated concentration for bat houses.  </w:t>
        </w:r>
      </w:ins>
      <w:ins w:id="143" w:author="Jenise" w:date="2017-12-12T00:27:00Z">
        <w:r w:rsidR="00E719F4" w:rsidRPr="00E719F4">
          <w:rPr>
            <w:rFonts w:ascii="Times New Roman" w:hAnsi="Times New Roman" w:cs="Times New Roman"/>
            <w:sz w:val="24"/>
            <w:szCs w:val="24"/>
          </w:rPr>
          <w:t>Using the</w:t>
        </w:r>
      </w:ins>
      <w:ins w:id="144" w:author="Jenise" w:date="2017-12-12T00:38:00Z">
        <w:r w:rsidR="000E6BB6">
          <w:rPr>
            <w:rFonts w:ascii="Times New Roman" w:hAnsi="Times New Roman" w:cs="Times New Roman"/>
            <w:sz w:val="24"/>
            <w:szCs w:val="24"/>
          </w:rPr>
          <w:t xml:space="preserve"> </w:t>
        </w:r>
      </w:ins>
      <w:ins w:id="145" w:author="Jenise" w:date="2017-12-12T00:27:00Z">
        <w:r w:rsidR="00E719F4" w:rsidRPr="00E719F4">
          <w:rPr>
            <w:rFonts w:ascii="Times New Roman" w:hAnsi="Times New Roman" w:cs="Times New Roman"/>
            <w:sz w:val="24"/>
            <w:szCs w:val="24"/>
          </w:rPr>
          <w:t>estimates and the</w:t>
        </w:r>
      </w:ins>
      <w:ins w:id="146" w:author="Jenise" w:date="2017-12-12T00:38:00Z">
        <w:r w:rsidR="000E6BB6">
          <w:rPr>
            <w:rFonts w:ascii="Times New Roman" w:hAnsi="Times New Roman" w:cs="Times New Roman"/>
            <w:sz w:val="24"/>
            <w:szCs w:val="24"/>
          </w:rPr>
          <w:t>ir associated</w:t>
        </w:r>
      </w:ins>
      <w:ins w:id="147" w:author="Jenise" w:date="2017-12-12T00:27:00Z">
        <w:r w:rsidR="00E719F4" w:rsidRPr="00E719F4">
          <w:rPr>
            <w:rFonts w:ascii="Times New Roman" w:hAnsi="Times New Roman" w:cs="Times New Roman"/>
            <w:sz w:val="24"/>
            <w:szCs w:val="24"/>
          </w:rPr>
          <w:t xml:space="preserve"> variability from our generaliz</w:t>
        </w:r>
        <w:r w:rsidR="00AC0E64">
          <w:rPr>
            <w:rFonts w:ascii="Times New Roman" w:hAnsi="Times New Roman" w:cs="Times New Roman"/>
            <w:sz w:val="24"/>
            <w:szCs w:val="24"/>
          </w:rPr>
          <w:t xml:space="preserve">ed least squares model, we estimated </w:t>
        </w:r>
      </w:ins>
      <w:ins w:id="148" w:author="Jenise" w:date="2017-12-12T00:39:00Z">
        <w:r w:rsidR="00AC0E64">
          <w:rPr>
            <w:rFonts w:ascii="Times New Roman" w:hAnsi="Times New Roman" w:cs="Times New Roman"/>
            <w:sz w:val="24"/>
            <w:szCs w:val="24"/>
          </w:rPr>
          <w:t>the</w:t>
        </w:r>
      </w:ins>
      <w:ins w:id="149" w:author="Jenise" w:date="2017-12-12T00:27:00Z">
        <w:r w:rsidR="00AC0E64">
          <w:rPr>
            <w:rFonts w:ascii="Times New Roman" w:hAnsi="Times New Roman" w:cs="Times New Roman"/>
            <w:sz w:val="24"/>
            <w:szCs w:val="24"/>
          </w:rPr>
          <w:t xml:space="preserve"> </w:t>
        </w:r>
      </w:ins>
      <w:ins w:id="150" w:author="Jenise" w:date="2017-12-12T00:39:00Z">
        <w:r w:rsidR="00AC0E64">
          <w:rPr>
            <w:rFonts w:ascii="Times New Roman" w:hAnsi="Times New Roman" w:cs="Times New Roman"/>
            <w:sz w:val="24"/>
            <w:szCs w:val="24"/>
          </w:rPr>
          <w:t>difference between caves and bat houses as 0.04 +/ 0.07, which is not significant (p = 0.29).</w:t>
        </w:r>
      </w:ins>
      <w:ins w:id="151" w:author="Jenise" w:date="2017-12-12T00:40:00Z">
        <w:r w:rsidR="00AC0E64">
          <w:rPr>
            <w:rFonts w:ascii="Times New Roman" w:hAnsi="Times New Roman" w:cs="Times New Roman"/>
            <w:sz w:val="24"/>
            <w:szCs w:val="24"/>
          </w:rPr>
          <w:t xml:space="preserve">  </w:t>
        </w:r>
        <w:commentRangeStart w:id="152"/>
        <w:r w:rsidR="00AC0E64">
          <w:rPr>
            <w:rFonts w:ascii="Times New Roman" w:hAnsi="Times New Roman" w:cs="Times New Roman"/>
            <w:sz w:val="24"/>
            <w:szCs w:val="24"/>
          </w:rPr>
          <w:t xml:space="preserve">To obtain an estimate of the overall mean concentration, we </w:t>
        </w:r>
      </w:ins>
      <w:ins w:id="153" w:author="Jenise" w:date="2017-12-12T00:41:00Z">
        <w:r w:rsidR="00AC0E64">
          <w:rPr>
            <w:rFonts w:ascii="Times New Roman" w:hAnsi="Times New Roman" w:cs="Times New Roman"/>
            <w:sz w:val="24"/>
            <w:szCs w:val="24"/>
          </w:rPr>
          <w:t>assigned equal weight to</w:t>
        </w:r>
      </w:ins>
      <w:ins w:id="154" w:author="Jenise" w:date="2017-12-12T00:40:00Z">
        <w:r w:rsidR="00AC0E64">
          <w:rPr>
            <w:rFonts w:ascii="Times New Roman" w:hAnsi="Times New Roman" w:cs="Times New Roman"/>
            <w:sz w:val="24"/>
            <w:szCs w:val="24"/>
          </w:rPr>
          <w:t xml:space="preserve"> the est</w:t>
        </w:r>
      </w:ins>
      <w:ins w:id="155" w:author="Jenise" w:date="2017-12-12T00:42:00Z">
        <w:r w:rsidR="00AC0E64">
          <w:rPr>
            <w:rFonts w:ascii="Times New Roman" w:hAnsi="Times New Roman" w:cs="Times New Roman"/>
            <w:sz w:val="24"/>
            <w:szCs w:val="24"/>
          </w:rPr>
          <w:t>im</w:t>
        </w:r>
      </w:ins>
      <w:ins w:id="156" w:author="Jenise" w:date="2017-12-12T00:40:00Z">
        <w:r w:rsidR="00AC0E64">
          <w:rPr>
            <w:rFonts w:ascii="Times New Roman" w:hAnsi="Times New Roman" w:cs="Times New Roman"/>
            <w:sz w:val="24"/>
            <w:szCs w:val="24"/>
          </w:rPr>
          <w:t>ated mean for caves and the mean obtained for bat houses</w:t>
        </w:r>
      </w:ins>
      <w:ins w:id="157" w:author="Jenise" w:date="2017-12-12T00:42:00Z">
        <w:r w:rsidR="00AC0E64">
          <w:rPr>
            <w:rFonts w:ascii="Times New Roman" w:hAnsi="Times New Roman" w:cs="Times New Roman"/>
            <w:sz w:val="24"/>
            <w:szCs w:val="24"/>
          </w:rPr>
          <w:t>.  This overall mean concentration was estimated to</w:t>
        </w:r>
      </w:ins>
      <w:ins w:id="158" w:author="Jenise" w:date="2017-12-12T00:43:00Z">
        <w:r w:rsidR="00AC0E64">
          <w:rPr>
            <w:rFonts w:ascii="Times New Roman" w:hAnsi="Times New Roman" w:cs="Times New Roman"/>
            <w:sz w:val="24"/>
            <w:szCs w:val="24"/>
          </w:rPr>
          <w:t xml:space="preserve"> 0</w:t>
        </w:r>
      </w:ins>
      <w:ins w:id="159" w:author="Jenise" w:date="2017-12-12T00:27:00Z">
        <w:r w:rsidR="00AC0E64">
          <w:rPr>
            <w:rFonts w:ascii="Times New Roman" w:hAnsi="Times New Roman" w:cs="Times New Roman"/>
            <w:sz w:val="24"/>
            <w:szCs w:val="24"/>
          </w:rPr>
          <w:t>.53</w:t>
        </w:r>
        <w:r w:rsidR="00E719F4" w:rsidRPr="00E719F4">
          <w:rPr>
            <w:rFonts w:ascii="Times New Roman" w:hAnsi="Times New Roman" w:cs="Times New Roman"/>
            <w:sz w:val="24"/>
            <w:szCs w:val="24"/>
          </w:rPr>
          <w:t xml:space="preserve"> +/- 0.04 ppm.  </w:t>
        </w:r>
      </w:ins>
      <w:commentRangeEnd w:id="152"/>
      <w:ins w:id="160" w:author="Jenise" w:date="2017-12-12T00:43:00Z">
        <w:r w:rsidR="00AC0E64">
          <w:rPr>
            <w:rStyle w:val="CommentReference"/>
          </w:rPr>
          <w:commentReference w:id="152"/>
        </w:r>
      </w:ins>
    </w:p>
    <w:p w14:paraId="7E07938D" w14:textId="77777777" w:rsidR="005535F2" w:rsidRPr="007F2FC9" w:rsidRDefault="005535F2" w:rsidP="007F2FC9">
      <w:pPr>
        <w:spacing w:line="360" w:lineRule="auto"/>
        <w:contextualSpacing/>
        <w:rPr>
          <w:rFonts w:ascii="Times New Roman" w:hAnsi="Times New Roman" w:cs="Times New Roman"/>
          <w:sz w:val="24"/>
          <w:szCs w:val="24"/>
        </w:rPr>
      </w:pPr>
    </w:p>
    <w:p w14:paraId="40730D33" w14:textId="77777777" w:rsidR="00A96835" w:rsidRPr="007F2FC9" w:rsidRDefault="00087DE1"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DISCUSSION</w:t>
      </w:r>
    </w:p>
    <w:p w14:paraId="18CE333F" w14:textId="135B9C05" w:rsidR="00A96835" w:rsidRDefault="000A0B52" w:rsidP="000A0B52">
      <w:pPr>
        <w:spacing w:line="360" w:lineRule="auto"/>
        <w:ind w:firstLine="720"/>
        <w:contextualSpacing/>
        <w:rPr>
          <w:rFonts w:ascii="Times New Roman" w:hAnsi="Times New Roman" w:cs="Times New Roman"/>
          <w:sz w:val="24"/>
          <w:szCs w:val="24"/>
        </w:rPr>
      </w:pPr>
      <w:r>
        <w:rPr>
          <w:rFonts w:ascii="Times New Roman" w:hAnsi="Times New Roman"/>
          <w:sz w:val="24"/>
        </w:rPr>
        <w:t xml:space="preserve">Since the main bat species utilizing caves and bat houses is different, we hypothesized that guano representing different predominant species of bats might have significantly different bioaccumulation of mercury, as seen in the guano.  Indeed, the </w:t>
      </w:r>
      <w:r w:rsidR="00A96835" w:rsidRPr="007F2FC9">
        <w:rPr>
          <w:rFonts w:ascii="Times New Roman" w:hAnsi="Times New Roman" w:cs="Times New Roman"/>
          <w:sz w:val="24"/>
          <w:szCs w:val="24"/>
        </w:rPr>
        <w:t xml:space="preserve">concentrations from bat houses (dominant species TABR) were </w:t>
      </w:r>
      <w:r w:rsidR="00CC02B9">
        <w:rPr>
          <w:rFonts w:ascii="Times New Roman" w:hAnsi="Times New Roman" w:cs="Times New Roman"/>
          <w:sz w:val="24"/>
          <w:szCs w:val="24"/>
        </w:rPr>
        <w:t xml:space="preserve">estimated to average </w:t>
      </w:r>
      <w:r w:rsidR="00FB62A8">
        <w:rPr>
          <w:rFonts w:ascii="Times New Roman" w:hAnsi="Times New Roman" w:cs="Times New Roman"/>
          <w:sz w:val="24"/>
          <w:szCs w:val="24"/>
        </w:rPr>
        <w:t>0.1104 ppm</w:t>
      </w:r>
      <w:r w:rsidR="00A96835" w:rsidRPr="007F2FC9">
        <w:rPr>
          <w:rFonts w:ascii="Times New Roman" w:hAnsi="Times New Roman" w:cs="Times New Roman"/>
          <w:sz w:val="24"/>
          <w:szCs w:val="24"/>
        </w:rPr>
        <w:t xml:space="preserve"> lower than the concentration in the caves (dominant species MYAU</w:t>
      </w:r>
      <w:r w:rsidR="001E2F58">
        <w:rPr>
          <w:rFonts w:ascii="Times New Roman" w:hAnsi="Times New Roman" w:cs="Times New Roman"/>
          <w:sz w:val="24"/>
          <w:szCs w:val="24"/>
        </w:rPr>
        <w:t>)</w:t>
      </w:r>
      <w:r w:rsidR="000C02CB">
        <w:rPr>
          <w:rFonts w:ascii="Times New Roman" w:hAnsi="Times New Roman" w:cs="Times New Roman"/>
          <w:sz w:val="24"/>
          <w:szCs w:val="24"/>
        </w:rPr>
        <w:t>.</w:t>
      </w:r>
      <w:r w:rsidR="00A96835" w:rsidRPr="007F2FC9">
        <w:rPr>
          <w:rFonts w:ascii="Times New Roman" w:hAnsi="Times New Roman" w:cs="Times New Roman"/>
          <w:sz w:val="24"/>
          <w:szCs w:val="24"/>
        </w:rPr>
        <w:t xml:space="preserve">  This slight difference</w:t>
      </w:r>
      <w:r w:rsidR="00A9060C">
        <w:rPr>
          <w:rFonts w:ascii="Times New Roman" w:hAnsi="Times New Roman" w:cs="Times New Roman"/>
          <w:sz w:val="24"/>
          <w:szCs w:val="24"/>
        </w:rPr>
        <w:t xml:space="preserve"> could be </w:t>
      </w:r>
      <w:r w:rsidR="00A96835" w:rsidRPr="007F2FC9">
        <w:rPr>
          <w:rFonts w:ascii="Times New Roman" w:hAnsi="Times New Roman" w:cs="Times New Roman"/>
          <w:sz w:val="24"/>
          <w:szCs w:val="24"/>
        </w:rPr>
        <w:t xml:space="preserve">due to the different diets in the two </w:t>
      </w:r>
      <w:r w:rsidR="00A9060C">
        <w:rPr>
          <w:rFonts w:ascii="Times New Roman" w:hAnsi="Times New Roman" w:cs="Times New Roman"/>
          <w:sz w:val="24"/>
          <w:szCs w:val="24"/>
        </w:rPr>
        <w:t>pre</w:t>
      </w:r>
      <w:r w:rsidR="00A96835" w:rsidRPr="007F2FC9">
        <w:rPr>
          <w:rFonts w:ascii="Times New Roman" w:hAnsi="Times New Roman" w:cs="Times New Roman"/>
          <w:sz w:val="24"/>
          <w:szCs w:val="24"/>
        </w:rPr>
        <w:t xml:space="preserve">dominant species, </w:t>
      </w:r>
      <w:r w:rsidR="00A9060C">
        <w:rPr>
          <w:rFonts w:ascii="Times New Roman" w:hAnsi="Times New Roman" w:cs="Times New Roman"/>
          <w:sz w:val="24"/>
          <w:szCs w:val="24"/>
        </w:rPr>
        <w:t xml:space="preserve">which </w:t>
      </w:r>
      <w:r w:rsidR="00A96835" w:rsidRPr="007F2FC9">
        <w:rPr>
          <w:rFonts w:ascii="Times New Roman" w:hAnsi="Times New Roman" w:cs="Times New Roman"/>
          <w:sz w:val="24"/>
          <w:szCs w:val="24"/>
        </w:rPr>
        <w:t>would impact trophic transfer of mercury and subsequen</w:t>
      </w:r>
      <w:r w:rsidR="00391952">
        <w:rPr>
          <w:rFonts w:ascii="Times New Roman" w:hAnsi="Times New Roman" w:cs="Times New Roman"/>
          <w:sz w:val="24"/>
          <w:szCs w:val="24"/>
        </w:rPr>
        <w:t>t bioaccumulation in the bats</w:t>
      </w:r>
      <w:r w:rsidR="00A173B6" w:rsidRPr="007F2FC9">
        <w:rPr>
          <w:rFonts w:ascii="Times New Roman" w:hAnsi="Times New Roman" w:cs="Times New Roman"/>
          <w:sz w:val="24"/>
          <w:szCs w:val="24"/>
        </w:rPr>
        <w:t>.</w:t>
      </w:r>
      <w:r w:rsidR="00AF5CCA" w:rsidRPr="007F2FC9">
        <w:rPr>
          <w:rFonts w:ascii="Times New Roman" w:hAnsi="Times New Roman" w:cs="Times New Roman"/>
          <w:sz w:val="24"/>
          <w:szCs w:val="24"/>
        </w:rPr>
        <w:t xml:space="preserve">  The other insects </w:t>
      </w:r>
      <w:r w:rsidR="00A96835" w:rsidRPr="007F2FC9">
        <w:rPr>
          <w:rFonts w:ascii="Times New Roman" w:hAnsi="Times New Roman" w:cs="Times New Roman"/>
          <w:sz w:val="24"/>
          <w:szCs w:val="24"/>
        </w:rPr>
        <w:t>making up the dominant diet in TABR could possibly be less susceptible to</w:t>
      </w:r>
      <w:r w:rsidR="00805DDF">
        <w:rPr>
          <w:rFonts w:ascii="Times New Roman" w:hAnsi="Times New Roman" w:cs="Times New Roman"/>
          <w:sz w:val="24"/>
          <w:szCs w:val="24"/>
        </w:rPr>
        <w:t xml:space="preserve"> mercury uptake</w:t>
      </w:r>
      <w:r w:rsidR="006D6758">
        <w:rPr>
          <w:rFonts w:ascii="Times New Roman" w:hAnsi="Times New Roman" w:cs="Times New Roman"/>
          <w:sz w:val="24"/>
          <w:szCs w:val="24"/>
        </w:rPr>
        <w:t xml:space="preserve">, </w:t>
      </w:r>
      <w:r w:rsidR="00475B33">
        <w:rPr>
          <w:rFonts w:ascii="Times New Roman" w:hAnsi="Times New Roman" w:cs="Times New Roman"/>
          <w:sz w:val="24"/>
          <w:szCs w:val="24"/>
        </w:rPr>
        <w:t>o</w:t>
      </w:r>
      <w:r w:rsidR="00391952">
        <w:rPr>
          <w:rFonts w:ascii="Times New Roman" w:hAnsi="Times New Roman" w:cs="Times New Roman"/>
          <w:sz w:val="24"/>
          <w:szCs w:val="24"/>
        </w:rPr>
        <w:t>r mercury hotspots</w:t>
      </w:r>
      <w:r w:rsidR="00475B33">
        <w:rPr>
          <w:rFonts w:ascii="Times New Roman" w:hAnsi="Times New Roman" w:cs="Times New Roman"/>
          <w:sz w:val="24"/>
          <w:szCs w:val="24"/>
        </w:rPr>
        <w:t xml:space="preserve"> could exist in Florida and Georgia to make some insects, and the</w:t>
      </w:r>
      <w:r w:rsidR="00BA6109">
        <w:rPr>
          <w:rFonts w:ascii="Times New Roman" w:hAnsi="Times New Roman" w:cs="Times New Roman"/>
          <w:sz w:val="24"/>
          <w:szCs w:val="24"/>
        </w:rPr>
        <w:t>refore guano, have more mercury</w:t>
      </w:r>
      <w:r w:rsidR="00391952">
        <w:rPr>
          <w:rFonts w:ascii="Times New Roman" w:hAnsi="Times New Roman" w:cs="Times New Roman"/>
          <w:sz w:val="24"/>
          <w:szCs w:val="24"/>
        </w:rPr>
        <w:t>.</w:t>
      </w:r>
    </w:p>
    <w:p w14:paraId="3990C9EF" w14:textId="0E236CF2" w:rsidR="00A96835" w:rsidRDefault="007253F7" w:rsidP="007253F7">
      <w:pPr>
        <w:spacing w:line="360" w:lineRule="auto"/>
        <w:ind w:firstLine="720"/>
        <w:contextualSpacing/>
        <w:rPr>
          <w:rFonts w:ascii="Times New Roman" w:hAnsi="Times New Roman" w:cs="Times New Roman"/>
          <w:sz w:val="24"/>
          <w:szCs w:val="24"/>
        </w:rPr>
      </w:pPr>
      <w:r>
        <w:rPr>
          <w:rFonts w:ascii="Times New Roman" w:hAnsi="Times New Roman"/>
          <w:sz w:val="24"/>
        </w:rPr>
        <w:lastRenderedPageBreak/>
        <w:t>This study also</w:t>
      </w:r>
      <w:r w:rsidR="000A0B52">
        <w:rPr>
          <w:rFonts w:ascii="Times New Roman" w:hAnsi="Times New Roman"/>
          <w:sz w:val="24"/>
        </w:rPr>
        <w:t xml:space="preserve"> hypothesi</w:t>
      </w:r>
      <w:r>
        <w:rPr>
          <w:rFonts w:ascii="Times New Roman" w:hAnsi="Times New Roman"/>
          <w:sz w:val="24"/>
        </w:rPr>
        <w:t>zed</w:t>
      </w:r>
      <w:r w:rsidR="000A0B52">
        <w:rPr>
          <w:rFonts w:ascii="Times New Roman" w:hAnsi="Times New Roman"/>
          <w:sz w:val="24"/>
        </w:rPr>
        <w:t xml:space="preserve"> that mercury concentrations in guano from the Florida and Georgia bat populations w</w:t>
      </w:r>
      <w:r>
        <w:rPr>
          <w:rFonts w:ascii="Times New Roman" w:hAnsi="Times New Roman"/>
          <w:sz w:val="24"/>
        </w:rPr>
        <w:t>ould</w:t>
      </w:r>
      <w:r w:rsidR="000A0B52">
        <w:rPr>
          <w:rFonts w:ascii="Times New Roman" w:hAnsi="Times New Roman"/>
          <w:sz w:val="24"/>
        </w:rPr>
        <w:t xml:space="preserve"> be similar to modern/fresh guano and greater than historic and ancient concentrations in the Hagan (2014) study at Mammoth Cave National Park.</w:t>
      </w:r>
      <w:r>
        <w:rPr>
          <w:rFonts w:ascii="Times New Roman" w:hAnsi="Times New Roman" w:cs="Times New Roman"/>
          <w:sz w:val="24"/>
          <w:szCs w:val="24"/>
        </w:rPr>
        <w:t xml:space="preserve">  The </w:t>
      </w:r>
      <w:r w:rsidRPr="007F2FC9">
        <w:rPr>
          <w:rFonts w:ascii="Times New Roman" w:hAnsi="Times New Roman" w:cs="Times New Roman"/>
          <w:sz w:val="24"/>
          <w:szCs w:val="24"/>
        </w:rPr>
        <w:t>estimated mean concentration of all bat guano in all three regions (caves and bat houses) is 0.5</w:t>
      </w:r>
      <w:r>
        <w:rPr>
          <w:rFonts w:ascii="Times New Roman" w:hAnsi="Times New Roman" w:cs="Times New Roman"/>
          <w:sz w:val="24"/>
          <w:szCs w:val="24"/>
        </w:rPr>
        <w:t>306</w:t>
      </w:r>
      <w:r w:rsidRPr="007F2FC9">
        <w:rPr>
          <w:rFonts w:ascii="Times New Roman" w:hAnsi="Times New Roman" w:cs="Times New Roman"/>
          <w:sz w:val="24"/>
          <w:szCs w:val="24"/>
        </w:rPr>
        <w:t xml:space="preserve"> +/- 0.04</w:t>
      </w:r>
      <w:r>
        <w:rPr>
          <w:rFonts w:ascii="Times New Roman" w:hAnsi="Times New Roman" w:cs="Times New Roman"/>
          <w:sz w:val="24"/>
          <w:szCs w:val="24"/>
        </w:rPr>
        <w:t>03</w:t>
      </w:r>
      <w:r w:rsidRPr="007F2FC9">
        <w:rPr>
          <w:rFonts w:ascii="Times New Roman" w:hAnsi="Times New Roman" w:cs="Times New Roman"/>
          <w:sz w:val="24"/>
          <w:szCs w:val="24"/>
        </w:rPr>
        <w:t xml:space="preserve"> ppm</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In comparison with the Mammoth Cave study, the guano from Florida and Georgia is within the mean range of the modern/fresh guano (</w:t>
      </w:r>
      <w:r w:rsidR="007A77DC">
        <w:rPr>
          <w:rFonts w:ascii="Times New Roman" w:hAnsi="Times New Roman" w:cs="Times New Roman"/>
          <w:sz w:val="24"/>
          <w:szCs w:val="24"/>
        </w:rPr>
        <w:t>0.7 +/- 0.2 ppm) from Kentucky.</w:t>
      </w:r>
      <w:r w:rsidR="00A96835" w:rsidRPr="007F2FC9">
        <w:rPr>
          <w:rFonts w:ascii="Times New Roman" w:hAnsi="Times New Roman" w:cs="Times New Roman"/>
          <w:sz w:val="24"/>
          <w:szCs w:val="24"/>
        </w:rPr>
        <w:t xml:space="preserve">  Kentuck</w:t>
      </w:r>
      <w:r w:rsidR="00475B33">
        <w:rPr>
          <w:rFonts w:ascii="Times New Roman" w:hAnsi="Times New Roman" w:cs="Times New Roman"/>
          <w:sz w:val="24"/>
          <w:szCs w:val="24"/>
        </w:rPr>
        <w:t>y is in the southeastern U.S. near</w:t>
      </w:r>
      <w:r w:rsidR="00A96835" w:rsidRPr="007F2FC9">
        <w:rPr>
          <w:rFonts w:ascii="Times New Roman" w:hAnsi="Times New Roman" w:cs="Times New Roman"/>
          <w:sz w:val="24"/>
          <w:szCs w:val="24"/>
        </w:rPr>
        <w:t xml:space="preserve"> Florida and Georgia, and is likely experiencing the same phenomenon of increasing deposition and trophic</w:t>
      </w:r>
      <w:r w:rsidR="00B765EB" w:rsidRPr="007F2FC9">
        <w:rPr>
          <w:rFonts w:ascii="Times New Roman" w:hAnsi="Times New Roman" w:cs="Times New Roman"/>
          <w:sz w:val="24"/>
          <w:szCs w:val="24"/>
        </w:rPr>
        <w:t xml:space="preserve"> transfer of mercury</w:t>
      </w:r>
      <w:r w:rsidR="00A96835" w:rsidRPr="007F2FC9">
        <w:rPr>
          <w:rFonts w:ascii="Times New Roman" w:hAnsi="Times New Roman" w:cs="Times New Roman"/>
          <w:sz w:val="24"/>
          <w:szCs w:val="24"/>
        </w:rPr>
        <w:t xml:space="preserve"> in the environment. Historical (~100-1000 years old) and ancient (~30,000 years old) guano from the Hagan (2014) study had lower than modern/fresh values of 0.20 +/- 0.05 ppm and 0.01 +/-0.0 ppm, respectively. </w:t>
      </w:r>
      <w:r w:rsidR="007A77DC">
        <w:rPr>
          <w:rFonts w:ascii="Times New Roman" w:hAnsi="Times New Roman" w:cs="Times New Roman"/>
          <w:sz w:val="24"/>
          <w:szCs w:val="24"/>
        </w:rPr>
        <w:t xml:space="preserve"> </w:t>
      </w:r>
      <w:r w:rsidR="00A96835" w:rsidRPr="007F2FC9">
        <w:rPr>
          <w:rFonts w:ascii="Times New Roman" w:hAnsi="Times New Roman" w:cs="Times New Roman"/>
          <w:sz w:val="24"/>
          <w:szCs w:val="24"/>
        </w:rPr>
        <w:t>The higher average concentrations in both the Kentucky and Florida bat guano indicates an increase in mercury bioaccumulation in bats in more recent history, although a different composition of bat species populations at Mammoth Cave could impact the comparison.</w:t>
      </w:r>
    </w:p>
    <w:p w14:paraId="029FABB2" w14:textId="11A73D74" w:rsidR="00117EEF" w:rsidRDefault="00DC3AB9" w:rsidP="00087DE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Syaripuddin </w:t>
      </w:r>
      <w:r w:rsidRPr="00997741">
        <w:rPr>
          <w:rFonts w:ascii="Times New Roman" w:hAnsi="Times New Roman" w:cs="Times New Roman"/>
          <w:i/>
          <w:sz w:val="24"/>
          <w:szCs w:val="24"/>
        </w:rPr>
        <w:t>et al</w:t>
      </w:r>
      <w:r>
        <w:rPr>
          <w:rFonts w:ascii="Times New Roman" w:hAnsi="Times New Roman" w:cs="Times New Roman"/>
          <w:sz w:val="24"/>
          <w:szCs w:val="24"/>
        </w:rPr>
        <w:t>. 2014 found levels of mercury in insectivorous bat fur above and below the 10 mg/kg threshold in which detrimental effects occur in bats.</w:t>
      </w:r>
      <w:r w:rsidR="00391952">
        <w:rPr>
          <w:rFonts w:ascii="Times New Roman" w:hAnsi="Times New Roman" w:cs="Times New Roman"/>
          <w:sz w:val="24"/>
          <w:szCs w:val="24"/>
        </w:rPr>
        <w:t xml:space="preserve">  </w:t>
      </w:r>
      <w:r w:rsidR="00876C45">
        <w:rPr>
          <w:rFonts w:ascii="Times New Roman" w:hAnsi="Times New Roman" w:cs="Times New Roman"/>
          <w:sz w:val="24"/>
          <w:szCs w:val="24"/>
        </w:rPr>
        <w:t>The relationship between mercury levels in bat fur and bat guano is unknown, but g</w:t>
      </w:r>
      <w:r w:rsidR="00391952">
        <w:rPr>
          <w:rFonts w:ascii="Times New Roman" w:hAnsi="Times New Roman" w:cs="Times New Roman"/>
          <w:sz w:val="24"/>
          <w:szCs w:val="24"/>
        </w:rPr>
        <w:t xml:space="preserve">uano in this study didn’t reach levels that high. </w:t>
      </w:r>
      <w:r w:rsidR="00475B33">
        <w:rPr>
          <w:rFonts w:ascii="Times New Roman" w:hAnsi="Times New Roman" w:cs="Times New Roman"/>
          <w:sz w:val="24"/>
          <w:szCs w:val="24"/>
        </w:rPr>
        <w:t xml:space="preserve"> The highest concentration was 1.6793 ppm from </w:t>
      </w:r>
      <w:r w:rsidR="00876C45">
        <w:rPr>
          <w:rFonts w:ascii="Times New Roman" w:hAnsi="Times New Roman" w:cs="Times New Roman"/>
          <w:sz w:val="24"/>
          <w:szCs w:val="24"/>
        </w:rPr>
        <w:t>J</w:t>
      </w:r>
      <w:r w:rsidR="00475B33">
        <w:rPr>
          <w:rFonts w:ascii="Times New Roman" w:hAnsi="Times New Roman" w:cs="Times New Roman"/>
          <w:sz w:val="24"/>
          <w:szCs w:val="24"/>
        </w:rPr>
        <w:t xml:space="preserve">erome’s Cave, in the Florida panhandle.  </w:t>
      </w:r>
    </w:p>
    <w:p w14:paraId="428A8549" w14:textId="1DB01F1D" w:rsidR="00391952" w:rsidRPr="007F2FC9" w:rsidRDefault="00391952" w:rsidP="00391952">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Weakness</w:t>
      </w:r>
      <w:r w:rsidR="00876C45">
        <w:rPr>
          <w:rFonts w:ascii="Times New Roman" w:hAnsi="Times New Roman" w:cs="Times New Roman"/>
          <w:sz w:val="24"/>
          <w:szCs w:val="24"/>
        </w:rPr>
        <w:t>es of the study include the low</w:t>
      </w:r>
      <w:r w:rsidRPr="007F2FC9">
        <w:rPr>
          <w:rFonts w:ascii="Times New Roman" w:hAnsi="Times New Roman" w:cs="Times New Roman"/>
          <w:sz w:val="24"/>
          <w:szCs w:val="24"/>
        </w:rPr>
        <w:t xml:space="preserve"> sample size</w:t>
      </w:r>
      <w:r w:rsidR="00876C45">
        <w:rPr>
          <w:rFonts w:ascii="Times New Roman" w:hAnsi="Times New Roman" w:cs="Times New Roman"/>
          <w:sz w:val="24"/>
          <w:szCs w:val="24"/>
        </w:rPr>
        <w:t xml:space="preserve"> and the </w:t>
      </w:r>
      <w:r w:rsidRPr="007F2FC9">
        <w:rPr>
          <w:rFonts w:ascii="Times New Roman" w:hAnsi="Times New Roman" w:cs="Times New Roman"/>
          <w:sz w:val="24"/>
          <w:szCs w:val="24"/>
        </w:rPr>
        <w:t>differences in the age of the guano among locations</w:t>
      </w:r>
      <w:r w:rsidR="00EA57D0">
        <w:rPr>
          <w:rFonts w:ascii="Times New Roman" w:hAnsi="Times New Roman" w:cs="Times New Roman"/>
          <w:sz w:val="24"/>
          <w:szCs w:val="24"/>
        </w:rPr>
        <w:t>,</w:t>
      </w:r>
      <w:r w:rsidRPr="007F2FC9">
        <w:rPr>
          <w:rFonts w:ascii="Times New Roman" w:hAnsi="Times New Roman" w:cs="Times New Roman"/>
          <w:sz w:val="24"/>
          <w:szCs w:val="24"/>
        </w:rPr>
        <w:t xml:space="preserve"> </w:t>
      </w:r>
      <w:r w:rsidR="00876C45">
        <w:rPr>
          <w:rFonts w:ascii="Times New Roman" w:hAnsi="Times New Roman" w:cs="Times New Roman"/>
          <w:sz w:val="24"/>
          <w:szCs w:val="24"/>
        </w:rPr>
        <w:t>possibly</w:t>
      </w:r>
      <w:r w:rsidRPr="007F2FC9">
        <w:rPr>
          <w:rFonts w:ascii="Times New Roman" w:hAnsi="Times New Roman" w:cs="Times New Roman"/>
          <w:sz w:val="24"/>
          <w:szCs w:val="24"/>
        </w:rPr>
        <w:t xml:space="preserve"> skew</w:t>
      </w:r>
      <w:r w:rsidR="00876C45">
        <w:rPr>
          <w:rFonts w:ascii="Times New Roman" w:hAnsi="Times New Roman" w:cs="Times New Roman"/>
          <w:sz w:val="24"/>
          <w:szCs w:val="24"/>
        </w:rPr>
        <w:t>ing</w:t>
      </w:r>
      <w:r w:rsidRPr="007F2FC9">
        <w:rPr>
          <w:rFonts w:ascii="Times New Roman" w:hAnsi="Times New Roman" w:cs="Times New Roman"/>
          <w:sz w:val="24"/>
          <w:szCs w:val="24"/>
        </w:rPr>
        <w:t xml:space="preserve"> the results</w:t>
      </w:r>
      <w:r w:rsidR="00876C45">
        <w:rPr>
          <w:rFonts w:ascii="Times New Roman" w:hAnsi="Times New Roman" w:cs="Times New Roman"/>
          <w:sz w:val="24"/>
          <w:szCs w:val="24"/>
        </w:rPr>
        <w:t xml:space="preserve">. </w:t>
      </w:r>
      <w:r w:rsidRPr="007F2FC9">
        <w:rPr>
          <w:rFonts w:ascii="Times New Roman" w:hAnsi="Times New Roman" w:cs="Times New Roman"/>
          <w:sz w:val="24"/>
          <w:szCs w:val="24"/>
        </w:rPr>
        <w:t xml:space="preserve"> </w:t>
      </w:r>
      <w:r w:rsidR="00466C71">
        <w:rPr>
          <w:rFonts w:ascii="Times New Roman" w:hAnsi="Times New Roman" w:cs="Times New Roman"/>
          <w:sz w:val="24"/>
          <w:szCs w:val="24"/>
        </w:rPr>
        <w:t>The two bat houses in this study are</w:t>
      </w:r>
      <w:r w:rsidR="0070612A">
        <w:rPr>
          <w:rFonts w:ascii="Times New Roman" w:hAnsi="Times New Roman" w:cs="Times New Roman"/>
          <w:sz w:val="24"/>
          <w:szCs w:val="24"/>
        </w:rPr>
        <w:t xml:space="preserve"> </w:t>
      </w:r>
      <w:r w:rsidR="00466C71">
        <w:rPr>
          <w:rFonts w:ascii="Times New Roman" w:hAnsi="Times New Roman" w:cs="Times New Roman"/>
          <w:sz w:val="24"/>
          <w:szCs w:val="24"/>
        </w:rPr>
        <w:t xml:space="preserve">known to give away guano on a routine basis to gardeners, </w:t>
      </w:r>
      <w:r w:rsidR="00D32610">
        <w:rPr>
          <w:rFonts w:ascii="Times New Roman" w:hAnsi="Times New Roman" w:cs="Times New Roman"/>
          <w:sz w:val="24"/>
          <w:szCs w:val="24"/>
        </w:rPr>
        <w:t xml:space="preserve">thereby removing the older guano. </w:t>
      </w:r>
      <w:r w:rsidR="00466C71">
        <w:rPr>
          <w:rFonts w:ascii="Times New Roman" w:hAnsi="Times New Roman" w:cs="Times New Roman"/>
          <w:sz w:val="24"/>
          <w:szCs w:val="24"/>
        </w:rPr>
        <w:t xml:space="preserve"> </w:t>
      </w:r>
      <w:r w:rsidR="00E65C1D">
        <w:rPr>
          <w:rFonts w:ascii="Times New Roman" w:hAnsi="Times New Roman" w:cs="Times New Roman"/>
          <w:sz w:val="24"/>
          <w:szCs w:val="24"/>
        </w:rPr>
        <w:t xml:space="preserve">Although guano in cave environments may be disturbed by flooding, cavers, and cave scientists, </w:t>
      </w:r>
      <w:r w:rsidRPr="007F2FC9">
        <w:rPr>
          <w:rFonts w:ascii="Times New Roman" w:hAnsi="Times New Roman" w:cs="Times New Roman"/>
          <w:sz w:val="24"/>
          <w:szCs w:val="24"/>
        </w:rPr>
        <w:t>caves</w:t>
      </w:r>
      <w:r w:rsidR="00E65C1D">
        <w:rPr>
          <w:rFonts w:ascii="Times New Roman" w:hAnsi="Times New Roman" w:cs="Times New Roman"/>
          <w:sz w:val="24"/>
          <w:szCs w:val="24"/>
        </w:rPr>
        <w:t xml:space="preserve"> are a more protected environment from the elements that bat houses, so</w:t>
      </w:r>
      <w:r w:rsidRPr="007F2FC9">
        <w:rPr>
          <w:rFonts w:ascii="Times New Roman" w:hAnsi="Times New Roman" w:cs="Times New Roman"/>
          <w:sz w:val="24"/>
          <w:szCs w:val="24"/>
        </w:rPr>
        <w:t xml:space="preserve"> </w:t>
      </w:r>
      <w:r w:rsidR="00D32610">
        <w:rPr>
          <w:rFonts w:ascii="Times New Roman" w:hAnsi="Times New Roman" w:cs="Times New Roman"/>
          <w:sz w:val="24"/>
          <w:szCs w:val="24"/>
        </w:rPr>
        <w:t xml:space="preserve">the guano from caves in this study are likely older and less disturbed than the guano under the bat houses.  </w:t>
      </w:r>
      <w:r w:rsidR="00876C45">
        <w:rPr>
          <w:rFonts w:ascii="Times New Roman" w:hAnsi="Times New Roman" w:cs="Times New Roman"/>
          <w:sz w:val="24"/>
          <w:szCs w:val="24"/>
        </w:rPr>
        <w:t xml:space="preserve">There are also </w:t>
      </w:r>
      <w:r>
        <w:rPr>
          <w:rFonts w:ascii="Times New Roman" w:hAnsi="Times New Roman" w:cs="Times New Roman"/>
          <w:sz w:val="24"/>
          <w:szCs w:val="24"/>
        </w:rPr>
        <w:t>no established guidelines for guano collection.</w:t>
      </w:r>
    </w:p>
    <w:p w14:paraId="57280F26" w14:textId="3C20E260" w:rsidR="00A96835" w:rsidRPr="007F2FC9" w:rsidRDefault="00A96835" w:rsidP="00287E75">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The concentration of mercury in bat guano has implications for both the health of bats and cave ecosystems. </w:t>
      </w:r>
      <w:r w:rsidR="007A77DC">
        <w:rPr>
          <w:rFonts w:ascii="Times New Roman" w:hAnsi="Times New Roman" w:cs="Times New Roman"/>
          <w:sz w:val="24"/>
          <w:szCs w:val="24"/>
        </w:rPr>
        <w:t xml:space="preserve"> </w:t>
      </w:r>
      <w:r w:rsidRPr="007F2FC9">
        <w:rPr>
          <w:rFonts w:ascii="Times New Roman" w:hAnsi="Times New Roman" w:cs="Times New Roman"/>
          <w:sz w:val="24"/>
          <w:szCs w:val="24"/>
        </w:rPr>
        <w:t xml:space="preserve">Bats with white-nose syndrome have been found with elevated levels of contaminants and </w:t>
      </w:r>
      <w:r w:rsidR="00812ACA">
        <w:rPr>
          <w:rFonts w:ascii="Times New Roman" w:hAnsi="Times New Roman" w:cs="Times New Roman"/>
          <w:sz w:val="24"/>
          <w:szCs w:val="24"/>
        </w:rPr>
        <w:t xml:space="preserve">mercury exposure </w:t>
      </w:r>
      <w:r w:rsidRPr="007F2FC9">
        <w:rPr>
          <w:rFonts w:ascii="Times New Roman" w:hAnsi="Times New Roman" w:cs="Times New Roman"/>
          <w:sz w:val="24"/>
          <w:szCs w:val="24"/>
        </w:rPr>
        <w:t xml:space="preserve">could potentially predispose bats to this disease (Kannan </w:t>
      </w:r>
      <w:r w:rsidRPr="00287E75">
        <w:rPr>
          <w:rFonts w:ascii="Times New Roman" w:hAnsi="Times New Roman" w:cs="Times New Roman"/>
          <w:i/>
          <w:sz w:val="24"/>
          <w:szCs w:val="24"/>
        </w:rPr>
        <w:t>et al</w:t>
      </w:r>
      <w:r w:rsidRPr="007F2FC9">
        <w:rPr>
          <w:rFonts w:ascii="Times New Roman" w:hAnsi="Times New Roman" w:cs="Times New Roman"/>
          <w:sz w:val="24"/>
          <w:szCs w:val="24"/>
        </w:rPr>
        <w:t>.</w:t>
      </w:r>
      <w:r w:rsidR="00287E75">
        <w:rPr>
          <w:rFonts w:ascii="Times New Roman" w:hAnsi="Times New Roman" w:cs="Times New Roman"/>
          <w:sz w:val="24"/>
          <w:szCs w:val="24"/>
        </w:rPr>
        <w:t>,</w:t>
      </w:r>
      <w:r w:rsidR="00BA6109">
        <w:rPr>
          <w:rFonts w:ascii="Times New Roman" w:hAnsi="Times New Roman" w:cs="Times New Roman"/>
          <w:sz w:val="24"/>
          <w:szCs w:val="24"/>
        </w:rPr>
        <w:t xml:space="preserve"> 2010). </w:t>
      </w:r>
      <w:r w:rsidR="00EA57D0">
        <w:rPr>
          <w:rFonts w:ascii="Times New Roman" w:hAnsi="Times New Roman" w:cs="Times New Roman"/>
          <w:sz w:val="24"/>
          <w:szCs w:val="24"/>
        </w:rPr>
        <w:t xml:space="preserve"> </w:t>
      </w:r>
      <w:r w:rsidR="00BA6109">
        <w:rPr>
          <w:rFonts w:ascii="Times New Roman" w:hAnsi="Times New Roman" w:cs="Times New Roman"/>
          <w:sz w:val="24"/>
          <w:szCs w:val="24"/>
        </w:rPr>
        <w:t>The presence of mercury</w:t>
      </w:r>
      <w:r w:rsidRPr="007F2FC9">
        <w:rPr>
          <w:rFonts w:ascii="Times New Roman" w:hAnsi="Times New Roman" w:cs="Times New Roman"/>
          <w:sz w:val="24"/>
          <w:szCs w:val="24"/>
        </w:rPr>
        <w:t xml:space="preserve"> in guano affects not only the health of bats, but contami</w:t>
      </w:r>
      <w:r w:rsidR="00BA6109">
        <w:rPr>
          <w:rFonts w:ascii="Times New Roman" w:hAnsi="Times New Roman" w:cs="Times New Roman"/>
          <w:sz w:val="24"/>
          <w:szCs w:val="24"/>
        </w:rPr>
        <w:t>nated guano may allow mercury</w:t>
      </w:r>
      <w:r w:rsidR="00AF5CCA" w:rsidRPr="007F2FC9">
        <w:rPr>
          <w:rFonts w:ascii="Times New Roman" w:hAnsi="Times New Roman" w:cs="Times New Roman"/>
          <w:sz w:val="24"/>
          <w:szCs w:val="24"/>
        </w:rPr>
        <w:t xml:space="preserve"> to bio</w:t>
      </w:r>
      <w:r w:rsidRPr="007F2FC9">
        <w:rPr>
          <w:rFonts w:ascii="Times New Roman" w:hAnsi="Times New Roman" w:cs="Times New Roman"/>
          <w:sz w:val="24"/>
          <w:szCs w:val="24"/>
        </w:rPr>
        <w:t xml:space="preserve">accumulate in cave ecosystems </w:t>
      </w:r>
      <w:r w:rsidR="00411FB2">
        <w:rPr>
          <w:rFonts w:ascii="Times New Roman" w:hAnsi="Times New Roman" w:cs="Times New Roman"/>
          <w:sz w:val="24"/>
          <w:szCs w:val="24"/>
        </w:rPr>
        <w:t>and</w:t>
      </w:r>
      <w:r w:rsidRPr="007F2FC9">
        <w:rPr>
          <w:rFonts w:ascii="Times New Roman" w:hAnsi="Times New Roman" w:cs="Times New Roman"/>
          <w:sz w:val="24"/>
          <w:szCs w:val="24"/>
        </w:rPr>
        <w:t xml:space="preserve"> food webs for </w:t>
      </w:r>
      <w:r w:rsidRPr="007F2FC9">
        <w:rPr>
          <w:rFonts w:ascii="Times New Roman" w:hAnsi="Times New Roman" w:cs="Times New Roman"/>
          <w:sz w:val="24"/>
          <w:szCs w:val="24"/>
        </w:rPr>
        <w:lastRenderedPageBreak/>
        <w:t xml:space="preserve">trogloxenes, troglophiles and troglobites. Coprophagy of guano has been observed in cave-adapted salamanders (Fenolio </w:t>
      </w:r>
      <w:r w:rsidRPr="00287E75">
        <w:rPr>
          <w:rFonts w:ascii="Times New Roman" w:hAnsi="Times New Roman" w:cs="Times New Roman"/>
          <w:i/>
          <w:sz w:val="24"/>
          <w:szCs w:val="24"/>
        </w:rPr>
        <w:t>et al</w:t>
      </w:r>
      <w:r w:rsidRPr="007F2FC9">
        <w:rPr>
          <w:rFonts w:ascii="Times New Roman" w:hAnsi="Times New Roman" w:cs="Times New Roman"/>
          <w:sz w:val="24"/>
          <w:szCs w:val="24"/>
        </w:rPr>
        <w:t>.</w:t>
      </w:r>
      <w:r w:rsidR="00287E75">
        <w:rPr>
          <w:rFonts w:ascii="Times New Roman" w:hAnsi="Times New Roman" w:cs="Times New Roman"/>
          <w:sz w:val="24"/>
          <w:szCs w:val="24"/>
        </w:rPr>
        <w:t>,</w:t>
      </w:r>
      <w:r w:rsidRPr="007F2FC9">
        <w:rPr>
          <w:rFonts w:ascii="Times New Roman" w:hAnsi="Times New Roman" w:cs="Times New Roman"/>
          <w:sz w:val="24"/>
          <w:szCs w:val="24"/>
        </w:rPr>
        <w:t xml:space="preserve"> 2006), dermestid cave beetles (Mizutani </w:t>
      </w:r>
      <w:r w:rsidRPr="00287E75">
        <w:rPr>
          <w:rFonts w:ascii="Times New Roman" w:hAnsi="Times New Roman" w:cs="Times New Roman"/>
          <w:i/>
          <w:sz w:val="24"/>
          <w:szCs w:val="24"/>
        </w:rPr>
        <w:t>et al</w:t>
      </w:r>
      <w:r w:rsidRPr="007F2FC9">
        <w:rPr>
          <w:rFonts w:ascii="Times New Roman" w:hAnsi="Times New Roman" w:cs="Times New Roman"/>
          <w:sz w:val="24"/>
          <w:szCs w:val="24"/>
        </w:rPr>
        <w:t>.</w:t>
      </w:r>
      <w:r w:rsidR="00287E75">
        <w:rPr>
          <w:rFonts w:ascii="Times New Roman" w:hAnsi="Times New Roman" w:cs="Times New Roman"/>
          <w:sz w:val="24"/>
          <w:szCs w:val="24"/>
        </w:rPr>
        <w:t>,</w:t>
      </w:r>
      <w:r w:rsidRPr="007F2FC9">
        <w:rPr>
          <w:rFonts w:ascii="Times New Roman" w:hAnsi="Times New Roman" w:cs="Times New Roman"/>
          <w:sz w:val="24"/>
          <w:szCs w:val="24"/>
        </w:rPr>
        <w:t xml:space="preserve"> 1992), and even meat ants who enter caves to collect and transport guano back outside to their mounds (Moulds</w:t>
      </w:r>
      <w:r w:rsidR="00287E75">
        <w:rPr>
          <w:rFonts w:ascii="Times New Roman" w:hAnsi="Times New Roman" w:cs="Times New Roman"/>
          <w:sz w:val="24"/>
          <w:szCs w:val="24"/>
        </w:rPr>
        <w:t>,</w:t>
      </w:r>
      <w:r w:rsidRPr="007F2FC9">
        <w:rPr>
          <w:rFonts w:ascii="Times New Roman" w:hAnsi="Times New Roman" w:cs="Times New Roman"/>
          <w:sz w:val="24"/>
          <w:szCs w:val="24"/>
        </w:rPr>
        <w:t xml:space="preserve"> 2006). </w:t>
      </w:r>
      <w:r w:rsidR="007A77DC">
        <w:rPr>
          <w:rFonts w:ascii="Times New Roman" w:hAnsi="Times New Roman" w:cs="Times New Roman"/>
          <w:sz w:val="24"/>
          <w:szCs w:val="24"/>
        </w:rPr>
        <w:t xml:space="preserve"> </w:t>
      </w:r>
      <w:r w:rsidRPr="007F2FC9">
        <w:rPr>
          <w:rFonts w:ascii="Times New Roman" w:hAnsi="Times New Roman" w:cs="Times New Roman"/>
          <w:sz w:val="24"/>
          <w:szCs w:val="24"/>
        </w:rPr>
        <w:t>Macroinvertebrate communities in caves have been found to increase after fresh guano is deposited (Poulson and Lavoie</w:t>
      </w:r>
      <w:r w:rsidR="00287E75">
        <w:rPr>
          <w:rFonts w:ascii="Times New Roman" w:hAnsi="Times New Roman" w:cs="Times New Roman"/>
          <w:sz w:val="24"/>
          <w:szCs w:val="24"/>
        </w:rPr>
        <w:t>,</w:t>
      </w:r>
      <w:r w:rsidRPr="007F2FC9">
        <w:rPr>
          <w:rFonts w:ascii="Times New Roman" w:hAnsi="Times New Roman" w:cs="Times New Roman"/>
          <w:sz w:val="24"/>
          <w:szCs w:val="24"/>
        </w:rPr>
        <w:t xml:space="preserve"> 2000), and the nutrient quality of guano has been found to influence biodiversity of macroinvertebrates in caves (Iskali and Zhang</w:t>
      </w:r>
      <w:r w:rsidR="00287E75">
        <w:rPr>
          <w:rFonts w:ascii="Times New Roman" w:hAnsi="Times New Roman" w:cs="Times New Roman"/>
          <w:sz w:val="24"/>
          <w:szCs w:val="24"/>
        </w:rPr>
        <w:t>,</w:t>
      </w:r>
      <w:r w:rsidRPr="007F2FC9">
        <w:rPr>
          <w:rFonts w:ascii="Times New Roman" w:hAnsi="Times New Roman" w:cs="Times New Roman"/>
          <w:sz w:val="24"/>
          <w:szCs w:val="24"/>
        </w:rPr>
        <w:t xml:space="preserve"> 2015).   </w:t>
      </w:r>
    </w:p>
    <w:p w14:paraId="4FE285B5" w14:textId="51A58101" w:rsidR="00C90088" w:rsidRPr="00B136AB" w:rsidRDefault="00A96835" w:rsidP="007F2FC9">
      <w:pPr>
        <w:spacing w:line="360" w:lineRule="auto"/>
        <w:contextualSpacing/>
        <w:rPr>
          <w:rFonts w:ascii="Times New Roman" w:hAnsi="Times New Roman" w:cs="Times New Roman"/>
          <w:sz w:val="24"/>
          <w:szCs w:val="24"/>
        </w:rPr>
      </w:pPr>
      <w:r w:rsidRPr="007F2FC9">
        <w:rPr>
          <w:rFonts w:ascii="Times New Roman" w:hAnsi="Times New Roman" w:cs="Times New Roman"/>
          <w:sz w:val="24"/>
          <w:szCs w:val="24"/>
        </w:rPr>
        <w:t xml:space="preserve">       Future s</w:t>
      </w:r>
      <w:r w:rsidR="00BA4B55" w:rsidRPr="007F2FC9">
        <w:rPr>
          <w:rFonts w:ascii="Times New Roman" w:hAnsi="Times New Roman" w:cs="Times New Roman"/>
          <w:sz w:val="24"/>
          <w:szCs w:val="24"/>
        </w:rPr>
        <w:t xml:space="preserve">tudies </w:t>
      </w:r>
      <w:r w:rsidR="009A0E32">
        <w:rPr>
          <w:rFonts w:ascii="Times New Roman" w:hAnsi="Times New Roman" w:cs="Times New Roman"/>
          <w:sz w:val="24"/>
          <w:szCs w:val="24"/>
        </w:rPr>
        <w:t xml:space="preserve">should </w:t>
      </w:r>
      <w:r w:rsidR="00BA4B55" w:rsidRPr="007F2FC9">
        <w:rPr>
          <w:rFonts w:ascii="Times New Roman" w:hAnsi="Times New Roman" w:cs="Times New Roman"/>
          <w:sz w:val="24"/>
          <w:szCs w:val="24"/>
        </w:rPr>
        <w:t>evaluat</w:t>
      </w:r>
      <w:r w:rsidR="009A0E32">
        <w:rPr>
          <w:rFonts w:ascii="Times New Roman" w:hAnsi="Times New Roman" w:cs="Times New Roman"/>
          <w:sz w:val="24"/>
          <w:szCs w:val="24"/>
        </w:rPr>
        <w:t>e</w:t>
      </w:r>
      <w:r w:rsidR="0004707C" w:rsidRPr="007F2FC9">
        <w:rPr>
          <w:rFonts w:ascii="Times New Roman" w:hAnsi="Times New Roman" w:cs="Times New Roman"/>
          <w:sz w:val="24"/>
          <w:szCs w:val="24"/>
        </w:rPr>
        <w:t xml:space="preserve"> methylmercury</w:t>
      </w:r>
      <w:r w:rsidRPr="007F2FC9">
        <w:rPr>
          <w:rFonts w:ascii="Times New Roman" w:hAnsi="Times New Roman" w:cs="Times New Roman"/>
          <w:sz w:val="24"/>
          <w:szCs w:val="24"/>
        </w:rPr>
        <w:t xml:space="preserve"> concentrat</w:t>
      </w:r>
      <w:r w:rsidR="0016115D" w:rsidRPr="007F2FC9">
        <w:rPr>
          <w:rFonts w:ascii="Times New Roman" w:hAnsi="Times New Roman" w:cs="Times New Roman"/>
          <w:sz w:val="24"/>
          <w:szCs w:val="24"/>
        </w:rPr>
        <w:t xml:space="preserve">ions in both fresh guano and hair from </w:t>
      </w:r>
      <w:r w:rsidRPr="007F2FC9">
        <w:rPr>
          <w:rFonts w:ascii="Times New Roman" w:hAnsi="Times New Roman" w:cs="Times New Roman"/>
          <w:sz w:val="24"/>
          <w:szCs w:val="24"/>
        </w:rPr>
        <w:t xml:space="preserve">bats roosting above the guano to correlate concentrations between the bats and the bat waste. </w:t>
      </w:r>
      <w:r w:rsidR="007A77DC">
        <w:rPr>
          <w:rFonts w:ascii="Times New Roman" w:hAnsi="Times New Roman" w:cs="Times New Roman"/>
          <w:sz w:val="24"/>
          <w:szCs w:val="24"/>
        </w:rPr>
        <w:t xml:space="preserve"> </w:t>
      </w:r>
      <w:r w:rsidRPr="007F2FC9">
        <w:rPr>
          <w:rFonts w:ascii="Times New Roman" w:hAnsi="Times New Roman" w:cs="Times New Roman"/>
          <w:sz w:val="24"/>
          <w:szCs w:val="24"/>
        </w:rPr>
        <w:t xml:space="preserve">It would also be beneficial to know if the </w:t>
      </w:r>
      <w:r w:rsidR="00805DDF" w:rsidRPr="007F2FC9">
        <w:rPr>
          <w:rFonts w:ascii="Times New Roman" w:hAnsi="Times New Roman" w:cs="Times New Roman"/>
          <w:sz w:val="24"/>
          <w:szCs w:val="24"/>
        </w:rPr>
        <w:t>bacteria that convert</w:t>
      </w:r>
      <w:r w:rsidRPr="007F2FC9">
        <w:rPr>
          <w:rFonts w:ascii="Times New Roman" w:hAnsi="Times New Roman" w:cs="Times New Roman"/>
          <w:sz w:val="24"/>
          <w:szCs w:val="24"/>
        </w:rPr>
        <w:t xml:space="preserve"> inorganic forms </w:t>
      </w:r>
      <w:r w:rsidR="00B765EB" w:rsidRPr="007F2FC9">
        <w:rPr>
          <w:rFonts w:ascii="Times New Roman" w:hAnsi="Times New Roman" w:cs="Times New Roman"/>
          <w:sz w:val="24"/>
          <w:szCs w:val="24"/>
        </w:rPr>
        <w:t>of mercury to methylmercury</w:t>
      </w:r>
      <w:r w:rsidR="0004707C" w:rsidRPr="007F2FC9">
        <w:rPr>
          <w:rFonts w:ascii="Times New Roman" w:hAnsi="Times New Roman" w:cs="Times New Roman"/>
          <w:sz w:val="24"/>
          <w:szCs w:val="24"/>
        </w:rPr>
        <w:t xml:space="preserve"> existed in caves, as the methylmercury</w:t>
      </w:r>
      <w:r w:rsidRPr="007F2FC9">
        <w:rPr>
          <w:rFonts w:ascii="Times New Roman" w:hAnsi="Times New Roman" w:cs="Times New Roman"/>
          <w:sz w:val="24"/>
          <w:szCs w:val="24"/>
        </w:rPr>
        <w:t xml:space="preserve"> is the bioavailable form.</w:t>
      </w:r>
      <w:r w:rsidR="001E2F58" w:rsidRPr="007F2FC9" w:rsidDel="00B136AB">
        <w:rPr>
          <w:rFonts w:ascii="Times New Roman" w:hAnsi="Times New Roman" w:cs="Times New Roman"/>
          <w:sz w:val="24"/>
          <w:szCs w:val="24"/>
        </w:rPr>
        <w:t xml:space="preserve"> </w:t>
      </w:r>
    </w:p>
    <w:p w14:paraId="2141AA9D" w14:textId="77777777" w:rsidR="003D4476" w:rsidRPr="00B136AB" w:rsidRDefault="003D4476" w:rsidP="007F2FC9">
      <w:pPr>
        <w:spacing w:line="360" w:lineRule="auto"/>
        <w:contextualSpacing/>
        <w:rPr>
          <w:rFonts w:ascii="Times New Roman" w:hAnsi="Times New Roman" w:cs="Times New Roman"/>
          <w:sz w:val="24"/>
          <w:szCs w:val="24"/>
        </w:rPr>
      </w:pPr>
    </w:p>
    <w:p w14:paraId="317F2BC6" w14:textId="77777777" w:rsidR="00B136AB" w:rsidRDefault="00B136AB" w:rsidP="007F2FC9">
      <w:pPr>
        <w:spacing w:line="360" w:lineRule="auto"/>
        <w:contextualSpacing/>
        <w:rPr>
          <w:rFonts w:ascii="Times New Roman" w:hAnsi="Times New Roman" w:cs="Times New Roman"/>
          <w:sz w:val="24"/>
          <w:szCs w:val="24"/>
        </w:rPr>
      </w:pPr>
    </w:p>
    <w:p w14:paraId="1D5AB30B" w14:textId="1D5FD607" w:rsidR="00A96835" w:rsidRPr="007F2FC9" w:rsidRDefault="00287E75" w:rsidP="004B64B2">
      <w:pPr>
        <w:spacing w:line="360" w:lineRule="auto"/>
        <w:contextualSpacing/>
        <w:rPr>
          <w:rFonts w:ascii="Times New Roman" w:hAnsi="Times New Roman" w:cs="Times New Roman"/>
          <w:sz w:val="24"/>
          <w:szCs w:val="24"/>
        </w:rPr>
      </w:pPr>
      <w:r>
        <w:rPr>
          <w:rFonts w:ascii="Times New Roman" w:hAnsi="Times New Roman" w:cs="Times New Roman"/>
          <w:sz w:val="24"/>
          <w:szCs w:val="24"/>
        </w:rPr>
        <w:t>LITERATURE CITED</w:t>
      </w:r>
      <w:r w:rsidR="00A96835" w:rsidRPr="007F2FC9">
        <w:rPr>
          <w:rFonts w:ascii="Times New Roman" w:hAnsi="Times New Roman" w:cs="Times New Roman"/>
          <w:sz w:val="24"/>
          <w:szCs w:val="24"/>
        </w:rPr>
        <w:t xml:space="preserve"> </w:t>
      </w:r>
    </w:p>
    <w:p w14:paraId="3B936185" w14:textId="77777777" w:rsidR="00A96835" w:rsidRPr="007F2FC9" w:rsidRDefault="001B29FD"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ANDERSON</w:t>
      </w:r>
      <w:r w:rsidR="000E69E1" w:rsidRPr="007F2FC9">
        <w:rPr>
          <w:rFonts w:ascii="Times New Roman" w:hAnsi="Times New Roman" w:cs="Times New Roman"/>
          <w:sz w:val="24"/>
          <w:szCs w:val="24"/>
        </w:rPr>
        <w:t>,</w:t>
      </w:r>
      <w:r w:rsidR="00A96835" w:rsidRPr="007F2FC9">
        <w:rPr>
          <w:rFonts w:ascii="Times New Roman" w:hAnsi="Times New Roman" w:cs="Times New Roman"/>
          <w:sz w:val="24"/>
          <w:szCs w:val="24"/>
        </w:rPr>
        <w:t xml:space="preserve"> M</w:t>
      </w:r>
      <w:r w:rsidR="000E69E1"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J</w:t>
      </w:r>
      <w:r w:rsidR="000E69E1" w:rsidRPr="007F2FC9">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and C. J. F. ter Braak.</w:t>
      </w:r>
      <w:r w:rsidR="00A96835" w:rsidRPr="007F2FC9">
        <w:rPr>
          <w:rFonts w:ascii="Times New Roman" w:hAnsi="Times New Roman" w:cs="Times New Roman"/>
          <w:sz w:val="24"/>
          <w:szCs w:val="24"/>
        </w:rPr>
        <w:t xml:space="preserve"> </w:t>
      </w:r>
      <w:r w:rsidR="00DF6D08">
        <w:rPr>
          <w:rFonts w:ascii="Times New Roman" w:hAnsi="Times New Roman" w:cs="Times New Roman"/>
          <w:sz w:val="24"/>
          <w:szCs w:val="24"/>
        </w:rPr>
        <w:t xml:space="preserve"> </w:t>
      </w:r>
      <w:r w:rsidR="00A96835" w:rsidRPr="007F2FC9">
        <w:rPr>
          <w:rFonts w:ascii="Times New Roman" w:hAnsi="Times New Roman" w:cs="Times New Roman"/>
          <w:sz w:val="24"/>
          <w:szCs w:val="24"/>
        </w:rPr>
        <w:t>2003.</w:t>
      </w:r>
      <w:r w:rsidR="00DF6D08">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Permutation tests for multi-factorial </w:t>
      </w:r>
    </w:p>
    <w:p w14:paraId="201111D2" w14:textId="77777777" w:rsidR="00A96835" w:rsidRDefault="00A96835" w:rsidP="005A2880">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analysis of variance.  Journal of Statistical Computation and Simulation</w:t>
      </w:r>
      <w:r w:rsidR="00DF6D08">
        <w:rPr>
          <w:rFonts w:ascii="Times New Roman" w:hAnsi="Times New Roman" w:cs="Times New Roman"/>
          <w:sz w:val="24"/>
          <w:szCs w:val="24"/>
        </w:rPr>
        <w:t>,</w:t>
      </w:r>
      <w:r w:rsidRPr="007F2FC9">
        <w:rPr>
          <w:rFonts w:ascii="Times New Roman" w:hAnsi="Times New Roman" w:cs="Times New Roman"/>
          <w:sz w:val="24"/>
          <w:szCs w:val="24"/>
        </w:rPr>
        <w:t xml:space="preserve"> 73:</w:t>
      </w:r>
      <w:r w:rsidR="00DF6D08">
        <w:rPr>
          <w:rFonts w:ascii="Times New Roman" w:hAnsi="Times New Roman" w:cs="Times New Roman"/>
          <w:sz w:val="24"/>
          <w:szCs w:val="24"/>
        </w:rPr>
        <w:t xml:space="preserve"> </w:t>
      </w:r>
      <w:r w:rsidRPr="007F2FC9">
        <w:rPr>
          <w:rFonts w:ascii="Times New Roman" w:hAnsi="Times New Roman" w:cs="Times New Roman"/>
          <w:sz w:val="24"/>
          <w:szCs w:val="24"/>
        </w:rPr>
        <w:t xml:space="preserve">85-113. </w:t>
      </w:r>
    </w:p>
    <w:p w14:paraId="49E56B59" w14:textId="77777777" w:rsidR="00CA7649" w:rsidRDefault="00CA7649" w:rsidP="00CA7649">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BARBOUR, R. W., and W. H. DAVIS.  1969.  Bats of America.  Lexington, KY:  University </w:t>
      </w:r>
    </w:p>
    <w:p w14:paraId="015408CE" w14:textId="77777777" w:rsidR="00CA7649" w:rsidRDefault="00CA7649" w:rsidP="00CA7649">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Press of Kentucky.  286 p.</w:t>
      </w:r>
    </w:p>
    <w:p w14:paraId="0FE287A7" w14:textId="77777777" w:rsidR="00D34A36" w:rsidRDefault="00D34A36" w:rsidP="00D34A36">
      <w:pPr>
        <w:spacing w:line="36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BOGDANOWICZ, W., M. B. FENTON, and K. DALESZCZYK.  1999.  The relationships </w:t>
      </w:r>
    </w:p>
    <w:p w14:paraId="007AC9B8" w14:textId="77777777" w:rsidR="00D34A36" w:rsidRDefault="00D34A36" w:rsidP="00D34A36">
      <w:pPr>
        <w:spacing w:line="36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between echolocation calls, morphology and diet in insectivorous bats.  Journal of </w:t>
      </w:r>
    </w:p>
    <w:p w14:paraId="019951BB" w14:textId="77777777" w:rsidR="00D34A36" w:rsidRPr="00D34A36" w:rsidRDefault="00D34A36" w:rsidP="00D34A36">
      <w:pPr>
        <w:spacing w:line="36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Zoology, 247: 381-393.</w:t>
      </w:r>
    </w:p>
    <w:p w14:paraId="71E11F67" w14:textId="77777777" w:rsidR="005A2880" w:rsidRPr="00C0743E" w:rsidRDefault="000E69E1" w:rsidP="005A2880">
      <w:pPr>
        <w:spacing w:line="360" w:lineRule="auto"/>
        <w:contextualSpacing/>
        <w:rPr>
          <w:rFonts w:ascii="Times New Roman" w:hAnsi="Times New Roman" w:cs="Times New Roman"/>
          <w:i/>
          <w:sz w:val="24"/>
          <w:szCs w:val="24"/>
        </w:rPr>
      </w:pPr>
      <w:r w:rsidRPr="007F2FC9">
        <w:rPr>
          <w:rFonts w:ascii="Times New Roman" w:hAnsi="Times New Roman" w:cs="Times New Roman"/>
          <w:sz w:val="24"/>
          <w:szCs w:val="24"/>
        </w:rPr>
        <w:t>BRACK,</w:t>
      </w:r>
      <w:r w:rsidR="00A96835" w:rsidRPr="007F2FC9">
        <w:rPr>
          <w:rFonts w:ascii="Times New Roman" w:hAnsi="Times New Roman" w:cs="Times New Roman"/>
          <w:sz w:val="24"/>
          <w:szCs w:val="24"/>
        </w:rPr>
        <w:t xml:space="preserve"> V</w:t>
      </w:r>
      <w:r w:rsidRPr="007F2FC9">
        <w:rPr>
          <w:rFonts w:ascii="Times New Roman" w:hAnsi="Times New Roman" w:cs="Times New Roman"/>
          <w:sz w:val="24"/>
          <w:szCs w:val="24"/>
        </w:rPr>
        <w:t>., and J.</w:t>
      </w:r>
      <w:r w:rsidR="00D30941">
        <w:rPr>
          <w:rFonts w:ascii="Times New Roman" w:hAnsi="Times New Roman" w:cs="Times New Roman"/>
          <w:sz w:val="24"/>
          <w:szCs w:val="24"/>
        </w:rPr>
        <w:t xml:space="preserve"> </w:t>
      </w:r>
      <w:r w:rsidRPr="007F2FC9">
        <w:rPr>
          <w:rFonts w:ascii="Times New Roman" w:hAnsi="Times New Roman" w:cs="Times New Roman"/>
          <w:sz w:val="24"/>
          <w:szCs w:val="24"/>
        </w:rPr>
        <w:t>O. WHITAKER</w:t>
      </w:r>
      <w:r w:rsidR="00A96835" w:rsidRPr="007F2FC9">
        <w:rPr>
          <w:rFonts w:ascii="Times New Roman" w:hAnsi="Times New Roman" w:cs="Times New Roman"/>
          <w:sz w:val="24"/>
          <w:szCs w:val="24"/>
        </w:rPr>
        <w:t>.</w:t>
      </w:r>
      <w:r w:rsidR="005A2880">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2001. </w:t>
      </w:r>
      <w:r w:rsidRPr="007F2FC9">
        <w:rPr>
          <w:rFonts w:ascii="Times New Roman" w:hAnsi="Times New Roman" w:cs="Times New Roman"/>
          <w:sz w:val="24"/>
          <w:szCs w:val="24"/>
        </w:rPr>
        <w:t xml:space="preserve"> </w:t>
      </w:r>
      <w:r w:rsidR="00A96835" w:rsidRPr="007F2FC9">
        <w:rPr>
          <w:rFonts w:ascii="Times New Roman" w:hAnsi="Times New Roman" w:cs="Times New Roman"/>
          <w:sz w:val="24"/>
          <w:szCs w:val="24"/>
        </w:rPr>
        <w:t>Foods of the northern myot</w:t>
      </w:r>
      <w:r w:rsidR="005A2880">
        <w:rPr>
          <w:rFonts w:ascii="Times New Roman" w:hAnsi="Times New Roman" w:cs="Times New Roman"/>
          <w:sz w:val="24"/>
          <w:szCs w:val="24"/>
        </w:rPr>
        <w:t xml:space="preserve">is, </w:t>
      </w:r>
      <w:r w:rsidR="005A2880" w:rsidRPr="00C0743E">
        <w:rPr>
          <w:rFonts w:ascii="Times New Roman" w:hAnsi="Times New Roman" w:cs="Times New Roman"/>
          <w:i/>
          <w:sz w:val="24"/>
          <w:szCs w:val="24"/>
        </w:rPr>
        <w:t xml:space="preserve">Myotis </w:t>
      </w:r>
    </w:p>
    <w:p w14:paraId="647EA368" w14:textId="77777777" w:rsidR="00A96835" w:rsidRDefault="005A2880" w:rsidP="00C0743E">
      <w:pPr>
        <w:spacing w:line="360" w:lineRule="auto"/>
        <w:ind w:left="720"/>
        <w:contextualSpacing/>
        <w:rPr>
          <w:rFonts w:ascii="Times New Roman" w:hAnsi="Times New Roman" w:cs="Times New Roman"/>
          <w:sz w:val="24"/>
          <w:szCs w:val="24"/>
        </w:rPr>
      </w:pPr>
      <w:r w:rsidRPr="00C0743E">
        <w:rPr>
          <w:rFonts w:ascii="Times New Roman" w:hAnsi="Times New Roman" w:cs="Times New Roman"/>
          <w:i/>
          <w:sz w:val="24"/>
          <w:szCs w:val="24"/>
        </w:rPr>
        <w:t>septen</w:t>
      </w:r>
      <w:r w:rsidR="007519EE" w:rsidRPr="00C0743E">
        <w:rPr>
          <w:rFonts w:ascii="Times New Roman" w:hAnsi="Times New Roman" w:cs="Times New Roman"/>
          <w:i/>
          <w:sz w:val="24"/>
          <w:szCs w:val="24"/>
        </w:rPr>
        <w:t>trionalis</w:t>
      </w:r>
      <w:r w:rsidR="007519EE">
        <w:rPr>
          <w:rFonts w:ascii="Times New Roman" w:hAnsi="Times New Roman" w:cs="Times New Roman"/>
          <w:sz w:val="24"/>
          <w:szCs w:val="24"/>
        </w:rPr>
        <w:t>, from Missouri and Indiana</w:t>
      </w:r>
      <w:r w:rsidR="00C0743E">
        <w:rPr>
          <w:rFonts w:ascii="Times New Roman" w:hAnsi="Times New Roman" w:cs="Times New Roman"/>
          <w:sz w:val="24"/>
          <w:szCs w:val="24"/>
        </w:rPr>
        <w:t>, with notes on foraging</w:t>
      </w:r>
      <w:r w:rsidR="007519EE">
        <w:rPr>
          <w:rFonts w:ascii="Times New Roman" w:hAnsi="Times New Roman" w:cs="Times New Roman"/>
          <w:sz w:val="24"/>
          <w:szCs w:val="24"/>
        </w:rPr>
        <w:t xml:space="preserve">.  </w:t>
      </w:r>
      <w:r w:rsidR="00A96835" w:rsidRPr="007F2FC9">
        <w:rPr>
          <w:rFonts w:ascii="Times New Roman" w:hAnsi="Times New Roman" w:cs="Times New Roman"/>
          <w:sz w:val="24"/>
          <w:szCs w:val="24"/>
        </w:rPr>
        <w:t>Acta Chiropterologica</w:t>
      </w:r>
      <w:r w:rsidR="000E69E1" w:rsidRPr="007F2FC9">
        <w:rPr>
          <w:rFonts w:ascii="Times New Roman" w:hAnsi="Times New Roman" w:cs="Times New Roman"/>
          <w:sz w:val="24"/>
          <w:szCs w:val="24"/>
        </w:rPr>
        <w:t>,</w:t>
      </w:r>
      <w:r w:rsidR="00A96835" w:rsidRPr="007F2FC9">
        <w:rPr>
          <w:rFonts w:ascii="Times New Roman" w:hAnsi="Times New Roman" w:cs="Times New Roman"/>
          <w:sz w:val="24"/>
          <w:szCs w:val="24"/>
        </w:rPr>
        <w:t xml:space="preserve"> 3</w:t>
      </w:r>
      <w:r w:rsidR="00C0743E">
        <w:rPr>
          <w:rFonts w:ascii="Times New Roman" w:hAnsi="Times New Roman" w:cs="Times New Roman"/>
          <w:sz w:val="24"/>
          <w:szCs w:val="24"/>
        </w:rPr>
        <w:t>(2)</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203-210.</w:t>
      </w:r>
    </w:p>
    <w:p w14:paraId="0791C501" w14:textId="77777777" w:rsidR="00337AE1" w:rsidRDefault="00337AE1" w:rsidP="00337AE1">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CARTER, T. C., M. A. MENZEL, R. R. CHAPMAN, and K. V. MILLER.  1999.  Summer </w:t>
      </w:r>
    </w:p>
    <w:p w14:paraId="7E3F758D" w14:textId="77777777" w:rsidR="00337AE1" w:rsidRPr="00B65D79" w:rsidRDefault="00337AE1" w:rsidP="00337AE1">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foraging and roosting behavior of an eastern pipistrelle, </w:t>
      </w:r>
      <w:r w:rsidRPr="00337AE1">
        <w:rPr>
          <w:rFonts w:ascii="Times New Roman" w:hAnsi="Times New Roman" w:cs="Times New Roman"/>
          <w:i/>
          <w:sz w:val="24"/>
          <w:szCs w:val="24"/>
        </w:rPr>
        <w:t>Pipistrellus subflavus</w:t>
      </w:r>
      <w:r>
        <w:rPr>
          <w:rFonts w:ascii="Times New Roman" w:hAnsi="Times New Roman" w:cs="Times New Roman"/>
          <w:sz w:val="24"/>
          <w:szCs w:val="24"/>
        </w:rPr>
        <w:t>.  Bat Research News, 40: 5-6.</w:t>
      </w:r>
    </w:p>
    <w:p w14:paraId="638D9948" w14:textId="77777777" w:rsidR="00D95956" w:rsidRDefault="00D95956"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CLARK,</w:t>
      </w:r>
      <w:r w:rsidR="00A96835" w:rsidRPr="007F2FC9">
        <w:rPr>
          <w:rFonts w:ascii="Times New Roman" w:hAnsi="Times New Roman" w:cs="Times New Roman"/>
          <w:sz w:val="24"/>
          <w:szCs w:val="24"/>
        </w:rPr>
        <w:t xml:space="preserve"> D</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R</w:t>
      </w:r>
      <w:r>
        <w:rPr>
          <w:rFonts w:ascii="Times New Roman" w:hAnsi="Times New Roman" w:cs="Times New Roman"/>
          <w:sz w:val="24"/>
          <w:szCs w:val="24"/>
        </w:rPr>
        <w:t>.,</w:t>
      </w:r>
      <w:r w:rsidR="00A96835" w:rsidRPr="007F2FC9">
        <w:rPr>
          <w:rFonts w:ascii="Times New Roman" w:hAnsi="Times New Roman" w:cs="Times New Roman"/>
          <w:sz w:val="24"/>
          <w:szCs w:val="24"/>
        </w:rPr>
        <w:t xml:space="preserve"> Jr, </w:t>
      </w:r>
      <w:r>
        <w:rPr>
          <w:rFonts w:ascii="Times New Roman" w:hAnsi="Times New Roman" w:cs="Times New Roman"/>
          <w:sz w:val="24"/>
          <w:szCs w:val="24"/>
        </w:rPr>
        <w:t>A. S. WENNER</w:t>
      </w:r>
      <w:r w:rsidR="00A96835" w:rsidRPr="007F2FC9">
        <w:rPr>
          <w:rFonts w:ascii="Times New Roman" w:hAnsi="Times New Roman" w:cs="Times New Roman"/>
          <w:sz w:val="24"/>
          <w:szCs w:val="24"/>
        </w:rPr>
        <w:t xml:space="preserve">, </w:t>
      </w:r>
      <w:r w:rsidR="00CE089F">
        <w:rPr>
          <w:rFonts w:ascii="Times New Roman" w:hAnsi="Times New Roman" w:cs="Times New Roman"/>
          <w:sz w:val="24"/>
          <w:szCs w:val="24"/>
        </w:rPr>
        <w:t>and J. F. MOORE</w:t>
      </w:r>
      <w:r w:rsidR="00A96835" w:rsidRPr="007F2FC9">
        <w:rPr>
          <w:rFonts w:ascii="Times New Roman" w:hAnsi="Times New Roman" w:cs="Times New Roman"/>
          <w:sz w:val="24"/>
          <w:szCs w:val="24"/>
        </w:rPr>
        <w:t xml:space="preserve">. 1986.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Metal resi</w:t>
      </w:r>
      <w:r>
        <w:rPr>
          <w:rFonts w:ascii="Times New Roman" w:hAnsi="Times New Roman" w:cs="Times New Roman"/>
          <w:sz w:val="24"/>
          <w:szCs w:val="24"/>
        </w:rPr>
        <w:t xml:space="preserve">dues in bat colonies, </w:t>
      </w:r>
    </w:p>
    <w:p w14:paraId="4A3E511F" w14:textId="77777777" w:rsidR="00A96835" w:rsidRPr="007F2FC9" w:rsidRDefault="00D95956" w:rsidP="00D95956">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Jackson </w:t>
      </w:r>
      <w:r w:rsidR="00A96835" w:rsidRPr="007F2FC9">
        <w:rPr>
          <w:rFonts w:ascii="Times New Roman" w:hAnsi="Times New Roman" w:cs="Times New Roman"/>
          <w:sz w:val="24"/>
          <w:szCs w:val="24"/>
        </w:rPr>
        <w:t xml:space="preserve">County, Florida, 1981-1983.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Florida Field Naturalist</w:t>
      </w:r>
      <w:r>
        <w:rPr>
          <w:rFonts w:ascii="Times New Roman" w:hAnsi="Times New Roman" w:cs="Times New Roman"/>
          <w:sz w:val="24"/>
          <w:szCs w:val="24"/>
        </w:rPr>
        <w:t>,</w:t>
      </w:r>
      <w:r w:rsidR="00A96835" w:rsidRPr="007F2FC9">
        <w:rPr>
          <w:rFonts w:ascii="Times New Roman" w:hAnsi="Times New Roman" w:cs="Times New Roman"/>
          <w:sz w:val="24"/>
          <w:szCs w:val="24"/>
        </w:rPr>
        <w:t xml:space="preserve"> 14:</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38-45.</w:t>
      </w:r>
    </w:p>
    <w:p w14:paraId="53BAF6AA" w14:textId="77777777" w:rsidR="0048603A" w:rsidRDefault="00CE089F" w:rsidP="0048603A">
      <w:pPr>
        <w:spacing w:line="360" w:lineRule="auto"/>
        <w:contextualSpacing/>
        <w:rPr>
          <w:rFonts w:ascii="Times New Roman" w:hAnsi="Times New Roman" w:cs="Times New Roman"/>
          <w:sz w:val="24"/>
          <w:szCs w:val="24"/>
        </w:rPr>
      </w:pPr>
      <w:r>
        <w:rPr>
          <w:rFonts w:ascii="Times New Roman" w:hAnsi="Times New Roman" w:cs="Times New Roman"/>
          <w:sz w:val="24"/>
          <w:szCs w:val="24"/>
        </w:rPr>
        <w:t>CLARK,</w:t>
      </w:r>
      <w:r w:rsidR="00A96835" w:rsidRPr="007F2FC9">
        <w:rPr>
          <w:rFonts w:ascii="Times New Roman" w:hAnsi="Times New Roman" w:cs="Times New Roman"/>
          <w:sz w:val="24"/>
          <w:szCs w:val="24"/>
        </w:rPr>
        <w:t xml:space="preserve"> D</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R</w:t>
      </w:r>
      <w:r>
        <w:rPr>
          <w:rFonts w:ascii="Times New Roman" w:hAnsi="Times New Roman" w:cs="Times New Roman"/>
          <w:sz w:val="24"/>
          <w:szCs w:val="24"/>
        </w:rPr>
        <w:t>.,</w:t>
      </w:r>
      <w:r w:rsidR="0048603A">
        <w:rPr>
          <w:rFonts w:ascii="Times New Roman" w:hAnsi="Times New Roman" w:cs="Times New Roman"/>
          <w:sz w:val="24"/>
          <w:szCs w:val="24"/>
        </w:rPr>
        <w:t xml:space="preserve"> J</w:t>
      </w:r>
      <w:r w:rsidR="00BE2147">
        <w:rPr>
          <w:rFonts w:ascii="Times New Roman" w:hAnsi="Times New Roman" w:cs="Times New Roman"/>
          <w:sz w:val="24"/>
          <w:szCs w:val="24"/>
        </w:rPr>
        <w:t xml:space="preserve">. </w:t>
      </w:r>
      <w:r w:rsidR="0048603A">
        <w:rPr>
          <w:rFonts w:ascii="Times New Roman" w:hAnsi="Times New Roman" w:cs="Times New Roman"/>
          <w:sz w:val="24"/>
          <w:szCs w:val="24"/>
        </w:rPr>
        <w:t>R</w:t>
      </w:r>
      <w:r w:rsidR="00BE2147">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and R. F. SHORE</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2001.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Chiroptera.</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Pp. 159-214</w:t>
      </w:r>
      <w:r>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sidR="00A96835" w:rsidRPr="00CE089F">
        <w:rPr>
          <w:rFonts w:ascii="Times New Roman" w:hAnsi="Times New Roman" w:cs="Times New Roman"/>
          <w:i/>
          <w:sz w:val="24"/>
          <w:szCs w:val="24"/>
        </w:rPr>
        <w:t>in</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Ecotoxicology in </w:t>
      </w:r>
    </w:p>
    <w:p w14:paraId="4695C0E2" w14:textId="77777777" w:rsidR="00A96835" w:rsidRPr="007F2FC9" w:rsidRDefault="00CE089F" w:rsidP="0048603A">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wild mammals (R. F. SHORE and B. A. RATTNER</w:t>
      </w:r>
      <w:r w:rsidRPr="007F2FC9">
        <w:rPr>
          <w:rFonts w:ascii="Times New Roman" w:hAnsi="Times New Roman" w:cs="Times New Roman"/>
          <w:sz w:val="24"/>
          <w:szCs w:val="24"/>
        </w:rPr>
        <w:t>, ed</w:t>
      </w:r>
      <w:r>
        <w:rPr>
          <w:rFonts w:ascii="Times New Roman" w:hAnsi="Times New Roman" w:cs="Times New Roman"/>
          <w:sz w:val="24"/>
          <w:szCs w:val="24"/>
        </w:rPr>
        <w:t>s)</w:t>
      </w:r>
      <w:r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John Wiley &amp; Sons, New York.</w:t>
      </w:r>
    </w:p>
    <w:p w14:paraId="1ACD5AC2" w14:textId="77777777" w:rsidR="00E5747C" w:rsidRDefault="00E5747C"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CUCULIC, V., N. CUKROV, </w:t>
      </w:r>
      <w:r w:rsidRPr="007F2FC9">
        <w:rPr>
          <w:rFonts w:ascii="Times New Roman" w:hAnsi="Times New Roman" w:cs="Times New Roman"/>
          <w:sz w:val="24"/>
          <w:szCs w:val="24"/>
        </w:rPr>
        <w:t>Ž</w:t>
      </w:r>
      <w:r>
        <w:rPr>
          <w:rFonts w:ascii="Times New Roman" w:hAnsi="Times New Roman" w:cs="Times New Roman"/>
          <w:sz w:val="24"/>
          <w:szCs w:val="24"/>
        </w:rPr>
        <w:t xml:space="preserve"> KWOKAL</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and M. MLAKAR</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2011.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Distribution of trace </w:t>
      </w:r>
    </w:p>
    <w:p w14:paraId="531F7674" w14:textId="77777777" w:rsidR="00E5747C" w:rsidRDefault="00A96835" w:rsidP="00E5747C">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metals in anchialine caves of Adriatic Sea, Croatia. Estuarine, Coastal and Shelf</w:t>
      </w:r>
      <w:r w:rsidR="00E5747C">
        <w:rPr>
          <w:rFonts w:ascii="Times New Roman" w:hAnsi="Times New Roman" w:cs="Times New Roman"/>
          <w:sz w:val="24"/>
          <w:szCs w:val="24"/>
        </w:rPr>
        <w:t xml:space="preserve">. </w:t>
      </w:r>
      <w:r w:rsidRPr="007F2FC9">
        <w:rPr>
          <w:rFonts w:ascii="Times New Roman" w:hAnsi="Times New Roman" w:cs="Times New Roman"/>
          <w:sz w:val="24"/>
          <w:szCs w:val="24"/>
        </w:rPr>
        <w:t xml:space="preserve"> </w:t>
      </w:r>
    </w:p>
    <w:p w14:paraId="79101FE5" w14:textId="77777777" w:rsidR="00A96835" w:rsidRPr="007F2FC9" w:rsidRDefault="00A96835" w:rsidP="00E5747C">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Science</w:t>
      </w:r>
      <w:r w:rsidR="00E5747C">
        <w:rPr>
          <w:rFonts w:ascii="Times New Roman" w:hAnsi="Times New Roman" w:cs="Times New Roman"/>
          <w:sz w:val="24"/>
          <w:szCs w:val="24"/>
        </w:rPr>
        <w:t>,</w:t>
      </w:r>
      <w:r w:rsidRPr="007F2FC9">
        <w:rPr>
          <w:rFonts w:ascii="Times New Roman" w:hAnsi="Times New Roman" w:cs="Times New Roman"/>
          <w:sz w:val="24"/>
          <w:szCs w:val="24"/>
        </w:rPr>
        <w:t xml:space="preserve"> 95</w:t>
      </w:r>
      <w:r w:rsidR="00DD0207">
        <w:rPr>
          <w:rFonts w:ascii="Times New Roman" w:hAnsi="Times New Roman" w:cs="Times New Roman"/>
          <w:sz w:val="24"/>
          <w:szCs w:val="24"/>
        </w:rPr>
        <w:t>(1)</w:t>
      </w:r>
      <w:r w:rsidRPr="007F2FC9">
        <w:rPr>
          <w:rFonts w:ascii="Times New Roman" w:hAnsi="Times New Roman" w:cs="Times New Roman"/>
          <w:sz w:val="24"/>
          <w:szCs w:val="24"/>
        </w:rPr>
        <w:t>:</w:t>
      </w:r>
      <w:r w:rsidR="00E5747C">
        <w:rPr>
          <w:rFonts w:ascii="Times New Roman" w:hAnsi="Times New Roman" w:cs="Times New Roman"/>
          <w:sz w:val="24"/>
          <w:szCs w:val="24"/>
        </w:rPr>
        <w:t xml:space="preserve"> </w:t>
      </w:r>
      <w:r w:rsidRPr="007F2FC9">
        <w:rPr>
          <w:rFonts w:ascii="Times New Roman" w:hAnsi="Times New Roman" w:cs="Times New Roman"/>
          <w:sz w:val="24"/>
          <w:szCs w:val="24"/>
        </w:rPr>
        <w:t>253-263.</w:t>
      </w:r>
    </w:p>
    <w:p w14:paraId="7AA499A3" w14:textId="77777777" w:rsidR="00237571" w:rsidRDefault="00237571"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FENOLIO,</w:t>
      </w:r>
      <w:r w:rsidR="00A96835" w:rsidRPr="007F2FC9">
        <w:rPr>
          <w:rFonts w:ascii="Times New Roman" w:hAnsi="Times New Roman" w:cs="Times New Roman"/>
          <w:sz w:val="24"/>
          <w:szCs w:val="24"/>
        </w:rPr>
        <w:t xml:space="preserve"> D</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B</w:t>
      </w:r>
      <w:r>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G. O. GRAENIN</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B. A. COLLIER</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and J. F. STOUT.  </w:t>
      </w:r>
      <w:r w:rsidR="00A96835" w:rsidRPr="007F2FC9">
        <w:rPr>
          <w:rFonts w:ascii="Times New Roman" w:hAnsi="Times New Roman" w:cs="Times New Roman"/>
          <w:sz w:val="24"/>
          <w:szCs w:val="24"/>
        </w:rPr>
        <w:t xml:space="preserve">2006. Coprophagy in a </w:t>
      </w:r>
    </w:p>
    <w:p w14:paraId="17A6EF63" w14:textId="77777777" w:rsidR="00237571" w:rsidRDefault="00A96835" w:rsidP="00237571">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cave-adapted salamander; the importance of bat guano examined t</w:t>
      </w:r>
      <w:r w:rsidR="00237571">
        <w:rPr>
          <w:rFonts w:ascii="Times New Roman" w:hAnsi="Times New Roman" w:cs="Times New Roman"/>
          <w:sz w:val="24"/>
          <w:szCs w:val="24"/>
        </w:rPr>
        <w:t xml:space="preserve">hrough nutritional and </w:t>
      </w:r>
    </w:p>
    <w:p w14:paraId="7A3A7577" w14:textId="77777777" w:rsidR="00A96835" w:rsidRDefault="00237571" w:rsidP="00237571">
      <w:pPr>
        <w:spacing w:line="360" w:lineRule="auto"/>
        <w:ind w:firstLine="720"/>
        <w:contextualSpacing/>
        <w:rPr>
          <w:ins w:id="161" w:author="Jenise" w:date="2017-12-11T22:54:00Z"/>
          <w:rFonts w:ascii="Times New Roman" w:hAnsi="Times New Roman" w:cs="Times New Roman"/>
          <w:sz w:val="24"/>
          <w:szCs w:val="24"/>
        </w:rPr>
      </w:pPr>
      <w:r>
        <w:rPr>
          <w:rFonts w:ascii="Times New Roman" w:hAnsi="Times New Roman" w:cs="Times New Roman"/>
          <w:sz w:val="24"/>
          <w:szCs w:val="24"/>
        </w:rPr>
        <w:t xml:space="preserve">stable </w:t>
      </w:r>
      <w:r w:rsidR="00A96835" w:rsidRPr="007F2FC9">
        <w:rPr>
          <w:rFonts w:ascii="Times New Roman" w:hAnsi="Times New Roman" w:cs="Times New Roman"/>
          <w:sz w:val="24"/>
          <w:szCs w:val="24"/>
        </w:rPr>
        <w:t xml:space="preserve">isotope analyses.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Proceedings of the Royal Society B</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273:</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439-443.</w:t>
      </w:r>
    </w:p>
    <w:p w14:paraId="635DAAA1" w14:textId="74168915" w:rsidR="007C2E00" w:rsidRDefault="007C2E00" w:rsidP="007C2E00">
      <w:pPr>
        <w:spacing w:line="360" w:lineRule="auto"/>
        <w:contextualSpacing/>
        <w:rPr>
          <w:rFonts w:ascii="Times New Roman" w:hAnsi="Times New Roman" w:cs="Times New Roman"/>
          <w:sz w:val="24"/>
          <w:szCs w:val="24"/>
        </w:rPr>
        <w:pPrChange w:id="162" w:author="Jenise" w:date="2017-12-11T22:56:00Z">
          <w:pPr>
            <w:spacing w:line="360" w:lineRule="auto"/>
            <w:ind w:firstLine="720"/>
            <w:contextualSpacing/>
          </w:pPr>
        </w:pPrChange>
      </w:pPr>
      <w:ins w:id="163" w:author="Jenise" w:date="2017-12-11T22:54:00Z">
        <w:r>
          <w:rPr>
            <w:rFonts w:ascii="Times New Roman" w:hAnsi="Times New Roman" w:cs="Times New Roman"/>
            <w:sz w:val="24"/>
            <w:szCs w:val="24"/>
          </w:rPr>
          <w:t xml:space="preserve">FLIGNER, M. A, </w:t>
        </w:r>
      </w:ins>
      <w:ins w:id="164" w:author="Jenise" w:date="2017-12-11T22:55:00Z">
        <w:r>
          <w:rPr>
            <w:rFonts w:ascii="Times New Roman" w:hAnsi="Times New Roman" w:cs="Times New Roman"/>
            <w:sz w:val="24"/>
            <w:szCs w:val="24"/>
          </w:rPr>
          <w:t xml:space="preserve">and </w:t>
        </w:r>
      </w:ins>
      <w:ins w:id="165" w:author="Jenise" w:date="2017-12-11T22:54:00Z">
        <w:r>
          <w:rPr>
            <w:rFonts w:ascii="Times New Roman" w:hAnsi="Times New Roman" w:cs="Times New Roman"/>
            <w:sz w:val="24"/>
            <w:szCs w:val="24"/>
          </w:rPr>
          <w:t>T. J. KILLEEN</w:t>
        </w:r>
      </w:ins>
      <w:ins w:id="166" w:author="Jenise" w:date="2017-12-11T22:55:00Z">
        <w:r>
          <w:rPr>
            <w:rFonts w:ascii="Times New Roman" w:hAnsi="Times New Roman" w:cs="Times New Roman"/>
            <w:sz w:val="24"/>
            <w:szCs w:val="24"/>
          </w:rPr>
          <w:t xml:space="preserve">.  1976.  Distribution-free two-sample tests for scale.  Journal of the </w:t>
        </w:r>
      </w:ins>
      <w:ins w:id="167" w:author="Jenise" w:date="2017-12-11T22:56:00Z">
        <w:r>
          <w:rPr>
            <w:rFonts w:ascii="Times New Roman" w:hAnsi="Times New Roman" w:cs="Times New Roman"/>
            <w:sz w:val="24"/>
            <w:szCs w:val="24"/>
          </w:rPr>
          <w:t>American</w:t>
        </w:r>
      </w:ins>
      <w:ins w:id="168" w:author="Jenise" w:date="2017-12-11T22:55:00Z">
        <w:r>
          <w:rPr>
            <w:rFonts w:ascii="Times New Roman" w:hAnsi="Times New Roman" w:cs="Times New Roman"/>
            <w:sz w:val="24"/>
            <w:szCs w:val="24"/>
          </w:rPr>
          <w:t xml:space="preserve"> </w:t>
        </w:r>
      </w:ins>
      <w:ins w:id="169" w:author="Jenise" w:date="2017-12-11T22:56:00Z">
        <w:r>
          <w:rPr>
            <w:rFonts w:ascii="Times New Roman" w:hAnsi="Times New Roman" w:cs="Times New Roman"/>
            <w:sz w:val="24"/>
            <w:szCs w:val="24"/>
          </w:rPr>
          <w:t>Statistical Association, 71: 210-213.</w:t>
        </w:r>
      </w:ins>
    </w:p>
    <w:p w14:paraId="14910BD3" w14:textId="52911C5D" w:rsidR="004B64B2" w:rsidRDefault="004B64B2" w:rsidP="004B64B2">
      <w:pPr>
        <w:spacing w:line="360" w:lineRule="auto"/>
        <w:contextualSpacing/>
        <w:rPr>
          <w:rFonts w:ascii="Times New Roman" w:hAnsi="Times New Roman" w:cs="Times New Roman"/>
          <w:sz w:val="24"/>
          <w:szCs w:val="24"/>
        </w:rPr>
      </w:pPr>
      <w:r>
        <w:rPr>
          <w:rFonts w:ascii="Times New Roman" w:hAnsi="Times New Roman" w:cs="Times New Roman"/>
          <w:sz w:val="24"/>
          <w:szCs w:val="24"/>
        </w:rPr>
        <w:t>FUJITA</w:t>
      </w:r>
      <w:r w:rsidR="008F0FC0">
        <w:rPr>
          <w:rFonts w:ascii="Times New Roman" w:hAnsi="Times New Roman" w:cs="Times New Roman"/>
          <w:sz w:val="24"/>
          <w:szCs w:val="24"/>
        </w:rPr>
        <w:t xml:space="preserve">, M. S., and T. H. Kunz.  1984.  </w:t>
      </w:r>
      <w:r w:rsidR="008F0FC0" w:rsidRPr="008F0FC0">
        <w:rPr>
          <w:rFonts w:ascii="Times New Roman" w:hAnsi="Times New Roman" w:cs="Times New Roman"/>
          <w:i/>
          <w:sz w:val="24"/>
          <w:szCs w:val="24"/>
        </w:rPr>
        <w:t>Pipistrellus subflavus</w:t>
      </w:r>
      <w:r w:rsidR="008F0FC0">
        <w:rPr>
          <w:rFonts w:ascii="Times New Roman" w:hAnsi="Times New Roman" w:cs="Times New Roman"/>
          <w:sz w:val="24"/>
          <w:szCs w:val="24"/>
        </w:rPr>
        <w:t>.  Mammalian Species, 228: 1-6.</w:t>
      </w:r>
    </w:p>
    <w:p w14:paraId="2FB94187" w14:textId="77777777" w:rsidR="00E90E32" w:rsidRDefault="00E90E32" w:rsidP="00E90E32">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FUKUI, D., M. MURAKAMI, S. NAKANO, AND T. AOI.  2006.  Effect of emergent aquatic </w:t>
      </w:r>
    </w:p>
    <w:p w14:paraId="7113B613" w14:textId="77777777" w:rsidR="00E90E32" w:rsidRDefault="00E90E32" w:rsidP="00E90E32">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insects on bat foraging in a riparian forest.  Journal of Animal Ecology, 75: 1252-1258.</w:t>
      </w:r>
    </w:p>
    <w:p w14:paraId="5E81A50F" w14:textId="77777777" w:rsidR="00493B26" w:rsidRDefault="00493B26" w:rsidP="005B1D4E">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GAMES, P. A., J. F. HOWELL.  1976.  </w:t>
      </w:r>
      <w:r w:rsidRPr="00493B26">
        <w:rPr>
          <w:rFonts w:ascii="Times New Roman" w:hAnsi="Times New Roman" w:cs="Times New Roman"/>
          <w:sz w:val="24"/>
          <w:szCs w:val="24"/>
        </w:rPr>
        <w:t>Pairwise Mult</w:t>
      </w:r>
      <w:r>
        <w:rPr>
          <w:rFonts w:ascii="Times New Roman" w:hAnsi="Times New Roman" w:cs="Times New Roman"/>
          <w:sz w:val="24"/>
          <w:szCs w:val="24"/>
        </w:rPr>
        <w:t>iple Comparison Procedures with</w:t>
      </w:r>
    </w:p>
    <w:p w14:paraId="37767746" w14:textId="77777777" w:rsidR="00493B26" w:rsidRDefault="00493B26" w:rsidP="00493B26">
      <w:pPr>
        <w:spacing w:line="360" w:lineRule="auto"/>
        <w:ind w:firstLine="720"/>
        <w:contextualSpacing/>
        <w:rPr>
          <w:rFonts w:ascii="Times New Roman" w:hAnsi="Times New Roman" w:cs="Times New Roman"/>
          <w:sz w:val="24"/>
          <w:szCs w:val="24"/>
        </w:rPr>
      </w:pPr>
      <w:r w:rsidRPr="00493B26">
        <w:rPr>
          <w:rFonts w:ascii="Times New Roman" w:hAnsi="Times New Roman" w:cs="Times New Roman"/>
          <w:sz w:val="24"/>
          <w:szCs w:val="24"/>
        </w:rPr>
        <w:t>Unequal N's and/or Variances: A Monte</w:t>
      </w:r>
      <w:r>
        <w:rPr>
          <w:rFonts w:ascii="Times New Roman" w:hAnsi="Times New Roman" w:cs="Times New Roman"/>
          <w:sz w:val="24"/>
          <w:szCs w:val="24"/>
        </w:rPr>
        <w:t xml:space="preserve"> </w:t>
      </w:r>
      <w:r w:rsidRPr="00493B26">
        <w:rPr>
          <w:rFonts w:ascii="Times New Roman" w:hAnsi="Times New Roman" w:cs="Times New Roman"/>
          <w:sz w:val="24"/>
          <w:szCs w:val="24"/>
        </w:rPr>
        <w:t>Carlo Study</w:t>
      </w:r>
      <w:r>
        <w:rPr>
          <w:rFonts w:ascii="Times New Roman" w:hAnsi="Times New Roman" w:cs="Times New Roman"/>
          <w:sz w:val="24"/>
          <w:szCs w:val="24"/>
        </w:rPr>
        <w:t>.  Journal of Educational</w:t>
      </w:r>
    </w:p>
    <w:p w14:paraId="7DD50A8E" w14:textId="56CA7B6A" w:rsidR="00493B26" w:rsidRPr="007F2FC9" w:rsidRDefault="00493B26" w:rsidP="005B1D4E">
      <w:pPr>
        <w:spacing w:line="360" w:lineRule="auto"/>
        <w:ind w:left="720"/>
        <w:contextualSpacing/>
        <w:rPr>
          <w:rFonts w:ascii="Times New Roman" w:hAnsi="Times New Roman" w:cs="Times New Roman"/>
          <w:sz w:val="24"/>
          <w:szCs w:val="24"/>
        </w:rPr>
      </w:pPr>
      <w:r w:rsidRPr="00493B26">
        <w:rPr>
          <w:rFonts w:ascii="Times New Roman" w:hAnsi="Times New Roman" w:cs="Times New Roman"/>
          <w:sz w:val="24"/>
          <w:szCs w:val="24"/>
        </w:rPr>
        <w:t>Statistics</w:t>
      </w:r>
      <w:r>
        <w:rPr>
          <w:rFonts w:ascii="Times New Roman" w:hAnsi="Times New Roman" w:cs="Times New Roman"/>
          <w:sz w:val="24"/>
          <w:szCs w:val="24"/>
        </w:rPr>
        <w:t>, 1: 113-125.</w:t>
      </w:r>
    </w:p>
    <w:p w14:paraId="1C3CF589" w14:textId="77777777" w:rsidR="000A2E21" w:rsidRDefault="000A2E21"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GORE,</w:t>
      </w:r>
      <w:r w:rsidR="00A96835" w:rsidRPr="007F2FC9">
        <w:rPr>
          <w:rFonts w:ascii="Times New Roman" w:hAnsi="Times New Roman" w:cs="Times New Roman"/>
          <w:sz w:val="24"/>
          <w:szCs w:val="24"/>
        </w:rPr>
        <w:t xml:space="preserve"> J</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A</w:t>
      </w:r>
      <w:r w:rsidR="0048603A">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L. LAZURE</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and M. E. LUDLOW.  </w:t>
      </w:r>
      <w:r w:rsidR="00A96835" w:rsidRPr="007F2FC9">
        <w:rPr>
          <w:rFonts w:ascii="Times New Roman" w:hAnsi="Times New Roman" w:cs="Times New Roman"/>
          <w:sz w:val="24"/>
          <w:szCs w:val="24"/>
        </w:rPr>
        <w:t>2012.</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Decline in the</w:t>
      </w:r>
      <w:r>
        <w:rPr>
          <w:rFonts w:ascii="Times New Roman" w:hAnsi="Times New Roman" w:cs="Times New Roman"/>
          <w:sz w:val="24"/>
          <w:szCs w:val="24"/>
        </w:rPr>
        <w:t xml:space="preserve"> winter population of </w:t>
      </w:r>
    </w:p>
    <w:p w14:paraId="69A43B58" w14:textId="77777777" w:rsidR="00A96835" w:rsidRPr="007F2FC9" w:rsidRDefault="000A2E21" w:rsidP="000A2E2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gray bats </w:t>
      </w:r>
      <w:r w:rsidR="00A96835" w:rsidRPr="007F2FC9">
        <w:rPr>
          <w:rFonts w:ascii="Times New Roman" w:hAnsi="Times New Roman" w:cs="Times New Roman"/>
          <w:sz w:val="24"/>
          <w:szCs w:val="24"/>
        </w:rPr>
        <w:t>(</w:t>
      </w:r>
      <w:r w:rsidR="00A96835" w:rsidRPr="000A2E21">
        <w:rPr>
          <w:rFonts w:ascii="Times New Roman" w:hAnsi="Times New Roman" w:cs="Times New Roman"/>
          <w:i/>
          <w:sz w:val="24"/>
          <w:szCs w:val="24"/>
        </w:rPr>
        <w:t>Myotis grisescens</w:t>
      </w:r>
      <w:r w:rsidR="00A96835" w:rsidRPr="007F2FC9">
        <w:rPr>
          <w:rFonts w:ascii="Times New Roman" w:hAnsi="Times New Roman" w:cs="Times New Roman"/>
          <w:sz w:val="24"/>
          <w:szCs w:val="24"/>
        </w:rPr>
        <w:t xml:space="preserve">) in Florida.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Southeastern Naturalist</w:t>
      </w:r>
      <w:r>
        <w:rPr>
          <w:rFonts w:ascii="Times New Roman" w:hAnsi="Times New Roman" w:cs="Times New Roman"/>
          <w:sz w:val="24"/>
          <w:szCs w:val="24"/>
        </w:rPr>
        <w:t>,</w:t>
      </w:r>
      <w:r w:rsidR="00A96835" w:rsidRPr="007F2FC9">
        <w:rPr>
          <w:rFonts w:ascii="Times New Roman" w:hAnsi="Times New Roman" w:cs="Times New Roman"/>
          <w:sz w:val="24"/>
          <w:szCs w:val="24"/>
        </w:rPr>
        <w:t xml:space="preserve"> 11:</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89-98.</w:t>
      </w:r>
    </w:p>
    <w:p w14:paraId="5C85901C" w14:textId="77777777" w:rsidR="00731BC1" w:rsidRDefault="00731BC1"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GORE,</w:t>
      </w:r>
      <w:r w:rsidR="00A96835" w:rsidRPr="007F2FC9">
        <w:rPr>
          <w:rFonts w:ascii="Times New Roman" w:hAnsi="Times New Roman" w:cs="Times New Roman"/>
          <w:sz w:val="24"/>
          <w:szCs w:val="24"/>
        </w:rPr>
        <w:t xml:space="preserve"> J</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A</w:t>
      </w:r>
      <w:r>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and J. A. HOVIS</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1998.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Status and conservation of southeastern myotis maternity </w:t>
      </w:r>
    </w:p>
    <w:p w14:paraId="0AF666A7" w14:textId="77777777" w:rsidR="00A96835" w:rsidRPr="007F2FC9" w:rsidRDefault="00A96835" w:rsidP="00731BC1">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colonies in Florida caves. </w:t>
      </w:r>
      <w:r w:rsidR="00731BC1">
        <w:rPr>
          <w:rFonts w:ascii="Times New Roman" w:hAnsi="Times New Roman" w:cs="Times New Roman"/>
          <w:sz w:val="24"/>
          <w:szCs w:val="24"/>
        </w:rPr>
        <w:t xml:space="preserve"> </w:t>
      </w:r>
      <w:r w:rsidRPr="007F2FC9">
        <w:rPr>
          <w:rFonts w:ascii="Times New Roman" w:hAnsi="Times New Roman" w:cs="Times New Roman"/>
          <w:sz w:val="24"/>
          <w:szCs w:val="24"/>
        </w:rPr>
        <w:t>Florida Scientist</w:t>
      </w:r>
      <w:r w:rsidR="00731BC1">
        <w:rPr>
          <w:rFonts w:ascii="Times New Roman" w:hAnsi="Times New Roman" w:cs="Times New Roman"/>
          <w:sz w:val="24"/>
          <w:szCs w:val="24"/>
        </w:rPr>
        <w:t>,</w:t>
      </w:r>
      <w:r w:rsidRPr="007F2FC9">
        <w:rPr>
          <w:rFonts w:ascii="Times New Roman" w:hAnsi="Times New Roman" w:cs="Times New Roman"/>
          <w:sz w:val="24"/>
          <w:szCs w:val="24"/>
        </w:rPr>
        <w:t xml:space="preserve"> 61:</w:t>
      </w:r>
      <w:r w:rsidR="00731BC1">
        <w:rPr>
          <w:rFonts w:ascii="Times New Roman" w:hAnsi="Times New Roman" w:cs="Times New Roman"/>
          <w:sz w:val="24"/>
          <w:szCs w:val="24"/>
        </w:rPr>
        <w:t xml:space="preserve"> </w:t>
      </w:r>
      <w:r w:rsidR="00487B32">
        <w:rPr>
          <w:rFonts w:ascii="Times New Roman" w:hAnsi="Times New Roman" w:cs="Times New Roman"/>
          <w:sz w:val="24"/>
          <w:szCs w:val="24"/>
        </w:rPr>
        <w:t>160-</w:t>
      </w:r>
      <w:r w:rsidRPr="007F2FC9">
        <w:rPr>
          <w:rFonts w:ascii="Times New Roman" w:hAnsi="Times New Roman" w:cs="Times New Roman"/>
          <w:sz w:val="24"/>
          <w:szCs w:val="24"/>
        </w:rPr>
        <w:t>169.</w:t>
      </w:r>
    </w:p>
    <w:p w14:paraId="29CCDE66" w14:textId="77777777" w:rsidR="002D24C6" w:rsidRDefault="002D24C6"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HAGAN,</w:t>
      </w:r>
      <w:r w:rsidR="00A96835" w:rsidRPr="007F2FC9">
        <w:rPr>
          <w:rFonts w:ascii="Times New Roman" w:hAnsi="Times New Roman" w:cs="Times New Roman"/>
          <w:sz w:val="24"/>
          <w:szCs w:val="24"/>
        </w:rPr>
        <w:t xml:space="preserve"> S.</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2014.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Mercury bioaccumulation in bat populations in Mammoth Cave National </w:t>
      </w:r>
    </w:p>
    <w:p w14:paraId="337CBEB4" w14:textId="77777777" w:rsidR="002D24C6" w:rsidRDefault="00A96835" w:rsidP="002D24C6">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Park: Modern, Historical, and Ancient Samples. </w:t>
      </w:r>
      <w:r w:rsidR="002D24C6">
        <w:rPr>
          <w:rFonts w:ascii="Times New Roman" w:hAnsi="Times New Roman" w:cs="Times New Roman"/>
          <w:sz w:val="24"/>
          <w:szCs w:val="24"/>
        </w:rPr>
        <w:t xml:space="preserve"> </w:t>
      </w:r>
      <w:r w:rsidRPr="007F2FC9">
        <w:rPr>
          <w:rFonts w:ascii="Times New Roman" w:hAnsi="Times New Roman" w:cs="Times New Roman"/>
          <w:sz w:val="24"/>
          <w:szCs w:val="24"/>
        </w:rPr>
        <w:t xml:space="preserve">Thesis. </w:t>
      </w:r>
      <w:r w:rsidR="002D24C6">
        <w:rPr>
          <w:rFonts w:ascii="Times New Roman" w:hAnsi="Times New Roman" w:cs="Times New Roman"/>
          <w:sz w:val="24"/>
          <w:szCs w:val="24"/>
        </w:rPr>
        <w:t xml:space="preserve"> </w:t>
      </w:r>
      <w:r w:rsidRPr="007F2FC9">
        <w:rPr>
          <w:rFonts w:ascii="Times New Roman" w:hAnsi="Times New Roman" w:cs="Times New Roman"/>
          <w:sz w:val="24"/>
          <w:szCs w:val="24"/>
        </w:rPr>
        <w:t xml:space="preserve">Western Kentucky University. </w:t>
      </w:r>
    </w:p>
    <w:p w14:paraId="53ACDC73" w14:textId="77777777" w:rsidR="00A96835" w:rsidRPr="007F2FC9" w:rsidRDefault="00A96835" w:rsidP="002D24C6">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Kentucky.</w:t>
      </w:r>
    </w:p>
    <w:p w14:paraId="2992188C" w14:textId="77777777" w:rsidR="00A635C2" w:rsidRDefault="00A635C2"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HICKEY,</w:t>
      </w:r>
      <w:r w:rsidR="00A96835" w:rsidRPr="007F2FC9">
        <w:rPr>
          <w:rFonts w:ascii="Times New Roman" w:hAnsi="Times New Roman" w:cs="Times New Roman"/>
          <w:sz w:val="24"/>
          <w:szCs w:val="24"/>
        </w:rPr>
        <w:t xml:space="preserve"> M</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B</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C</w:t>
      </w:r>
      <w:r>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M. B. FENTON</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K. C. MACDONALD, and C. SOULLIERE.  </w:t>
      </w:r>
      <w:r w:rsidR="00A96835" w:rsidRPr="007F2FC9">
        <w:rPr>
          <w:rFonts w:ascii="Times New Roman" w:hAnsi="Times New Roman" w:cs="Times New Roman"/>
          <w:sz w:val="24"/>
          <w:szCs w:val="24"/>
        </w:rPr>
        <w:t xml:space="preserve">2001.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Trace </w:t>
      </w:r>
    </w:p>
    <w:p w14:paraId="64C4747F" w14:textId="77777777" w:rsidR="00A635C2" w:rsidRDefault="00A96835" w:rsidP="00A635C2">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elements in the fur of bats (Chiroptera: </w:t>
      </w:r>
      <w:r w:rsidRPr="005958C7">
        <w:rPr>
          <w:rFonts w:ascii="Times New Roman" w:hAnsi="Times New Roman" w:cs="Times New Roman"/>
          <w:sz w:val="24"/>
          <w:szCs w:val="24"/>
        </w:rPr>
        <w:t>Vespertilionidae</w:t>
      </w:r>
      <w:r w:rsidR="005958C7">
        <w:rPr>
          <w:rFonts w:ascii="Times New Roman" w:hAnsi="Times New Roman" w:cs="Times New Roman"/>
          <w:sz w:val="24"/>
          <w:szCs w:val="24"/>
        </w:rPr>
        <w:t>) from Ontario and Quebec,</w:t>
      </w:r>
      <w:r w:rsidRPr="007F2FC9">
        <w:rPr>
          <w:rFonts w:ascii="Times New Roman" w:hAnsi="Times New Roman" w:cs="Times New Roman"/>
          <w:sz w:val="24"/>
          <w:szCs w:val="24"/>
        </w:rPr>
        <w:t xml:space="preserve"> </w:t>
      </w:r>
      <w:r w:rsidR="00A635C2">
        <w:rPr>
          <w:rFonts w:ascii="Times New Roman" w:hAnsi="Times New Roman" w:cs="Times New Roman"/>
          <w:sz w:val="24"/>
          <w:szCs w:val="24"/>
        </w:rPr>
        <w:t xml:space="preserve"> </w:t>
      </w:r>
    </w:p>
    <w:p w14:paraId="5FB60A78" w14:textId="77777777" w:rsidR="00A96835" w:rsidRPr="007F2FC9" w:rsidRDefault="005958C7" w:rsidP="00A635C2">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Canada.</w:t>
      </w:r>
      <w:r w:rsidR="00A96835" w:rsidRPr="007F2FC9">
        <w:rPr>
          <w:rFonts w:ascii="Times New Roman" w:hAnsi="Times New Roman" w:cs="Times New Roman"/>
          <w:sz w:val="24"/>
          <w:szCs w:val="24"/>
        </w:rPr>
        <w:t xml:space="preserve"> Bulletin of Environmental Contamination and Toxicology</w:t>
      </w:r>
      <w:r w:rsidR="00A635C2">
        <w:rPr>
          <w:rFonts w:ascii="Times New Roman" w:hAnsi="Times New Roman" w:cs="Times New Roman"/>
          <w:sz w:val="24"/>
          <w:szCs w:val="24"/>
        </w:rPr>
        <w:t>,</w:t>
      </w:r>
      <w:r w:rsidR="00A96835" w:rsidRPr="007F2FC9">
        <w:rPr>
          <w:rFonts w:ascii="Times New Roman" w:hAnsi="Times New Roman" w:cs="Times New Roman"/>
          <w:sz w:val="24"/>
          <w:szCs w:val="24"/>
        </w:rPr>
        <w:t xml:space="preserve"> 66:</w:t>
      </w:r>
      <w:r w:rsidR="00A635C2">
        <w:rPr>
          <w:rFonts w:ascii="Times New Roman" w:hAnsi="Times New Roman" w:cs="Times New Roman"/>
          <w:sz w:val="24"/>
          <w:szCs w:val="24"/>
        </w:rPr>
        <w:t xml:space="preserve"> </w:t>
      </w:r>
      <w:r w:rsidR="00A96835" w:rsidRPr="007F2FC9">
        <w:rPr>
          <w:rFonts w:ascii="Times New Roman" w:hAnsi="Times New Roman" w:cs="Times New Roman"/>
          <w:sz w:val="24"/>
          <w:szCs w:val="24"/>
        </w:rPr>
        <w:t>699-706.</w:t>
      </w:r>
    </w:p>
    <w:p w14:paraId="65BC91BB" w14:textId="77777777" w:rsidR="00BC7FF6" w:rsidRDefault="00BC7FF6"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ISKALI, G., and Y. ZHANG</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2015.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Guano subsidy and the invertebrate community in Bracken </w:t>
      </w:r>
    </w:p>
    <w:p w14:paraId="0E2FA19B" w14:textId="77777777" w:rsidR="00A96835" w:rsidRPr="007F2FC9" w:rsidRDefault="00A96835" w:rsidP="00BC7FF6">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Cave: The World’s largest colony of bats.</w:t>
      </w:r>
      <w:r w:rsidR="00BC7FF6">
        <w:rPr>
          <w:rFonts w:ascii="Times New Roman" w:hAnsi="Times New Roman" w:cs="Times New Roman"/>
          <w:sz w:val="24"/>
          <w:szCs w:val="24"/>
        </w:rPr>
        <w:t xml:space="preserve"> </w:t>
      </w:r>
      <w:r w:rsidRPr="007F2FC9">
        <w:rPr>
          <w:rFonts w:ascii="Times New Roman" w:hAnsi="Times New Roman" w:cs="Times New Roman"/>
          <w:sz w:val="24"/>
          <w:szCs w:val="24"/>
        </w:rPr>
        <w:t xml:space="preserve"> Journal of Cave and Karst Studies</w:t>
      </w:r>
      <w:r w:rsidR="00BC7FF6">
        <w:rPr>
          <w:rFonts w:ascii="Times New Roman" w:hAnsi="Times New Roman" w:cs="Times New Roman"/>
          <w:sz w:val="24"/>
          <w:szCs w:val="24"/>
        </w:rPr>
        <w:t>,</w:t>
      </w:r>
      <w:r w:rsidRPr="007F2FC9">
        <w:rPr>
          <w:rFonts w:ascii="Times New Roman" w:hAnsi="Times New Roman" w:cs="Times New Roman"/>
          <w:sz w:val="24"/>
          <w:szCs w:val="24"/>
        </w:rPr>
        <w:t xml:space="preserve"> 77:</w:t>
      </w:r>
      <w:r w:rsidR="00BC7FF6">
        <w:rPr>
          <w:rFonts w:ascii="Times New Roman" w:hAnsi="Times New Roman" w:cs="Times New Roman"/>
          <w:sz w:val="24"/>
          <w:szCs w:val="24"/>
        </w:rPr>
        <w:t xml:space="preserve"> </w:t>
      </w:r>
      <w:r w:rsidRPr="007F2FC9">
        <w:rPr>
          <w:rFonts w:ascii="Times New Roman" w:hAnsi="Times New Roman" w:cs="Times New Roman"/>
          <w:sz w:val="24"/>
          <w:szCs w:val="24"/>
        </w:rPr>
        <w:t xml:space="preserve">28-36.  </w:t>
      </w:r>
    </w:p>
    <w:p w14:paraId="545775A6" w14:textId="77777777" w:rsidR="009C0C69" w:rsidRDefault="009C0C69"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JOHNSTON, V. E., F. MCDERMOTT, AND TAMAS</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2010.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A radiocarbon dated bat guano </w:t>
      </w:r>
    </w:p>
    <w:p w14:paraId="3A493FF1" w14:textId="77777777" w:rsidR="009C0C69" w:rsidRDefault="00A96835" w:rsidP="009C0C69">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deposit from N.W. Romania: </w:t>
      </w:r>
      <w:r w:rsidR="009C0C69">
        <w:rPr>
          <w:rFonts w:ascii="Times New Roman" w:hAnsi="Times New Roman" w:cs="Times New Roman"/>
          <w:sz w:val="24"/>
          <w:szCs w:val="24"/>
        </w:rPr>
        <w:t xml:space="preserve"> </w:t>
      </w:r>
      <w:r w:rsidRPr="007F2FC9">
        <w:rPr>
          <w:rFonts w:ascii="Times New Roman" w:hAnsi="Times New Roman" w:cs="Times New Roman"/>
          <w:sz w:val="24"/>
          <w:szCs w:val="24"/>
        </w:rPr>
        <w:t xml:space="preserve">Implications for the timing of the Little Ice Age and </w:t>
      </w:r>
    </w:p>
    <w:p w14:paraId="2726C3D7" w14:textId="77777777" w:rsidR="009C0C69" w:rsidRDefault="00A96835" w:rsidP="009C0C69">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Medieval Climate Anomaly. </w:t>
      </w:r>
      <w:r w:rsidR="009C0C69">
        <w:rPr>
          <w:rFonts w:ascii="Times New Roman" w:hAnsi="Times New Roman" w:cs="Times New Roman"/>
          <w:sz w:val="24"/>
          <w:szCs w:val="24"/>
        </w:rPr>
        <w:t xml:space="preserve"> </w:t>
      </w:r>
      <w:r w:rsidRPr="007F2FC9">
        <w:rPr>
          <w:rFonts w:ascii="Times New Roman" w:hAnsi="Times New Roman" w:cs="Times New Roman"/>
          <w:sz w:val="24"/>
          <w:szCs w:val="24"/>
        </w:rPr>
        <w:t>Palaeogeography, Palaeoclimatology, Palaeoecology</w:t>
      </w:r>
      <w:r w:rsidR="009C0C69">
        <w:rPr>
          <w:rFonts w:ascii="Times New Roman" w:hAnsi="Times New Roman" w:cs="Times New Roman"/>
          <w:sz w:val="24"/>
          <w:szCs w:val="24"/>
        </w:rPr>
        <w:t>,</w:t>
      </w:r>
      <w:r w:rsidRPr="007F2FC9">
        <w:rPr>
          <w:rFonts w:ascii="Times New Roman" w:hAnsi="Times New Roman" w:cs="Times New Roman"/>
          <w:sz w:val="24"/>
          <w:szCs w:val="24"/>
        </w:rPr>
        <w:t xml:space="preserve"> 291:</w:t>
      </w:r>
      <w:r w:rsidR="009C0C69">
        <w:rPr>
          <w:rFonts w:ascii="Times New Roman" w:hAnsi="Times New Roman" w:cs="Times New Roman"/>
          <w:sz w:val="24"/>
          <w:szCs w:val="24"/>
        </w:rPr>
        <w:t xml:space="preserve"> </w:t>
      </w:r>
    </w:p>
    <w:p w14:paraId="1533C6EE" w14:textId="77777777" w:rsidR="00A96835" w:rsidRPr="007F2FC9" w:rsidRDefault="00A96835" w:rsidP="009C0C69">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217-</w:t>
      </w:r>
      <w:r w:rsidR="009C0C69">
        <w:rPr>
          <w:rFonts w:ascii="Times New Roman" w:hAnsi="Times New Roman" w:cs="Times New Roman"/>
          <w:sz w:val="24"/>
          <w:szCs w:val="24"/>
        </w:rPr>
        <w:t xml:space="preserve"> </w:t>
      </w:r>
      <w:r w:rsidRPr="007F2FC9">
        <w:rPr>
          <w:rFonts w:ascii="Times New Roman" w:hAnsi="Times New Roman" w:cs="Times New Roman"/>
          <w:sz w:val="24"/>
          <w:szCs w:val="24"/>
        </w:rPr>
        <w:t>227.</w:t>
      </w:r>
    </w:p>
    <w:p w14:paraId="7E63584C" w14:textId="77777777" w:rsidR="00A22195" w:rsidRDefault="00A22195"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KANNAN, K., S. H. YUN, R. J. RUDD, and M. BEHR.  </w:t>
      </w:r>
      <w:r w:rsidR="00A96835" w:rsidRPr="007F2FC9">
        <w:rPr>
          <w:rFonts w:ascii="Times New Roman" w:hAnsi="Times New Roman" w:cs="Times New Roman"/>
          <w:sz w:val="24"/>
          <w:szCs w:val="24"/>
        </w:rPr>
        <w:t xml:space="preserve">2010.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High concentrations of </w:t>
      </w:r>
    </w:p>
    <w:p w14:paraId="443F5285" w14:textId="77777777" w:rsidR="00A96835" w:rsidRPr="007F2FC9" w:rsidRDefault="00A96835" w:rsidP="00A22195">
      <w:pPr>
        <w:spacing w:line="360" w:lineRule="auto"/>
        <w:ind w:left="720"/>
        <w:contextualSpacing/>
        <w:rPr>
          <w:rFonts w:ascii="Times New Roman" w:hAnsi="Times New Roman" w:cs="Times New Roman"/>
          <w:sz w:val="24"/>
          <w:szCs w:val="24"/>
        </w:rPr>
      </w:pPr>
      <w:r w:rsidRPr="007F2FC9">
        <w:rPr>
          <w:rFonts w:ascii="Times New Roman" w:hAnsi="Times New Roman" w:cs="Times New Roman"/>
          <w:sz w:val="24"/>
          <w:szCs w:val="24"/>
        </w:rPr>
        <w:lastRenderedPageBreak/>
        <w:t xml:space="preserve">persistent organic pollutants including PCBs, DDT, PBDEs and PFOs in little brown bats with white-nose syndrome in New York, USA. </w:t>
      </w:r>
      <w:r w:rsidR="00A22195">
        <w:rPr>
          <w:rFonts w:ascii="Times New Roman" w:hAnsi="Times New Roman" w:cs="Times New Roman"/>
          <w:sz w:val="24"/>
          <w:szCs w:val="24"/>
        </w:rPr>
        <w:t xml:space="preserve"> </w:t>
      </w:r>
      <w:r w:rsidRPr="007F2FC9">
        <w:rPr>
          <w:rFonts w:ascii="Times New Roman" w:hAnsi="Times New Roman" w:cs="Times New Roman"/>
          <w:sz w:val="24"/>
          <w:szCs w:val="24"/>
        </w:rPr>
        <w:t>Chemosphere</w:t>
      </w:r>
      <w:r w:rsidR="00A22195">
        <w:rPr>
          <w:rFonts w:ascii="Times New Roman" w:hAnsi="Times New Roman" w:cs="Times New Roman"/>
          <w:sz w:val="24"/>
          <w:szCs w:val="24"/>
        </w:rPr>
        <w:t>,</w:t>
      </w:r>
      <w:r w:rsidRPr="007F2FC9">
        <w:rPr>
          <w:rFonts w:ascii="Times New Roman" w:hAnsi="Times New Roman" w:cs="Times New Roman"/>
          <w:sz w:val="24"/>
          <w:szCs w:val="24"/>
        </w:rPr>
        <w:t xml:space="preserve"> 80:</w:t>
      </w:r>
      <w:r w:rsidR="00A22195">
        <w:rPr>
          <w:rFonts w:ascii="Times New Roman" w:hAnsi="Times New Roman" w:cs="Times New Roman"/>
          <w:sz w:val="24"/>
          <w:szCs w:val="24"/>
        </w:rPr>
        <w:t xml:space="preserve"> </w:t>
      </w:r>
      <w:r w:rsidRPr="007F2FC9">
        <w:rPr>
          <w:rFonts w:ascii="Times New Roman" w:hAnsi="Times New Roman" w:cs="Times New Roman"/>
          <w:sz w:val="24"/>
          <w:szCs w:val="24"/>
        </w:rPr>
        <w:t>613-618.</w:t>
      </w:r>
    </w:p>
    <w:p w14:paraId="6CE41768" w14:textId="77777777" w:rsidR="00A96835" w:rsidRPr="007F2FC9" w:rsidRDefault="0048603A"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MAHER, L. J., JR.</w:t>
      </w:r>
      <w:r w:rsidR="00A96835" w:rsidRPr="007F2FC9">
        <w:rPr>
          <w:rFonts w:ascii="Times New Roman" w:hAnsi="Times New Roman" w:cs="Times New Roman"/>
          <w:sz w:val="24"/>
          <w:szCs w:val="24"/>
        </w:rPr>
        <w:t xml:space="preserve"> </w:t>
      </w:r>
      <w:r w:rsidR="00FA488C">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2006.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Environmental information from guano palynology of insectivorous </w:t>
      </w:r>
    </w:p>
    <w:p w14:paraId="0562F1F6" w14:textId="77777777" w:rsidR="00A96835" w:rsidRDefault="00A96835" w:rsidP="00FA488C">
      <w:pPr>
        <w:spacing w:line="360" w:lineRule="auto"/>
        <w:ind w:left="720"/>
        <w:contextualSpacing/>
        <w:rPr>
          <w:rFonts w:ascii="Times New Roman" w:hAnsi="Times New Roman" w:cs="Times New Roman"/>
          <w:sz w:val="24"/>
          <w:szCs w:val="24"/>
        </w:rPr>
      </w:pPr>
      <w:r w:rsidRPr="007F2FC9">
        <w:rPr>
          <w:rFonts w:ascii="Times New Roman" w:hAnsi="Times New Roman" w:cs="Times New Roman"/>
          <w:sz w:val="24"/>
          <w:szCs w:val="24"/>
        </w:rPr>
        <w:t xml:space="preserve">bats of the central part of the United States of America. </w:t>
      </w:r>
      <w:r w:rsidR="00FA488C">
        <w:rPr>
          <w:rFonts w:ascii="Times New Roman" w:hAnsi="Times New Roman" w:cs="Times New Roman"/>
          <w:sz w:val="24"/>
          <w:szCs w:val="24"/>
        </w:rPr>
        <w:t xml:space="preserve"> </w:t>
      </w:r>
      <w:r w:rsidRPr="007F2FC9">
        <w:rPr>
          <w:rFonts w:ascii="Times New Roman" w:hAnsi="Times New Roman" w:cs="Times New Roman"/>
          <w:sz w:val="24"/>
          <w:szCs w:val="24"/>
        </w:rPr>
        <w:t>Palaeogeography, Palaeoclimatology, Palaeoecology</w:t>
      </w:r>
      <w:r w:rsidR="00FA488C">
        <w:rPr>
          <w:rFonts w:ascii="Times New Roman" w:hAnsi="Times New Roman" w:cs="Times New Roman"/>
          <w:sz w:val="24"/>
          <w:szCs w:val="24"/>
        </w:rPr>
        <w:t>,</w:t>
      </w:r>
      <w:r w:rsidRPr="007F2FC9">
        <w:rPr>
          <w:rFonts w:ascii="Times New Roman" w:hAnsi="Times New Roman" w:cs="Times New Roman"/>
          <w:sz w:val="24"/>
          <w:szCs w:val="24"/>
        </w:rPr>
        <w:t xml:space="preserve"> 237:</w:t>
      </w:r>
      <w:r w:rsidR="00FA488C">
        <w:rPr>
          <w:rFonts w:ascii="Times New Roman" w:hAnsi="Times New Roman" w:cs="Times New Roman"/>
          <w:sz w:val="24"/>
          <w:szCs w:val="24"/>
        </w:rPr>
        <w:t xml:space="preserve"> </w:t>
      </w:r>
      <w:r w:rsidRPr="007F2FC9">
        <w:rPr>
          <w:rFonts w:ascii="Times New Roman" w:hAnsi="Times New Roman" w:cs="Times New Roman"/>
          <w:sz w:val="24"/>
          <w:szCs w:val="24"/>
        </w:rPr>
        <w:t>19-31.</w:t>
      </w:r>
    </w:p>
    <w:p w14:paraId="776A63F4" w14:textId="77777777" w:rsidR="00FA0EAE" w:rsidRDefault="00FA0EAE"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MICKLEBURGH, S. P., A. M. HUTSON, AND P. A. RACEY.  </w:t>
      </w:r>
      <w:r w:rsidR="00A96835" w:rsidRPr="007F2FC9">
        <w:rPr>
          <w:rFonts w:ascii="Times New Roman" w:hAnsi="Times New Roman" w:cs="Times New Roman"/>
          <w:sz w:val="24"/>
          <w:szCs w:val="24"/>
        </w:rPr>
        <w:t xml:space="preserve">2002.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A review of the global </w:t>
      </w:r>
    </w:p>
    <w:p w14:paraId="47897CC1" w14:textId="77777777" w:rsidR="00A96835" w:rsidRPr="007F2FC9" w:rsidRDefault="00A96835" w:rsidP="00FA0EAE">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conservation status of bats. Oryx</w:t>
      </w:r>
      <w:r w:rsidR="00FA0EAE">
        <w:rPr>
          <w:rFonts w:ascii="Times New Roman" w:hAnsi="Times New Roman" w:cs="Times New Roman"/>
          <w:sz w:val="24"/>
          <w:szCs w:val="24"/>
        </w:rPr>
        <w:t>,</w:t>
      </w:r>
      <w:r w:rsidRPr="007F2FC9">
        <w:rPr>
          <w:rFonts w:ascii="Times New Roman" w:hAnsi="Times New Roman" w:cs="Times New Roman"/>
          <w:sz w:val="24"/>
          <w:szCs w:val="24"/>
        </w:rPr>
        <w:t xml:space="preserve"> 36:</w:t>
      </w:r>
      <w:r w:rsidR="00FA0EAE">
        <w:rPr>
          <w:rFonts w:ascii="Times New Roman" w:hAnsi="Times New Roman" w:cs="Times New Roman"/>
          <w:sz w:val="24"/>
          <w:szCs w:val="24"/>
        </w:rPr>
        <w:t xml:space="preserve"> </w:t>
      </w:r>
      <w:r w:rsidRPr="007F2FC9">
        <w:rPr>
          <w:rFonts w:ascii="Times New Roman" w:hAnsi="Times New Roman" w:cs="Times New Roman"/>
          <w:sz w:val="24"/>
          <w:szCs w:val="24"/>
        </w:rPr>
        <w:t>18-34.</w:t>
      </w:r>
    </w:p>
    <w:p w14:paraId="0083CE5C" w14:textId="77777777" w:rsidR="001E1646" w:rsidRDefault="001E1646"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MIURA, T., T. KOYAMA, and I. NAKAMURA.</w:t>
      </w:r>
      <w:r w:rsidR="00A96835" w:rsidRPr="007F2FC9">
        <w:rPr>
          <w:rFonts w:ascii="Times New Roman" w:hAnsi="Times New Roman" w:cs="Times New Roman"/>
          <w:sz w:val="24"/>
          <w:szCs w:val="24"/>
        </w:rPr>
        <w:t xml:space="preserve"> 1978.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Mercury content in museum and recent </w:t>
      </w:r>
    </w:p>
    <w:p w14:paraId="5B905585" w14:textId="77777777" w:rsidR="00A96835" w:rsidRPr="007F2FC9" w:rsidRDefault="00A96835" w:rsidP="001E1646">
      <w:pPr>
        <w:spacing w:line="360" w:lineRule="auto"/>
        <w:ind w:left="720"/>
        <w:contextualSpacing/>
        <w:rPr>
          <w:rFonts w:ascii="Times New Roman" w:hAnsi="Times New Roman" w:cs="Times New Roman"/>
          <w:sz w:val="24"/>
          <w:szCs w:val="24"/>
        </w:rPr>
      </w:pPr>
      <w:r w:rsidRPr="007F2FC9">
        <w:rPr>
          <w:rFonts w:ascii="Times New Roman" w:hAnsi="Times New Roman" w:cs="Times New Roman"/>
          <w:sz w:val="24"/>
          <w:szCs w:val="24"/>
        </w:rPr>
        <w:t>specimens of chiroptera in Japan. Bulletin of Environmental Contamination and</w:t>
      </w:r>
      <w:r w:rsidR="001E1646">
        <w:rPr>
          <w:rFonts w:ascii="Times New Roman" w:hAnsi="Times New Roman" w:cs="Times New Roman"/>
          <w:sz w:val="24"/>
          <w:szCs w:val="24"/>
        </w:rPr>
        <w:t xml:space="preserve"> </w:t>
      </w:r>
      <w:r w:rsidRPr="007F2FC9">
        <w:rPr>
          <w:rFonts w:ascii="Times New Roman" w:hAnsi="Times New Roman" w:cs="Times New Roman"/>
          <w:sz w:val="24"/>
          <w:szCs w:val="24"/>
        </w:rPr>
        <w:t>Toxicology</w:t>
      </w:r>
      <w:r w:rsidR="001E1646">
        <w:rPr>
          <w:rFonts w:ascii="Times New Roman" w:hAnsi="Times New Roman" w:cs="Times New Roman"/>
          <w:sz w:val="24"/>
          <w:szCs w:val="24"/>
        </w:rPr>
        <w:t>,</w:t>
      </w:r>
      <w:r w:rsidRPr="007F2FC9">
        <w:rPr>
          <w:rFonts w:ascii="Times New Roman" w:hAnsi="Times New Roman" w:cs="Times New Roman"/>
          <w:sz w:val="24"/>
          <w:szCs w:val="24"/>
        </w:rPr>
        <w:t xml:space="preserve"> 20:</w:t>
      </w:r>
      <w:r w:rsidR="001E1646">
        <w:rPr>
          <w:rFonts w:ascii="Times New Roman" w:hAnsi="Times New Roman" w:cs="Times New Roman"/>
          <w:sz w:val="24"/>
          <w:szCs w:val="24"/>
        </w:rPr>
        <w:t xml:space="preserve"> </w:t>
      </w:r>
      <w:r w:rsidRPr="007F2FC9">
        <w:rPr>
          <w:rFonts w:ascii="Times New Roman" w:hAnsi="Times New Roman" w:cs="Times New Roman"/>
          <w:sz w:val="24"/>
          <w:szCs w:val="24"/>
        </w:rPr>
        <w:t>696-701.</w:t>
      </w:r>
    </w:p>
    <w:p w14:paraId="4B2DAEB3" w14:textId="77777777" w:rsidR="00A0089D" w:rsidRDefault="00A0089D"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MIZUTANI, H., D. A. MCFARLANE, AND Y. KABAYA.  </w:t>
      </w:r>
      <w:r w:rsidR="00A96835" w:rsidRPr="007F2FC9">
        <w:rPr>
          <w:rFonts w:ascii="Times New Roman" w:hAnsi="Times New Roman" w:cs="Times New Roman"/>
          <w:sz w:val="24"/>
          <w:szCs w:val="24"/>
        </w:rPr>
        <w:t>1992.</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Nitrogen and carbon isotope </w:t>
      </w:r>
    </w:p>
    <w:p w14:paraId="3293F719" w14:textId="77777777" w:rsidR="00A0089D" w:rsidRDefault="00A96835" w:rsidP="00A0089D">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study of bat guano core from Eagle Creek Cave, Arizona, U.S.A. </w:t>
      </w:r>
      <w:r w:rsidR="00A0089D">
        <w:rPr>
          <w:rFonts w:ascii="Times New Roman" w:hAnsi="Times New Roman" w:cs="Times New Roman"/>
          <w:sz w:val="24"/>
          <w:szCs w:val="24"/>
        </w:rPr>
        <w:t xml:space="preserve"> </w:t>
      </w:r>
      <w:r w:rsidRPr="007F2FC9">
        <w:rPr>
          <w:rFonts w:ascii="Times New Roman" w:hAnsi="Times New Roman" w:cs="Times New Roman"/>
          <w:sz w:val="24"/>
          <w:szCs w:val="24"/>
        </w:rPr>
        <w:t>Mass Spectroscopy</w:t>
      </w:r>
      <w:r w:rsidR="00A0089D">
        <w:rPr>
          <w:rFonts w:ascii="Times New Roman" w:hAnsi="Times New Roman" w:cs="Times New Roman"/>
          <w:sz w:val="24"/>
          <w:szCs w:val="24"/>
        </w:rPr>
        <w:t>,</w:t>
      </w:r>
      <w:r w:rsidRPr="007F2FC9">
        <w:rPr>
          <w:rFonts w:ascii="Times New Roman" w:hAnsi="Times New Roman" w:cs="Times New Roman"/>
          <w:sz w:val="24"/>
          <w:szCs w:val="24"/>
        </w:rPr>
        <w:t xml:space="preserve"> </w:t>
      </w:r>
    </w:p>
    <w:p w14:paraId="717B4D66" w14:textId="77777777" w:rsidR="00D72F8A" w:rsidRDefault="00A96835" w:rsidP="00914A07">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40:</w:t>
      </w:r>
      <w:r w:rsidR="00A0089D">
        <w:rPr>
          <w:rFonts w:ascii="Times New Roman" w:hAnsi="Times New Roman" w:cs="Times New Roman"/>
          <w:sz w:val="24"/>
          <w:szCs w:val="24"/>
        </w:rPr>
        <w:t xml:space="preserve"> </w:t>
      </w:r>
      <w:r w:rsidRPr="007F2FC9">
        <w:rPr>
          <w:rFonts w:ascii="Times New Roman" w:hAnsi="Times New Roman" w:cs="Times New Roman"/>
          <w:sz w:val="24"/>
          <w:szCs w:val="24"/>
        </w:rPr>
        <w:t>57-65.</w:t>
      </w:r>
    </w:p>
    <w:p w14:paraId="225541A9" w14:textId="77777777" w:rsidR="00D72F8A" w:rsidRDefault="00D72F8A"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MOULDS, T. </w:t>
      </w:r>
      <w:r w:rsidR="00A96835" w:rsidRPr="007F2FC9">
        <w:rPr>
          <w:rFonts w:ascii="Times New Roman" w:hAnsi="Times New Roman" w:cs="Times New Roman"/>
          <w:sz w:val="24"/>
          <w:szCs w:val="24"/>
        </w:rPr>
        <w:t xml:space="preserve"> 2006.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The first Australian record of subterranean guano-collecting ants. </w:t>
      </w:r>
      <w:r>
        <w:rPr>
          <w:rFonts w:ascii="Times New Roman" w:hAnsi="Times New Roman" w:cs="Times New Roman"/>
          <w:sz w:val="24"/>
          <w:szCs w:val="24"/>
        </w:rPr>
        <w:t xml:space="preserve"> </w:t>
      </w:r>
    </w:p>
    <w:p w14:paraId="3BC4B0C2" w14:textId="77777777" w:rsidR="00A96835" w:rsidRPr="007F2FC9" w:rsidRDefault="00A96835" w:rsidP="00D72F8A">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Helictite</w:t>
      </w:r>
      <w:r w:rsidR="00D72F8A">
        <w:rPr>
          <w:rFonts w:ascii="Times New Roman" w:hAnsi="Times New Roman" w:cs="Times New Roman"/>
          <w:sz w:val="24"/>
          <w:szCs w:val="24"/>
        </w:rPr>
        <w:t>,</w:t>
      </w:r>
      <w:r w:rsidRPr="007F2FC9">
        <w:rPr>
          <w:rFonts w:ascii="Times New Roman" w:hAnsi="Times New Roman" w:cs="Times New Roman"/>
          <w:sz w:val="24"/>
          <w:szCs w:val="24"/>
        </w:rPr>
        <w:t xml:space="preserve"> 39:</w:t>
      </w:r>
      <w:r w:rsidR="00D72F8A">
        <w:rPr>
          <w:rFonts w:ascii="Times New Roman" w:hAnsi="Times New Roman" w:cs="Times New Roman"/>
          <w:sz w:val="24"/>
          <w:szCs w:val="24"/>
        </w:rPr>
        <w:t xml:space="preserve"> </w:t>
      </w:r>
      <w:r w:rsidRPr="007F2FC9">
        <w:rPr>
          <w:rFonts w:ascii="Times New Roman" w:hAnsi="Times New Roman" w:cs="Times New Roman"/>
          <w:sz w:val="24"/>
          <w:szCs w:val="24"/>
        </w:rPr>
        <w:t>3-4.</w:t>
      </w:r>
    </w:p>
    <w:p w14:paraId="03BDDD72" w14:textId="77777777" w:rsidR="00BC7106" w:rsidRDefault="00BC7106"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O’SHEA,</w:t>
      </w:r>
      <w:r w:rsidR="00A96835" w:rsidRPr="007F2FC9">
        <w:rPr>
          <w:rFonts w:ascii="Times New Roman" w:hAnsi="Times New Roman" w:cs="Times New Roman"/>
          <w:sz w:val="24"/>
          <w:szCs w:val="24"/>
        </w:rPr>
        <w:t xml:space="preserve"> 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J</w:t>
      </w:r>
      <w:r>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A. L. EVERETTE</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and L. E. ELLISON</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2001.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Cyclodiene Insecticide, DDE, </w:t>
      </w:r>
    </w:p>
    <w:p w14:paraId="25E4FF29" w14:textId="77777777" w:rsidR="00BC7106" w:rsidRDefault="00A96835" w:rsidP="00BC7106">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DDT, Arsenic, and mercury contamination of Big Brown Bats (</w:t>
      </w:r>
      <w:r w:rsidRPr="00BC7106">
        <w:rPr>
          <w:rFonts w:ascii="Times New Roman" w:hAnsi="Times New Roman" w:cs="Times New Roman"/>
          <w:i/>
          <w:sz w:val="24"/>
          <w:szCs w:val="24"/>
        </w:rPr>
        <w:t>Eptesicus fuscus</w:t>
      </w:r>
      <w:r w:rsidRPr="007F2FC9">
        <w:rPr>
          <w:rFonts w:ascii="Times New Roman" w:hAnsi="Times New Roman" w:cs="Times New Roman"/>
          <w:sz w:val="24"/>
          <w:szCs w:val="24"/>
        </w:rPr>
        <w:t xml:space="preserve">) </w:t>
      </w:r>
    </w:p>
    <w:p w14:paraId="5D1D89D4" w14:textId="77777777" w:rsidR="00A96835" w:rsidRPr="007F2FC9" w:rsidRDefault="00A96835" w:rsidP="00BC7106">
      <w:pPr>
        <w:spacing w:line="360" w:lineRule="auto"/>
        <w:ind w:left="720"/>
        <w:contextualSpacing/>
        <w:rPr>
          <w:rFonts w:ascii="Times New Roman" w:hAnsi="Times New Roman" w:cs="Times New Roman"/>
          <w:sz w:val="24"/>
          <w:szCs w:val="24"/>
        </w:rPr>
      </w:pPr>
      <w:r w:rsidRPr="007F2FC9">
        <w:rPr>
          <w:rFonts w:ascii="Times New Roman" w:hAnsi="Times New Roman" w:cs="Times New Roman"/>
          <w:sz w:val="24"/>
          <w:szCs w:val="24"/>
        </w:rPr>
        <w:t xml:space="preserve">foraging at a Colorado Superfund site.  </w:t>
      </w:r>
      <w:r w:rsidR="00BC7106">
        <w:rPr>
          <w:rFonts w:ascii="Times New Roman" w:hAnsi="Times New Roman" w:cs="Times New Roman"/>
          <w:sz w:val="24"/>
          <w:szCs w:val="24"/>
        </w:rPr>
        <w:t xml:space="preserve"> </w:t>
      </w:r>
      <w:r w:rsidRPr="007F2FC9">
        <w:rPr>
          <w:rFonts w:ascii="Times New Roman" w:hAnsi="Times New Roman" w:cs="Times New Roman"/>
          <w:sz w:val="24"/>
          <w:szCs w:val="24"/>
        </w:rPr>
        <w:t>Archives of Environmental Contamination and Toxicology</w:t>
      </w:r>
      <w:r w:rsidR="00BC7106">
        <w:rPr>
          <w:rFonts w:ascii="Times New Roman" w:hAnsi="Times New Roman" w:cs="Times New Roman"/>
          <w:sz w:val="24"/>
          <w:szCs w:val="24"/>
        </w:rPr>
        <w:t>,</w:t>
      </w:r>
      <w:r w:rsidRPr="007F2FC9">
        <w:rPr>
          <w:rFonts w:ascii="Times New Roman" w:hAnsi="Times New Roman" w:cs="Times New Roman"/>
          <w:sz w:val="24"/>
          <w:szCs w:val="24"/>
        </w:rPr>
        <w:t xml:space="preserve"> 40:</w:t>
      </w:r>
      <w:r w:rsidR="00BC7106">
        <w:rPr>
          <w:rFonts w:ascii="Times New Roman" w:hAnsi="Times New Roman" w:cs="Times New Roman"/>
          <w:sz w:val="24"/>
          <w:szCs w:val="24"/>
        </w:rPr>
        <w:t xml:space="preserve"> </w:t>
      </w:r>
      <w:r w:rsidRPr="007F2FC9">
        <w:rPr>
          <w:rFonts w:ascii="Times New Roman" w:hAnsi="Times New Roman" w:cs="Times New Roman"/>
          <w:sz w:val="24"/>
          <w:szCs w:val="24"/>
        </w:rPr>
        <w:t xml:space="preserve">112-120.  </w:t>
      </w:r>
    </w:p>
    <w:p w14:paraId="513D8439" w14:textId="77777777" w:rsidR="00755BA9" w:rsidRDefault="00755BA9"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PETIT, M. G.</w:t>
      </w:r>
      <w:r w:rsidR="00A96835" w:rsidRPr="007F2FC9">
        <w:rPr>
          <w:rFonts w:ascii="Times New Roman" w:hAnsi="Times New Roman" w:cs="Times New Roman"/>
          <w:sz w:val="24"/>
          <w:szCs w:val="24"/>
        </w:rPr>
        <w:t xml:space="preserve"> 1975.</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A Late Holocene chronology of atmospheric mercury.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Environmental </w:t>
      </w:r>
    </w:p>
    <w:p w14:paraId="4006625D" w14:textId="77777777" w:rsidR="00A96835" w:rsidRPr="007F2FC9" w:rsidRDefault="00A96835" w:rsidP="00755BA9">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Research</w:t>
      </w:r>
      <w:r w:rsidR="00755BA9">
        <w:rPr>
          <w:rFonts w:ascii="Times New Roman" w:hAnsi="Times New Roman" w:cs="Times New Roman"/>
          <w:sz w:val="24"/>
          <w:szCs w:val="24"/>
        </w:rPr>
        <w:t>,</w:t>
      </w:r>
      <w:r w:rsidRPr="007F2FC9">
        <w:rPr>
          <w:rFonts w:ascii="Times New Roman" w:hAnsi="Times New Roman" w:cs="Times New Roman"/>
          <w:sz w:val="24"/>
          <w:szCs w:val="24"/>
        </w:rPr>
        <w:t xml:space="preserve"> 13:</w:t>
      </w:r>
      <w:r w:rsidR="00755BA9">
        <w:rPr>
          <w:rFonts w:ascii="Times New Roman" w:hAnsi="Times New Roman" w:cs="Times New Roman"/>
          <w:sz w:val="24"/>
          <w:szCs w:val="24"/>
        </w:rPr>
        <w:t xml:space="preserve"> </w:t>
      </w:r>
      <w:r w:rsidRPr="007F2FC9">
        <w:rPr>
          <w:rFonts w:ascii="Times New Roman" w:hAnsi="Times New Roman" w:cs="Times New Roman"/>
          <w:sz w:val="24"/>
          <w:szCs w:val="24"/>
        </w:rPr>
        <w:t>94-101.</w:t>
      </w:r>
    </w:p>
    <w:p w14:paraId="4FF85397" w14:textId="77777777" w:rsidR="00755BA9" w:rsidRDefault="00755BA9"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PETIT, M. G., and J. S. ALTENBACH.</w:t>
      </w:r>
      <w:r w:rsidR="00A96835" w:rsidRPr="007F2FC9">
        <w:rPr>
          <w:rFonts w:ascii="Times New Roman" w:hAnsi="Times New Roman" w:cs="Times New Roman"/>
          <w:sz w:val="24"/>
          <w:szCs w:val="24"/>
        </w:rPr>
        <w:t xml:space="preserve"> 1973.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A chronological record of environmental </w:t>
      </w:r>
    </w:p>
    <w:p w14:paraId="04AB9E7A" w14:textId="77777777" w:rsidR="00755BA9" w:rsidRDefault="00A96835" w:rsidP="00755BA9">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chemicals from analysis of stratified vertebrate excretion deposited in a sheltered </w:t>
      </w:r>
    </w:p>
    <w:p w14:paraId="46EB60E6" w14:textId="77777777" w:rsidR="00A96835" w:rsidRPr="007F2FC9" w:rsidRDefault="00A96835" w:rsidP="00755BA9">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environment. Environmental Research</w:t>
      </w:r>
      <w:r w:rsidR="00755BA9">
        <w:rPr>
          <w:rFonts w:ascii="Times New Roman" w:hAnsi="Times New Roman" w:cs="Times New Roman"/>
          <w:sz w:val="24"/>
          <w:szCs w:val="24"/>
        </w:rPr>
        <w:t>,</w:t>
      </w:r>
      <w:r w:rsidRPr="007F2FC9">
        <w:rPr>
          <w:rFonts w:ascii="Times New Roman" w:hAnsi="Times New Roman" w:cs="Times New Roman"/>
          <w:sz w:val="24"/>
          <w:szCs w:val="24"/>
        </w:rPr>
        <w:t xml:space="preserve"> 6:</w:t>
      </w:r>
      <w:r w:rsidR="00755BA9">
        <w:rPr>
          <w:rFonts w:ascii="Times New Roman" w:hAnsi="Times New Roman" w:cs="Times New Roman"/>
          <w:sz w:val="24"/>
          <w:szCs w:val="24"/>
        </w:rPr>
        <w:t xml:space="preserve"> </w:t>
      </w:r>
      <w:r w:rsidRPr="007F2FC9">
        <w:rPr>
          <w:rFonts w:ascii="Times New Roman" w:hAnsi="Times New Roman" w:cs="Times New Roman"/>
          <w:sz w:val="24"/>
          <w:szCs w:val="24"/>
        </w:rPr>
        <w:t>339-343.</w:t>
      </w:r>
    </w:p>
    <w:p w14:paraId="4EF12255" w14:textId="77777777" w:rsidR="00AC4236" w:rsidRDefault="00AC4236"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POULSON, T. L., and K. H. LAVOIE</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2000.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The trophic basis of subsurface ecosystems. Pp. </w:t>
      </w:r>
    </w:p>
    <w:p w14:paraId="13BEFB5C" w14:textId="77777777" w:rsidR="00AC4236" w:rsidRDefault="00A96835" w:rsidP="00AC4236">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231-249</w:t>
      </w:r>
      <w:r w:rsidR="00AC4236">
        <w:rPr>
          <w:rFonts w:ascii="Times New Roman" w:hAnsi="Times New Roman" w:cs="Times New Roman"/>
          <w:sz w:val="24"/>
          <w:szCs w:val="24"/>
        </w:rPr>
        <w:t>,</w:t>
      </w:r>
      <w:r w:rsidRPr="007F2FC9">
        <w:rPr>
          <w:rFonts w:ascii="Times New Roman" w:hAnsi="Times New Roman" w:cs="Times New Roman"/>
          <w:sz w:val="24"/>
          <w:szCs w:val="24"/>
        </w:rPr>
        <w:t xml:space="preserve"> </w:t>
      </w:r>
      <w:r w:rsidRPr="00AC4236">
        <w:rPr>
          <w:rFonts w:ascii="Times New Roman" w:hAnsi="Times New Roman" w:cs="Times New Roman"/>
          <w:i/>
          <w:sz w:val="24"/>
          <w:szCs w:val="24"/>
        </w:rPr>
        <w:t>in</w:t>
      </w:r>
      <w:r w:rsidR="00AC4236">
        <w:rPr>
          <w:rFonts w:ascii="Times New Roman" w:hAnsi="Times New Roman" w:cs="Times New Roman"/>
          <w:sz w:val="24"/>
          <w:szCs w:val="24"/>
        </w:rPr>
        <w:t xml:space="preserve"> Ecosystems of the world (H. WILKENS</w:t>
      </w:r>
      <w:r w:rsidR="00AC4236" w:rsidRPr="007F2FC9">
        <w:rPr>
          <w:rFonts w:ascii="Times New Roman" w:hAnsi="Times New Roman" w:cs="Times New Roman"/>
          <w:sz w:val="24"/>
          <w:szCs w:val="24"/>
        </w:rPr>
        <w:t xml:space="preserve">, </w:t>
      </w:r>
      <w:r w:rsidR="00AC4236">
        <w:rPr>
          <w:rFonts w:ascii="Times New Roman" w:hAnsi="Times New Roman" w:cs="Times New Roman"/>
          <w:sz w:val="24"/>
          <w:szCs w:val="24"/>
        </w:rPr>
        <w:t>D. C. CULVER</w:t>
      </w:r>
      <w:r w:rsidR="00AC4236" w:rsidRPr="007F2FC9">
        <w:rPr>
          <w:rFonts w:ascii="Times New Roman" w:hAnsi="Times New Roman" w:cs="Times New Roman"/>
          <w:sz w:val="24"/>
          <w:szCs w:val="24"/>
        </w:rPr>
        <w:t xml:space="preserve">, </w:t>
      </w:r>
      <w:r w:rsidR="00AC4236">
        <w:rPr>
          <w:rFonts w:ascii="Times New Roman" w:hAnsi="Times New Roman" w:cs="Times New Roman"/>
          <w:sz w:val="24"/>
          <w:szCs w:val="24"/>
        </w:rPr>
        <w:t xml:space="preserve">and W. </w:t>
      </w:r>
    </w:p>
    <w:p w14:paraId="20BDC227" w14:textId="77777777" w:rsidR="00A96835" w:rsidRPr="007F2FC9" w:rsidRDefault="00AC4236" w:rsidP="00AC4236">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F.HUMPHREYS, eds.). </w:t>
      </w:r>
      <w:r w:rsidR="00A96835" w:rsidRPr="007F2FC9">
        <w:rPr>
          <w:rFonts w:ascii="Times New Roman" w:hAnsi="Times New Roman" w:cs="Times New Roman"/>
          <w:sz w:val="24"/>
          <w:szCs w:val="24"/>
        </w:rPr>
        <w:t xml:space="preserve">Volume 30: subterranean ecosystems.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Elsevier, Amsterdam.</w:t>
      </w:r>
    </w:p>
    <w:p w14:paraId="2ACE21D2" w14:textId="77777777" w:rsidR="008706FB" w:rsidRDefault="008706FB"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POWEL,</w:t>
      </w:r>
      <w:r w:rsidR="00A96835" w:rsidRPr="007F2FC9">
        <w:rPr>
          <w:rFonts w:ascii="Times New Roman" w:hAnsi="Times New Roman" w:cs="Times New Roman"/>
          <w:sz w:val="24"/>
          <w:szCs w:val="24"/>
        </w:rPr>
        <w:t xml:space="preserve"> G</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V</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N.</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1983.</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Industrial effluents as a source of mercury contamination in</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terrestrial </w:t>
      </w:r>
    </w:p>
    <w:p w14:paraId="40F42BFD" w14:textId="77777777" w:rsidR="00A96835" w:rsidRPr="007F2FC9" w:rsidRDefault="00A96835" w:rsidP="008706FB">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riparian vertebrates. </w:t>
      </w:r>
      <w:r w:rsidR="008706FB">
        <w:rPr>
          <w:rFonts w:ascii="Times New Roman" w:hAnsi="Times New Roman" w:cs="Times New Roman"/>
          <w:sz w:val="24"/>
          <w:szCs w:val="24"/>
        </w:rPr>
        <w:t xml:space="preserve"> </w:t>
      </w:r>
      <w:r w:rsidRPr="007F2FC9">
        <w:rPr>
          <w:rFonts w:ascii="Times New Roman" w:hAnsi="Times New Roman" w:cs="Times New Roman"/>
          <w:sz w:val="24"/>
          <w:szCs w:val="24"/>
        </w:rPr>
        <w:t>Environmental Pollution</w:t>
      </w:r>
      <w:r w:rsidR="008706FB">
        <w:rPr>
          <w:rFonts w:ascii="Times New Roman" w:hAnsi="Times New Roman" w:cs="Times New Roman"/>
          <w:sz w:val="24"/>
          <w:szCs w:val="24"/>
        </w:rPr>
        <w:t>,</w:t>
      </w:r>
      <w:r w:rsidRPr="007F2FC9">
        <w:rPr>
          <w:rFonts w:ascii="Times New Roman" w:hAnsi="Times New Roman" w:cs="Times New Roman"/>
          <w:sz w:val="24"/>
          <w:szCs w:val="24"/>
        </w:rPr>
        <w:t xml:space="preserve"> 5:</w:t>
      </w:r>
      <w:r w:rsidR="008706FB">
        <w:rPr>
          <w:rFonts w:ascii="Times New Roman" w:hAnsi="Times New Roman" w:cs="Times New Roman"/>
          <w:sz w:val="24"/>
          <w:szCs w:val="24"/>
        </w:rPr>
        <w:t xml:space="preserve"> </w:t>
      </w:r>
      <w:r w:rsidRPr="007F2FC9">
        <w:rPr>
          <w:rFonts w:ascii="Times New Roman" w:hAnsi="Times New Roman" w:cs="Times New Roman"/>
          <w:sz w:val="24"/>
          <w:szCs w:val="24"/>
        </w:rPr>
        <w:t>51-57.</w:t>
      </w:r>
    </w:p>
    <w:p w14:paraId="303B5F1D" w14:textId="77777777" w:rsidR="009902CF" w:rsidRDefault="00802334" w:rsidP="009902CF">
      <w:pPr>
        <w:spacing w:line="360" w:lineRule="auto"/>
        <w:contextualSpacing/>
        <w:rPr>
          <w:rFonts w:ascii="Times New Roman" w:hAnsi="Times New Roman" w:cs="Times New Roman"/>
          <w:sz w:val="24"/>
          <w:szCs w:val="24"/>
        </w:rPr>
      </w:pPr>
      <w:r w:rsidRPr="00802334">
        <w:rPr>
          <w:rFonts w:ascii="Times New Roman" w:hAnsi="Times New Roman" w:cs="Times New Roman"/>
          <w:sz w:val="24"/>
          <w:szCs w:val="24"/>
        </w:rPr>
        <w:t>R C</w:t>
      </w:r>
      <w:r w:rsidR="009902CF">
        <w:rPr>
          <w:rFonts w:ascii="Times New Roman" w:hAnsi="Times New Roman" w:cs="Times New Roman"/>
          <w:sz w:val="24"/>
          <w:szCs w:val="24"/>
        </w:rPr>
        <w:t>ORE</w:t>
      </w:r>
      <w:r w:rsidRPr="00802334">
        <w:rPr>
          <w:rFonts w:ascii="Times New Roman" w:hAnsi="Times New Roman" w:cs="Times New Roman"/>
          <w:sz w:val="24"/>
          <w:szCs w:val="24"/>
        </w:rPr>
        <w:t xml:space="preserve"> T</w:t>
      </w:r>
      <w:r w:rsidR="009902CF">
        <w:rPr>
          <w:rFonts w:ascii="Times New Roman" w:hAnsi="Times New Roman" w:cs="Times New Roman"/>
          <w:sz w:val="24"/>
          <w:szCs w:val="24"/>
        </w:rPr>
        <w:t xml:space="preserve">EAM.  </w:t>
      </w:r>
      <w:r w:rsidRPr="00802334">
        <w:rPr>
          <w:rFonts w:ascii="Times New Roman" w:hAnsi="Times New Roman" w:cs="Times New Roman"/>
          <w:sz w:val="24"/>
          <w:szCs w:val="24"/>
        </w:rPr>
        <w:t>2016</w:t>
      </w:r>
      <w:r w:rsidR="009902CF">
        <w:rPr>
          <w:rFonts w:ascii="Times New Roman" w:hAnsi="Times New Roman" w:cs="Times New Roman"/>
          <w:sz w:val="24"/>
          <w:szCs w:val="24"/>
        </w:rPr>
        <w:t>.</w:t>
      </w:r>
      <w:r w:rsidRPr="00802334">
        <w:rPr>
          <w:rFonts w:ascii="Times New Roman" w:hAnsi="Times New Roman" w:cs="Times New Roman"/>
          <w:sz w:val="24"/>
          <w:szCs w:val="24"/>
        </w:rPr>
        <w:t xml:space="preserve"> </w:t>
      </w:r>
      <w:r w:rsidR="00993F1A">
        <w:rPr>
          <w:rFonts w:ascii="Times New Roman" w:hAnsi="Times New Roman" w:cs="Times New Roman"/>
          <w:sz w:val="24"/>
          <w:szCs w:val="24"/>
        </w:rPr>
        <w:t xml:space="preserve"> </w:t>
      </w:r>
      <w:r w:rsidRPr="00802334">
        <w:rPr>
          <w:rFonts w:ascii="Times New Roman" w:hAnsi="Times New Roman" w:cs="Times New Roman"/>
          <w:sz w:val="24"/>
          <w:szCs w:val="24"/>
        </w:rPr>
        <w:t xml:space="preserve">R: A language </w:t>
      </w:r>
      <w:r>
        <w:rPr>
          <w:rFonts w:ascii="Times New Roman" w:hAnsi="Times New Roman" w:cs="Times New Roman"/>
          <w:sz w:val="24"/>
          <w:szCs w:val="24"/>
        </w:rPr>
        <w:t xml:space="preserve">and environment for statistical </w:t>
      </w:r>
      <w:r w:rsidRPr="00802334">
        <w:rPr>
          <w:rFonts w:ascii="Times New Roman" w:hAnsi="Times New Roman" w:cs="Times New Roman"/>
          <w:sz w:val="24"/>
          <w:szCs w:val="24"/>
        </w:rPr>
        <w:t xml:space="preserve">computing. </w:t>
      </w:r>
      <w:r>
        <w:rPr>
          <w:rFonts w:ascii="Times New Roman" w:hAnsi="Times New Roman" w:cs="Times New Roman"/>
          <w:sz w:val="24"/>
          <w:szCs w:val="24"/>
        </w:rPr>
        <w:t xml:space="preserve"> R </w:t>
      </w:r>
    </w:p>
    <w:p w14:paraId="4D3C74B3" w14:textId="77777777" w:rsidR="009902CF" w:rsidRDefault="00802334" w:rsidP="009902CF">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Foundatio</w:t>
      </w:r>
      <w:r w:rsidR="009902CF">
        <w:rPr>
          <w:rFonts w:ascii="Times New Roman" w:hAnsi="Times New Roman" w:cs="Times New Roman"/>
          <w:sz w:val="24"/>
          <w:szCs w:val="24"/>
        </w:rPr>
        <w:t xml:space="preserve">n for Statistical Computing, Vienna, Austria.  </w:t>
      </w:r>
    </w:p>
    <w:p w14:paraId="335FF8AD" w14:textId="482A92A8" w:rsidR="009902CF" w:rsidRDefault="009902CF" w:rsidP="009902CF">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URL </w:t>
      </w:r>
      <w:hyperlink r:id="rId7" w:history="1">
        <w:r w:rsidRPr="009902CF">
          <w:rPr>
            <w:rStyle w:val="Hyperlink"/>
          </w:rPr>
          <w:t>https://www.R</w:t>
        </w:r>
        <w:r w:rsidRPr="003B142C">
          <w:rPr>
            <w:rStyle w:val="Hyperlink"/>
            <w:rFonts w:ascii="Times New Roman" w:hAnsi="Times New Roman" w:cs="Times New Roman"/>
            <w:sz w:val="24"/>
            <w:szCs w:val="24"/>
          </w:rPr>
          <w:t>-project.org/</w:t>
        </w:r>
      </w:hyperlink>
      <w:r>
        <w:rPr>
          <w:rFonts w:ascii="Times New Roman" w:hAnsi="Times New Roman" w:cs="Times New Roman"/>
          <w:sz w:val="24"/>
          <w:szCs w:val="24"/>
        </w:rPr>
        <w:t>.</w:t>
      </w:r>
    </w:p>
    <w:p w14:paraId="5B949F94" w14:textId="789CAF2C" w:rsidR="001F3BBD" w:rsidRDefault="001F3BBD" w:rsidP="009902CF">
      <w:pPr>
        <w:spacing w:line="360" w:lineRule="auto"/>
        <w:contextualSpacing/>
        <w:rPr>
          <w:ins w:id="170" w:author="Jenise" w:date="2017-12-11T23:59:00Z"/>
          <w:rFonts w:ascii="Times New Roman" w:hAnsi="Times New Roman" w:cs="Times New Roman"/>
          <w:sz w:val="24"/>
          <w:szCs w:val="24"/>
        </w:rPr>
      </w:pPr>
      <w:r>
        <w:rPr>
          <w:rFonts w:ascii="Times New Roman" w:hAnsi="Times New Roman" w:cs="Times New Roman"/>
          <w:sz w:val="24"/>
          <w:szCs w:val="24"/>
        </w:rPr>
        <w:t>ROSS, A.  1961.  Notes on food habits of bats.  Journal of Mammalogy, 42: 66-71.</w:t>
      </w:r>
    </w:p>
    <w:p w14:paraId="3E895BE2" w14:textId="42E1DB44" w:rsidR="00A07063" w:rsidRPr="007F2FC9" w:rsidRDefault="00A07063" w:rsidP="009902CF">
      <w:pPr>
        <w:spacing w:line="360" w:lineRule="auto"/>
        <w:contextualSpacing/>
        <w:rPr>
          <w:rFonts w:ascii="Times New Roman" w:hAnsi="Times New Roman" w:cs="Times New Roman"/>
          <w:sz w:val="24"/>
          <w:szCs w:val="24"/>
        </w:rPr>
      </w:pPr>
      <w:ins w:id="171" w:author="Jenise" w:date="2017-12-11T23:59:00Z">
        <w:r>
          <w:rPr>
            <w:rFonts w:ascii="Times New Roman" w:hAnsi="Times New Roman" w:cs="Times New Roman"/>
            <w:sz w:val="24"/>
            <w:szCs w:val="24"/>
          </w:rPr>
          <w:t xml:space="preserve">SEN. A. and M. SRIVASTAVA.  1990.  </w:t>
        </w:r>
      </w:ins>
      <w:ins w:id="172" w:author="Jenise" w:date="2017-12-12T00:00:00Z">
        <w:r>
          <w:rPr>
            <w:rFonts w:ascii="Times New Roman" w:hAnsi="Times New Roman" w:cs="Times New Roman"/>
            <w:sz w:val="24"/>
            <w:szCs w:val="24"/>
          </w:rPr>
          <w:t>Regression Analysis: Theory, Methods, and Applications.</w:t>
        </w:r>
      </w:ins>
      <w:ins w:id="173" w:author="Jenise" w:date="2017-12-12T00:01:00Z">
        <w:r>
          <w:rPr>
            <w:rFonts w:ascii="Times New Roman" w:hAnsi="Times New Roman" w:cs="Times New Roman"/>
            <w:sz w:val="24"/>
            <w:szCs w:val="24"/>
          </w:rPr>
          <w:t xml:space="preserve"> Springer-Verlag, New York.</w:t>
        </w:r>
      </w:ins>
    </w:p>
    <w:p w14:paraId="6FBADF6F" w14:textId="77777777" w:rsidR="00B178F3" w:rsidRDefault="00B178F3"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SELIN, N. E.</w:t>
      </w:r>
      <w:r w:rsidR="00A96835" w:rsidRPr="007F2FC9">
        <w:rPr>
          <w:rFonts w:ascii="Times New Roman" w:hAnsi="Times New Roman" w:cs="Times New Roman"/>
          <w:sz w:val="24"/>
          <w:szCs w:val="24"/>
        </w:rPr>
        <w:t xml:space="preserve"> 2009.</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Global Biogeochemical Cycling of Mercury: A Review.  Annual Review of </w:t>
      </w:r>
    </w:p>
    <w:p w14:paraId="6F1A8A06" w14:textId="77777777" w:rsidR="00A96835" w:rsidRDefault="00A96835" w:rsidP="00B178F3">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Environment and Resources</w:t>
      </w:r>
      <w:r w:rsidR="00B178F3">
        <w:rPr>
          <w:rFonts w:ascii="Times New Roman" w:hAnsi="Times New Roman" w:cs="Times New Roman"/>
          <w:sz w:val="24"/>
          <w:szCs w:val="24"/>
        </w:rPr>
        <w:t>,</w:t>
      </w:r>
      <w:r w:rsidRPr="007F2FC9">
        <w:rPr>
          <w:rFonts w:ascii="Times New Roman" w:hAnsi="Times New Roman" w:cs="Times New Roman"/>
          <w:sz w:val="24"/>
          <w:szCs w:val="24"/>
        </w:rPr>
        <w:t xml:space="preserve"> 34:</w:t>
      </w:r>
      <w:r w:rsidR="00B178F3">
        <w:rPr>
          <w:rFonts w:ascii="Times New Roman" w:hAnsi="Times New Roman" w:cs="Times New Roman"/>
          <w:sz w:val="24"/>
          <w:szCs w:val="24"/>
        </w:rPr>
        <w:t xml:space="preserve"> </w:t>
      </w:r>
      <w:r w:rsidRPr="007F2FC9">
        <w:rPr>
          <w:rFonts w:ascii="Times New Roman" w:hAnsi="Times New Roman" w:cs="Times New Roman"/>
          <w:sz w:val="24"/>
          <w:szCs w:val="24"/>
        </w:rPr>
        <w:t>43-63.</w:t>
      </w:r>
    </w:p>
    <w:p w14:paraId="682E0D2D" w14:textId="77777777" w:rsidR="00695E3C" w:rsidRDefault="00695E3C" w:rsidP="00695E3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SHERMAN, H. B. 1939.  Notes on the food of some Florida bats.  Journal of Mammalogy, 20: </w:t>
      </w:r>
    </w:p>
    <w:p w14:paraId="49BC6112" w14:textId="77777777" w:rsidR="00695E3C" w:rsidRPr="007F2FC9" w:rsidRDefault="00695E3C" w:rsidP="00695E3C">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103-104.</w:t>
      </w:r>
    </w:p>
    <w:p w14:paraId="4C0ABC86" w14:textId="77777777" w:rsidR="00541A1E" w:rsidRDefault="00541A1E"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SYARIPUDDIN, K., A. KUMAR, K. SING, M. A. HALIM, M. NURSYEREEN, AND J. </w:t>
      </w:r>
    </w:p>
    <w:p w14:paraId="52EF411D" w14:textId="77777777" w:rsidR="00541A1E" w:rsidRPr="007F2FC9" w:rsidRDefault="00541A1E" w:rsidP="00541A1E">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WILSON.  2014.  Mercury accumulation in bats near hydroelectric reservoirs in Peninsular Malaysia.  Ecotoxicology, 23: 1164-1171.</w:t>
      </w:r>
    </w:p>
    <w:p w14:paraId="3FA1C69C" w14:textId="77777777" w:rsidR="008A38A2" w:rsidRDefault="008A38A2"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WADA, H., D. E. YATES, D. C. EVERS, R. J. TAYLOR, and W. A. HOPKINS</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2010.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Tissue </w:t>
      </w:r>
    </w:p>
    <w:p w14:paraId="3C4D16AE" w14:textId="0FE53730" w:rsidR="008A38A2" w:rsidRDefault="00A96835" w:rsidP="005B1D4E">
      <w:pPr>
        <w:spacing w:line="360" w:lineRule="auto"/>
        <w:ind w:firstLine="720"/>
        <w:contextualSpacing/>
        <w:jc w:val="right"/>
        <w:rPr>
          <w:rFonts w:ascii="Times New Roman" w:hAnsi="Times New Roman" w:cs="Times New Roman"/>
          <w:i/>
          <w:sz w:val="24"/>
          <w:szCs w:val="24"/>
        </w:rPr>
      </w:pPr>
      <w:r w:rsidRPr="007F2FC9">
        <w:rPr>
          <w:rFonts w:ascii="Times New Roman" w:hAnsi="Times New Roman" w:cs="Times New Roman"/>
          <w:sz w:val="24"/>
          <w:szCs w:val="24"/>
        </w:rPr>
        <w:t>mercury</w:t>
      </w:r>
      <w:r w:rsidR="008A38A2">
        <w:rPr>
          <w:rFonts w:ascii="Times New Roman" w:hAnsi="Times New Roman" w:cs="Times New Roman"/>
          <w:sz w:val="24"/>
          <w:szCs w:val="24"/>
        </w:rPr>
        <w:t xml:space="preserve"> </w:t>
      </w:r>
      <w:r w:rsidRPr="007F2FC9">
        <w:rPr>
          <w:rFonts w:ascii="Times New Roman" w:hAnsi="Times New Roman" w:cs="Times New Roman"/>
          <w:sz w:val="24"/>
          <w:szCs w:val="24"/>
        </w:rPr>
        <w:t>concentrations and adrenocortical responses of female big brown bats (</w:t>
      </w:r>
      <w:r w:rsidRPr="008A38A2">
        <w:rPr>
          <w:rFonts w:ascii="Times New Roman" w:hAnsi="Times New Roman" w:cs="Times New Roman"/>
          <w:i/>
          <w:sz w:val="24"/>
          <w:szCs w:val="24"/>
        </w:rPr>
        <w:t xml:space="preserve">Eptesicus </w:t>
      </w:r>
    </w:p>
    <w:p w14:paraId="746BDA0A" w14:textId="77777777" w:rsidR="00A96835" w:rsidRDefault="00A96835" w:rsidP="008A38A2">
      <w:pPr>
        <w:spacing w:line="360" w:lineRule="auto"/>
        <w:ind w:firstLine="720"/>
        <w:contextualSpacing/>
        <w:rPr>
          <w:rFonts w:ascii="Times New Roman" w:hAnsi="Times New Roman" w:cs="Times New Roman"/>
          <w:sz w:val="24"/>
          <w:szCs w:val="24"/>
        </w:rPr>
      </w:pPr>
      <w:r w:rsidRPr="008A38A2">
        <w:rPr>
          <w:rFonts w:ascii="Times New Roman" w:hAnsi="Times New Roman" w:cs="Times New Roman"/>
          <w:i/>
          <w:sz w:val="24"/>
          <w:szCs w:val="24"/>
        </w:rPr>
        <w:t>fuscus</w:t>
      </w:r>
      <w:r w:rsidRPr="007F2FC9">
        <w:rPr>
          <w:rFonts w:ascii="Times New Roman" w:hAnsi="Times New Roman" w:cs="Times New Roman"/>
          <w:sz w:val="24"/>
          <w:szCs w:val="24"/>
        </w:rPr>
        <w:t xml:space="preserve">) near a contaminated river. </w:t>
      </w:r>
      <w:r w:rsidR="008A38A2">
        <w:rPr>
          <w:rFonts w:ascii="Times New Roman" w:hAnsi="Times New Roman" w:cs="Times New Roman"/>
          <w:sz w:val="24"/>
          <w:szCs w:val="24"/>
        </w:rPr>
        <w:t xml:space="preserve"> </w:t>
      </w:r>
      <w:r w:rsidRPr="007F2FC9">
        <w:rPr>
          <w:rFonts w:ascii="Times New Roman" w:hAnsi="Times New Roman" w:cs="Times New Roman"/>
          <w:sz w:val="24"/>
          <w:szCs w:val="24"/>
        </w:rPr>
        <w:t>Ecotoxicology</w:t>
      </w:r>
      <w:r w:rsidR="008A38A2">
        <w:rPr>
          <w:rFonts w:ascii="Times New Roman" w:hAnsi="Times New Roman" w:cs="Times New Roman"/>
          <w:sz w:val="24"/>
          <w:szCs w:val="24"/>
        </w:rPr>
        <w:t>,</w:t>
      </w:r>
      <w:r w:rsidRPr="007F2FC9">
        <w:rPr>
          <w:rFonts w:ascii="Times New Roman" w:hAnsi="Times New Roman" w:cs="Times New Roman"/>
          <w:sz w:val="24"/>
          <w:szCs w:val="24"/>
        </w:rPr>
        <w:t xml:space="preserve"> 19:</w:t>
      </w:r>
      <w:r w:rsidR="008A38A2">
        <w:rPr>
          <w:rFonts w:ascii="Times New Roman" w:hAnsi="Times New Roman" w:cs="Times New Roman"/>
          <w:sz w:val="24"/>
          <w:szCs w:val="24"/>
        </w:rPr>
        <w:t xml:space="preserve"> </w:t>
      </w:r>
      <w:r w:rsidRPr="007F2FC9">
        <w:rPr>
          <w:rFonts w:ascii="Times New Roman" w:hAnsi="Times New Roman" w:cs="Times New Roman"/>
          <w:sz w:val="24"/>
          <w:szCs w:val="24"/>
        </w:rPr>
        <w:t>1277–1284.</w:t>
      </w:r>
    </w:p>
    <w:p w14:paraId="4F36A47B" w14:textId="77777777" w:rsidR="00857587" w:rsidRDefault="00857587" w:rsidP="005B1D4E">
      <w:pPr>
        <w:spacing w:line="360" w:lineRule="auto"/>
        <w:contextualSpacing/>
        <w:rPr>
          <w:rFonts w:ascii="Times New Roman" w:hAnsi="Times New Roman" w:cs="Times New Roman"/>
          <w:sz w:val="24"/>
          <w:szCs w:val="24"/>
        </w:rPr>
      </w:pPr>
      <w:r>
        <w:rPr>
          <w:rFonts w:ascii="Times New Roman" w:hAnsi="Times New Roman" w:cs="Times New Roman"/>
          <w:sz w:val="24"/>
          <w:szCs w:val="24"/>
        </w:rPr>
        <w:t>WELCH, B. L. 1951.  On the comparison of several mean values: an alternative approach.</w:t>
      </w:r>
    </w:p>
    <w:p w14:paraId="2D8C4E31" w14:textId="7E50D480" w:rsidR="00857587" w:rsidRDefault="00857587" w:rsidP="00857587">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Biometrika, 38: 330-336.</w:t>
      </w:r>
    </w:p>
    <w:p w14:paraId="6898A0C0" w14:textId="77777777" w:rsidR="00EB08F4" w:rsidRDefault="00EB08F4" w:rsidP="00EB08F4">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WHITAKER, J. O., Jr.  1972.  Food habits of bats from Indiana.  Canadian Journal of Zoology, </w:t>
      </w:r>
    </w:p>
    <w:p w14:paraId="425BCDFA" w14:textId="77777777" w:rsidR="00EB08F4" w:rsidRDefault="00EB08F4" w:rsidP="00EB08F4">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50: 877-883.</w:t>
      </w:r>
    </w:p>
    <w:p w14:paraId="60B604DA" w14:textId="77777777" w:rsidR="00B136AB" w:rsidRDefault="00211040" w:rsidP="00211040">
      <w:pPr>
        <w:spacing w:line="360" w:lineRule="auto"/>
        <w:contextualSpacing/>
        <w:rPr>
          <w:rFonts w:ascii="Times New Roman" w:hAnsi="Times New Roman" w:cs="Times New Roman"/>
          <w:sz w:val="24"/>
          <w:szCs w:val="24"/>
        </w:rPr>
      </w:pPr>
      <w:r>
        <w:rPr>
          <w:rFonts w:ascii="Times New Roman" w:hAnsi="Times New Roman" w:cs="Times New Roman"/>
          <w:sz w:val="24"/>
          <w:szCs w:val="24"/>
        </w:rPr>
        <w:t>WHITAKER</w:t>
      </w:r>
      <w:r w:rsidR="00B136AB">
        <w:rPr>
          <w:rFonts w:ascii="Times New Roman" w:hAnsi="Times New Roman" w:cs="Times New Roman"/>
          <w:sz w:val="24"/>
          <w:szCs w:val="24"/>
        </w:rPr>
        <w:t xml:space="preserve">, J. O., Jr., and W. J. Hamilton, Jr.  1998.  Mammals of the Eastern United States.  </w:t>
      </w:r>
    </w:p>
    <w:p w14:paraId="6EEB7639" w14:textId="41E4FA29" w:rsidR="00211040" w:rsidRPr="008A38A2" w:rsidRDefault="00B136AB" w:rsidP="00B136AB">
      <w:pPr>
        <w:spacing w:line="360" w:lineRule="auto"/>
        <w:ind w:firstLine="720"/>
        <w:contextualSpacing/>
        <w:rPr>
          <w:rFonts w:ascii="Times New Roman" w:hAnsi="Times New Roman" w:cs="Times New Roman"/>
          <w:i/>
          <w:sz w:val="24"/>
          <w:szCs w:val="24"/>
        </w:rPr>
      </w:pPr>
      <w:r>
        <w:rPr>
          <w:rFonts w:ascii="Times New Roman" w:hAnsi="Times New Roman" w:cs="Times New Roman"/>
          <w:sz w:val="24"/>
          <w:szCs w:val="24"/>
        </w:rPr>
        <w:t>Ithica, NY:  Cornell University Press.  583 p.</w:t>
      </w:r>
    </w:p>
    <w:p w14:paraId="56F9BCB2" w14:textId="77777777" w:rsidR="00372BD9" w:rsidRDefault="00372BD9"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YATES, D., M. MOORE, T. KUNZ, and D. C. EVERS.  </w:t>
      </w:r>
      <w:r w:rsidR="00A96835" w:rsidRPr="007F2FC9">
        <w:rPr>
          <w:rFonts w:ascii="Times New Roman" w:hAnsi="Times New Roman" w:cs="Times New Roman"/>
          <w:sz w:val="24"/>
          <w:szCs w:val="24"/>
        </w:rPr>
        <w:t xml:space="preserve">2008.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Pilot asses</w:t>
      </w:r>
      <w:r>
        <w:rPr>
          <w:rFonts w:ascii="Times New Roman" w:hAnsi="Times New Roman" w:cs="Times New Roman"/>
          <w:sz w:val="24"/>
          <w:szCs w:val="24"/>
        </w:rPr>
        <w:t xml:space="preserve">sment of </w:t>
      </w:r>
    </w:p>
    <w:p w14:paraId="45C8E071" w14:textId="77777777" w:rsidR="00372BD9" w:rsidRDefault="00A96835" w:rsidP="00372BD9">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methylmercury</w:t>
      </w:r>
      <w:r w:rsidR="00372BD9">
        <w:rPr>
          <w:rFonts w:ascii="Times New Roman" w:hAnsi="Times New Roman" w:cs="Times New Roman"/>
          <w:sz w:val="24"/>
          <w:szCs w:val="24"/>
        </w:rPr>
        <w:t xml:space="preserve"> </w:t>
      </w:r>
      <w:r w:rsidRPr="007F2FC9">
        <w:rPr>
          <w:rFonts w:ascii="Times New Roman" w:hAnsi="Times New Roman" w:cs="Times New Roman"/>
          <w:sz w:val="24"/>
          <w:szCs w:val="24"/>
        </w:rPr>
        <w:t xml:space="preserve">availability to bats on the South River, Virginia. </w:t>
      </w:r>
      <w:r w:rsidR="00372BD9">
        <w:rPr>
          <w:rFonts w:ascii="Times New Roman" w:hAnsi="Times New Roman" w:cs="Times New Roman"/>
          <w:sz w:val="24"/>
          <w:szCs w:val="24"/>
        </w:rPr>
        <w:t xml:space="preserve"> </w:t>
      </w:r>
      <w:r w:rsidRPr="007F2FC9">
        <w:rPr>
          <w:rFonts w:ascii="Times New Roman" w:hAnsi="Times New Roman" w:cs="Times New Roman"/>
          <w:sz w:val="24"/>
          <w:szCs w:val="24"/>
        </w:rPr>
        <w:t xml:space="preserve">Report BRI 2008. </w:t>
      </w:r>
      <w:r w:rsidR="00372BD9">
        <w:rPr>
          <w:rFonts w:ascii="Times New Roman" w:hAnsi="Times New Roman" w:cs="Times New Roman"/>
          <w:sz w:val="24"/>
          <w:szCs w:val="24"/>
        </w:rPr>
        <w:t xml:space="preserve"> </w:t>
      </w:r>
    </w:p>
    <w:p w14:paraId="4657187B" w14:textId="77777777" w:rsidR="00732BAE" w:rsidRDefault="00A96835" w:rsidP="00914A07">
      <w:pPr>
        <w:spacing w:line="36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BioDiversity Research Institute, Gorham.</w:t>
      </w:r>
    </w:p>
    <w:p w14:paraId="165300D3" w14:textId="77777777" w:rsidR="00732BAE" w:rsidRDefault="00732BAE"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YATES, D., S. ANGELO, T. DIVOLL, AND D. C. EVERS</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2012.  Assessment of mercury </w:t>
      </w:r>
    </w:p>
    <w:p w14:paraId="095365D6" w14:textId="77777777" w:rsidR="00A96835" w:rsidRDefault="00A96835" w:rsidP="00732BAE">
      <w:pPr>
        <w:spacing w:line="360" w:lineRule="auto"/>
        <w:ind w:left="720"/>
        <w:contextualSpacing/>
        <w:rPr>
          <w:rFonts w:ascii="Times New Roman" w:hAnsi="Times New Roman" w:cs="Times New Roman"/>
          <w:sz w:val="24"/>
          <w:szCs w:val="24"/>
        </w:rPr>
      </w:pPr>
      <w:r w:rsidRPr="007F2FC9">
        <w:rPr>
          <w:rFonts w:ascii="Times New Roman" w:hAnsi="Times New Roman" w:cs="Times New Roman"/>
          <w:sz w:val="24"/>
          <w:szCs w:val="24"/>
        </w:rPr>
        <w:t xml:space="preserve">exposure to bats at Onondaga Lake, New York. Report BRI 2010-11. </w:t>
      </w:r>
      <w:r w:rsidR="00732BAE">
        <w:rPr>
          <w:rFonts w:ascii="Times New Roman" w:hAnsi="Times New Roman" w:cs="Times New Roman"/>
          <w:sz w:val="24"/>
          <w:szCs w:val="24"/>
        </w:rPr>
        <w:t xml:space="preserve"> </w:t>
      </w:r>
      <w:r w:rsidRPr="007F2FC9">
        <w:rPr>
          <w:rFonts w:ascii="Times New Roman" w:hAnsi="Times New Roman" w:cs="Times New Roman"/>
          <w:sz w:val="24"/>
          <w:szCs w:val="24"/>
        </w:rPr>
        <w:t>BioDiversity Research Institute, Gorham.</w:t>
      </w:r>
    </w:p>
    <w:p w14:paraId="5F768BA5" w14:textId="77777777" w:rsidR="009C0718" w:rsidRDefault="009C0718" w:rsidP="009C0718">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ZINN, T. L. 1977.  Community ecology of Florida bats with emphasis on </w:t>
      </w:r>
      <w:r w:rsidRPr="009C0718">
        <w:rPr>
          <w:rFonts w:ascii="Times New Roman" w:hAnsi="Times New Roman" w:cs="Times New Roman"/>
          <w:i/>
          <w:sz w:val="24"/>
          <w:szCs w:val="24"/>
        </w:rPr>
        <w:t>Myotis austroriparius</w:t>
      </w:r>
      <w:r>
        <w:rPr>
          <w:rFonts w:ascii="Times New Roman" w:hAnsi="Times New Roman" w:cs="Times New Roman"/>
          <w:sz w:val="24"/>
          <w:szCs w:val="24"/>
        </w:rPr>
        <w:t xml:space="preserve">.  </w:t>
      </w:r>
    </w:p>
    <w:p w14:paraId="61D82F07" w14:textId="77777777" w:rsidR="009C0718" w:rsidRPr="007F2FC9" w:rsidRDefault="009C0718" w:rsidP="009C0718">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Gainesville, FL: University of Florida, 88.  M. S. Thesis.</w:t>
      </w:r>
    </w:p>
    <w:p w14:paraId="3D910393" w14:textId="77777777" w:rsidR="005901A5" w:rsidRDefault="005901A5" w:rsidP="007F2FC9">
      <w:pPr>
        <w:spacing w:line="360" w:lineRule="auto"/>
        <w:contextualSpacing/>
        <w:rPr>
          <w:rFonts w:ascii="Times New Roman" w:hAnsi="Times New Roman" w:cs="Times New Roman"/>
          <w:sz w:val="24"/>
          <w:szCs w:val="24"/>
        </w:rPr>
      </w:pPr>
      <w:r>
        <w:rPr>
          <w:rFonts w:ascii="Times New Roman" w:hAnsi="Times New Roman" w:cs="Times New Roman"/>
          <w:sz w:val="24"/>
          <w:szCs w:val="24"/>
        </w:rPr>
        <w:t>ZUKAL, J., J. PIKULA, and H. BANDGUCHOVA</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2015.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Bats as bioindica</w:t>
      </w:r>
      <w:r>
        <w:rPr>
          <w:rFonts w:ascii="Times New Roman" w:hAnsi="Times New Roman" w:cs="Times New Roman"/>
          <w:sz w:val="24"/>
          <w:szCs w:val="24"/>
        </w:rPr>
        <w:t xml:space="preserve">tors of heavy metal </w:t>
      </w:r>
    </w:p>
    <w:p w14:paraId="7F42E4AE" w14:textId="77777777" w:rsidR="00A96835" w:rsidRPr="007F2FC9" w:rsidRDefault="005901A5" w:rsidP="005901A5">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pollution: </w:t>
      </w:r>
      <w:r w:rsidR="00A96835" w:rsidRPr="007F2FC9">
        <w:rPr>
          <w:rFonts w:ascii="Times New Roman" w:hAnsi="Times New Roman" w:cs="Times New Roman"/>
          <w:sz w:val="24"/>
          <w:szCs w:val="24"/>
        </w:rPr>
        <w:t xml:space="preserve">history and prospect.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Mammalian Biology</w:t>
      </w:r>
      <w:r>
        <w:rPr>
          <w:rFonts w:ascii="Times New Roman" w:hAnsi="Times New Roman" w:cs="Times New Roman"/>
          <w:sz w:val="24"/>
          <w:szCs w:val="24"/>
        </w:rPr>
        <w:t>,</w:t>
      </w:r>
      <w:r w:rsidR="00A96835" w:rsidRPr="007F2FC9">
        <w:rPr>
          <w:rFonts w:ascii="Times New Roman" w:hAnsi="Times New Roman" w:cs="Times New Roman"/>
          <w:sz w:val="24"/>
          <w:szCs w:val="24"/>
        </w:rPr>
        <w:t xml:space="preserve"> 80:</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220-227.</w:t>
      </w:r>
    </w:p>
    <w:p w14:paraId="444BF5F3" w14:textId="77777777" w:rsidR="00A96835" w:rsidRPr="007F2FC9" w:rsidRDefault="00A96835" w:rsidP="007F2FC9">
      <w:pPr>
        <w:spacing w:line="360" w:lineRule="auto"/>
        <w:contextualSpacing/>
        <w:rPr>
          <w:rFonts w:ascii="Times New Roman" w:hAnsi="Times New Roman" w:cs="Times New Roman"/>
          <w:sz w:val="24"/>
          <w:szCs w:val="24"/>
        </w:rPr>
      </w:pPr>
    </w:p>
    <w:p w14:paraId="3127462B" w14:textId="77777777" w:rsidR="00A96835" w:rsidRPr="007F2FC9" w:rsidRDefault="00A96835" w:rsidP="007F2FC9">
      <w:pPr>
        <w:spacing w:line="360" w:lineRule="auto"/>
        <w:contextualSpacing/>
        <w:rPr>
          <w:rFonts w:ascii="Times New Roman" w:hAnsi="Times New Roman" w:cs="Times New Roman"/>
          <w:sz w:val="24"/>
          <w:szCs w:val="24"/>
        </w:rPr>
      </w:pPr>
    </w:p>
    <w:p w14:paraId="4ABB9FC2" w14:textId="77777777" w:rsidR="00A96835" w:rsidRPr="007F2FC9" w:rsidRDefault="00A96835" w:rsidP="007F2FC9">
      <w:pPr>
        <w:spacing w:line="360" w:lineRule="auto"/>
        <w:contextualSpacing/>
        <w:rPr>
          <w:rFonts w:ascii="Times New Roman" w:hAnsi="Times New Roman" w:cs="Times New Roman"/>
          <w:sz w:val="24"/>
          <w:szCs w:val="24"/>
        </w:rPr>
      </w:pPr>
    </w:p>
    <w:p w14:paraId="1AECC1E6" w14:textId="77777777" w:rsidR="007F2FC9" w:rsidRDefault="00A96835" w:rsidP="006D6BD7">
      <w:pPr>
        <w:spacing w:line="360" w:lineRule="auto"/>
        <w:contextualSpacing/>
        <w:rPr>
          <w:rFonts w:ascii="Times New Roman" w:hAnsi="Times New Roman" w:cs="Times New Roman"/>
          <w:sz w:val="24"/>
          <w:szCs w:val="24"/>
        </w:rPr>
      </w:pPr>
      <w:r w:rsidRPr="007F2FC9">
        <w:rPr>
          <w:rFonts w:ascii="Times New Roman" w:hAnsi="Times New Roman" w:cs="Times New Roman"/>
          <w:sz w:val="24"/>
          <w:szCs w:val="24"/>
        </w:rPr>
        <w:t xml:space="preserve">Figure 1:  Location Map </w:t>
      </w:r>
    </w:p>
    <w:p w14:paraId="07D76807" w14:textId="6E1D9B7F" w:rsidR="009A6967" w:rsidRDefault="009A6967" w:rsidP="006D6BD7">
      <w:pPr>
        <w:spacing w:line="360" w:lineRule="auto"/>
        <w:contextualSpacing/>
        <w:rPr>
          <w:rFonts w:ascii="Times New Roman" w:hAnsi="Times New Roman" w:cs="Times New Roman"/>
          <w:sz w:val="24"/>
          <w:szCs w:val="24"/>
        </w:rPr>
      </w:pPr>
      <w:r>
        <w:rPr>
          <w:rFonts w:ascii="Times New Roman" w:hAnsi="Times New Roman" w:cs="Times New Roman"/>
          <w:sz w:val="24"/>
          <w:szCs w:val="24"/>
        </w:rPr>
        <w:t>Figure 2:  Boxplot</w:t>
      </w:r>
      <w:r w:rsidR="00774932">
        <w:rPr>
          <w:rFonts w:ascii="Times New Roman" w:hAnsi="Times New Roman" w:cs="Times New Roman"/>
          <w:sz w:val="24"/>
          <w:szCs w:val="24"/>
        </w:rPr>
        <w:t>s</w:t>
      </w:r>
      <w:r>
        <w:rPr>
          <w:rFonts w:ascii="Times New Roman" w:hAnsi="Times New Roman" w:cs="Times New Roman"/>
          <w:sz w:val="24"/>
          <w:szCs w:val="24"/>
        </w:rPr>
        <w:t xml:space="preserve"> of </w:t>
      </w:r>
      <w:r w:rsidR="00774932">
        <w:rPr>
          <w:rFonts w:ascii="Times New Roman" w:hAnsi="Times New Roman" w:cs="Times New Roman"/>
          <w:sz w:val="24"/>
          <w:szCs w:val="24"/>
        </w:rPr>
        <w:t xml:space="preserve">mercury concentrations, </w:t>
      </w:r>
      <w:r>
        <w:rPr>
          <w:rFonts w:ascii="Times New Roman" w:hAnsi="Times New Roman" w:cs="Times New Roman"/>
          <w:sz w:val="24"/>
          <w:szCs w:val="24"/>
        </w:rPr>
        <w:t>caves versus bat house</w:t>
      </w:r>
    </w:p>
    <w:p w14:paraId="6DBE955A" w14:textId="6B02BEA5" w:rsidR="009A6967" w:rsidRDefault="00774932" w:rsidP="006D6BD7">
      <w:pPr>
        <w:spacing w:line="360" w:lineRule="auto"/>
        <w:contextualSpacing/>
        <w:rPr>
          <w:rFonts w:ascii="Times New Roman" w:hAnsi="Times New Roman" w:cs="Times New Roman"/>
          <w:sz w:val="24"/>
          <w:szCs w:val="24"/>
        </w:rPr>
      </w:pPr>
      <w:r>
        <w:rPr>
          <w:rFonts w:ascii="Times New Roman" w:hAnsi="Times New Roman" w:cs="Times New Roman"/>
          <w:sz w:val="24"/>
          <w:szCs w:val="24"/>
        </w:rPr>
        <w:t>Figure 3: Boxplots of mercury concentrations by cave</w:t>
      </w:r>
    </w:p>
    <w:p w14:paraId="15CA7AFB" w14:textId="0B7D661A" w:rsidR="00774932" w:rsidRDefault="00774932" w:rsidP="006D6BD7">
      <w:pPr>
        <w:spacing w:line="360" w:lineRule="auto"/>
        <w:contextualSpacing/>
        <w:rPr>
          <w:rFonts w:ascii="Times New Roman" w:hAnsi="Times New Roman" w:cs="Times New Roman"/>
          <w:sz w:val="24"/>
          <w:szCs w:val="24"/>
        </w:rPr>
      </w:pPr>
      <w:r>
        <w:rPr>
          <w:rFonts w:ascii="Times New Roman" w:hAnsi="Times New Roman" w:cs="Times New Roman"/>
          <w:sz w:val="24"/>
          <w:szCs w:val="24"/>
        </w:rPr>
        <w:t>Figure 4: Boxplots of mercury concentrations by bat house</w:t>
      </w:r>
    </w:p>
    <w:p w14:paraId="224DB4ED" w14:textId="77777777" w:rsidR="00CF5450" w:rsidRDefault="00CF5450" w:rsidP="00F24A9D">
      <w:pPr>
        <w:spacing w:line="240" w:lineRule="auto"/>
        <w:contextualSpacing/>
        <w:rPr>
          <w:rFonts w:ascii="Times New Roman" w:hAnsi="Times New Roman" w:cs="Times New Roman"/>
          <w:sz w:val="24"/>
          <w:szCs w:val="24"/>
        </w:rPr>
      </w:pPr>
    </w:p>
    <w:p w14:paraId="1A22BF8B" w14:textId="77777777" w:rsidR="00CF5450" w:rsidRDefault="00CF5450" w:rsidP="00F24A9D">
      <w:pPr>
        <w:spacing w:line="240" w:lineRule="auto"/>
        <w:contextualSpacing/>
        <w:rPr>
          <w:rFonts w:ascii="Times New Roman" w:hAnsi="Times New Roman" w:cs="Times New Roman"/>
          <w:sz w:val="24"/>
          <w:szCs w:val="24"/>
        </w:rPr>
      </w:pPr>
    </w:p>
    <w:p w14:paraId="6C89AA56" w14:textId="77777777" w:rsidR="00EA52CC" w:rsidRDefault="00EA52CC" w:rsidP="00F24A9D">
      <w:pPr>
        <w:spacing w:line="240" w:lineRule="auto"/>
        <w:contextualSpacing/>
        <w:rPr>
          <w:rFonts w:ascii="Times New Roman" w:hAnsi="Times New Roman" w:cs="Times New Roman"/>
          <w:sz w:val="24"/>
          <w:szCs w:val="24"/>
        </w:rPr>
      </w:pPr>
    </w:p>
    <w:p w14:paraId="78588FCA" w14:textId="77777777" w:rsidR="009A6967" w:rsidRPr="007F2FC9" w:rsidRDefault="009A6967" w:rsidP="00F24A9D">
      <w:pPr>
        <w:spacing w:line="240" w:lineRule="auto"/>
        <w:contextualSpacing/>
        <w:rPr>
          <w:rFonts w:ascii="Times New Roman" w:hAnsi="Times New Roman" w:cs="Times New Roman"/>
          <w:sz w:val="24"/>
          <w:szCs w:val="24"/>
        </w:rPr>
      </w:pPr>
    </w:p>
    <w:sectPr w:rsidR="009A6967" w:rsidRPr="007F2F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Jenise" w:date="2017-12-12T00:46:00Z" w:initials="j">
    <w:p w14:paraId="46F832C5" w14:textId="3C465FBE" w:rsidR="00AC0E64" w:rsidRDefault="00AC0E64">
      <w:pPr>
        <w:pStyle w:val="CommentText"/>
      </w:pPr>
      <w:r>
        <w:rPr>
          <w:rStyle w:val="CommentReference"/>
        </w:rPr>
        <w:annotationRef/>
      </w:r>
      <w:r>
        <w:rPr>
          <w:noProof/>
        </w:rPr>
        <w:t>To avoid confusion for the reviewer, do you think we should re</w:t>
      </w:r>
      <w:r>
        <w:rPr>
          <w:noProof/>
        </w:rPr>
        <w:t>-name th</w:t>
      </w:r>
      <w:r>
        <w:rPr>
          <w:noProof/>
        </w:rPr>
        <w:t>is to something like Analysis?  I personally think results is fine, but I don't know about the reviewer.</w:t>
      </w:r>
    </w:p>
  </w:comment>
  <w:comment w:id="25" w:author="Jenise" w:date="2017-12-11T23:02:00Z" w:initials="j">
    <w:p w14:paraId="0BA58E28" w14:textId="55CDBCBE" w:rsidR="00EF280E" w:rsidRDefault="00EF280E">
      <w:pPr>
        <w:pStyle w:val="CommentText"/>
      </w:pPr>
      <w:r>
        <w:rPr>
          <w:rStyle w:val="CommentReference"/>
        </w:rPr>
        <w:annotationRef/>
      </w:r>
      <w:r>
        <w:t>Amy, you might want to say a few words about why this might be (guano piles frequently subjected to flooding or human impacts on bat houses, etc.)</w:t>
      </w:r>
    </w:p>
  </w:comment>
  <w:comment w:id="152" w:author="Jenise" w:date="2017-12-12T00:43:00Z" w:initials="j">
    <w:p w14:paraId="32DA8FB9" w14:textId="19C8377C" w:rsidR="00AC0E64" w:rsidRDefault="00AC0E64">
      <w:pPr>
        <w:pStyle w:val="CommentText"/>
      </w:pPr>
      <w:r>
        <w:rPr>
          <w:rStyle w:val="CommentReference"/>
        </w:rPr>
        <w:annotationRef/>
      </w:r>
      <w:r>
        <w:rPr>
          <w:noProof/>
        </w:rPr>
        <w:t>Amy, y</w:t>
      </w:r>
      <w:r>
        <w:rPr>
          <w:noProof/>
        </w:rPr>
        <w:t>ou might</w:t>
      </w:r>
      <w:r>
        <w:rPr>
          <w:noProof/>
        </w:rPr>
        <w:t xml:space="preserve"> want to </w:t>
      </w:r>
      <w:r>
        <w:rPr>
          <w:noProof/>
        </w:rPr>
        <w:t>comment on whether this could b</w:t>
      </w:r>
      <w:r>
        <w:rPr>
          <w:noProof/>
        </w:rPr>
        <w:t>e questioned, since (a) there a</w:t>
      </w:r>
      <w:r>
        <w:rPr>
          <w:noProof/>
        </w:rPr>
        <w:t>re so few bat houses and (</w:t>
      </w:r>
      <w:r>
        <w:rPr>
          <w:noProof/>
        </w:rPr>
        <w:t xml:space="preserve">b) </w:t>
      </w:r>
      <w:r>
        <w:rPr>
          <w:noProof/>
        </w:rPr>
        <w:t>the species predominating in caves and bat houses are different.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F832C5" w15:done="0"/>
  <w15:commentEx w15:paraId="0BA58E28" w15:done="0"/>
  <w15:commentEx w15:paraId="32DA8F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ise">
    <w15:presenceInfo w15:providerId="None" w15:userId="Jeni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A55"/>
    <w:rsid w:val="00001DA3"/>
    <w:rsid w:val="00012736"/>
    <w:rsid w:val="000333C3"/>
    <w:rsid w:val="0003695E"/>
    <w:rsid w:val="0004707C"/>
    <w:rsid w:val="00053D30"/>
    <w:rsid w:val="000568F1"/>
    <w:rsid w:val="0005748C"/>
    <w:rsid w:val="000607E4"/>
    <w:rsid w:val="0007469B"/>
    <w:rsid w:val="00074AFD"/>
    <w:rsid w:val="00084DBB"/>
    <w:rsid w:val="000864F3"/>
    <w:rsid w:val="00087DE1"/>
    <w:rsid w:val="0009178C"/>
    <w:rsid w:val="000A0B52"/>
    <w:rsid w:val="000A0EC0"/>
    <w:rsid w:val="000A2E21"/>
    <w:rsid w:val="000A3955"/>
    <w:rsid w:val="000A7ECF"/>
    <w:rsid w:val="000B10FE"/>
    <w:rsid w:val="000B2F7E"/>
    <w:rsid w:val="000C02CB"/>
    <w:rsid w:val="000C0848"/>
    <w:rsid w:val="000C4546"/>
    <w:rsid w:val="000C65B0"/>
    <w:rsid w:val="000D3A88"/>
    <w:rsid w:val="000E69E1"/>
    <w:rsid w:val="000E6BB6"/>
    <w:rsid w:val="000F2AB0"/>
    <w:rsid w:val="000F4100"/>
    <w:rsid w:val="000F59D5"/>
    <w:rsid w:val="001057E6"/>
    <w:rsid w:val="001072A0"/>
    <w:rsid w:val="00110189"/>
    <w:rsid w:val="00116F8E"/>
    <w:rsid w:val="00117EEF"/>
    <w:rsid w:val="00131857"/>
    <w:rsid w:val="00133B0A"/>
    <w:rsid w:val="0014026B"/>
    <w:rsid w:val="0015116C"/>
    <w:rsid w:val="00155E0A"/>
    <w:rsid w:val="00157092"/>
    <w:rsid w:val="0016115D"/>
    <w:rsid w:val="00161226"/>
    <w:rsid w:val="00163863"/>
    <w:rsid w:val="0017685D"/>
    <w:rsid w:val="0017702C"/>
    <w:rsid w:val="001B29FD"/>
    <w:rsid w:val="001B2CA9"/>
    <w:rsid w:val="001C178F"/>
    <w:rsid w:val="001D4550"/>
    <w:rsid w:val="001D4EDD"/>
    <w:rsid w:val="001D5C9B"/>
    <w:rsid w:val="001D6FC9"/>
    <w:rsid w:val="001E1646"/>
    <w:rsid w:val="001E2F58"/>
    <w:rsid w:val="001E4CCE"/>
    <w:rsid w:val="001E5ADD"/>
    <w:rsid w:val="001E7A0A"/>
    <w:rsid w:val="001F073E"/>
    <w:rsid w:val="001F182F"/>
    <w:rsid w:val="001F3BBD"/>
    <w:rsid w:val="002032EE"/>
    <w:rsid w:val="00204784"/>
    <w:rsid w:val="00204C4A"/>
    <w:rsid w:val="00210C36"/>
    <w:rsid w:val="00211040"/>
    <w:rsid w:val="00213D46"/>
    <w:rsid w:val="002179FB"/>
    <w:rsid w:val="002306D6"/>
    <w:rsid w:val="002306E1"/>
    <w:rsid w:val="00235C7D"/>
    <w:rsid w:val="00237571"/>
    <w:rsid w:val="00251BAA"/>
    <w:rsid w:val="00267996"/>
    <w:rsid w:val="002703E1"/>
    <w:rsid w:val="002829BD"/>
    <w:rsid w:val="002873CB"/>
    <w:rsid w:val="00287E75"/>
    <w:rsid w:val="00290F3E"/>
    <w:rsid w:val="00294717"/>
    <w:rsid w:val="00295DE1"/>
    <w:rsid w:val="00296332"/>
    <w:rsid w:val="00296E63"/>
    <w:rsid w:val="002A3F65"/>
    <w:rsid w:val="002A7CFA"/>
    <w:rsid w:val="002B2AD1"/>
    <w:rsid w:val="002D24C6"/>
    <w:rsid w:val="002D2EB7"/>
    <w:rsid w:val="002D6D93"/>
    <w:rsid w:val="002E1C03"/>
    <w:rsid w:val="002E2981"/>
    <w:rsid w:val="002E4FAA"/>
    <w:rsid w:val="002F7DD4"/>
    <w:rsid w:val="00303ABB"/>
    <w:rsid w:val="00305810"/>
    <w:rsid w:val="00327E49"/>
    <w:rsid w:val="00330651"/>
    <w:rsid w:val="00332418"/>
    <w:rsid w:val="003351FB"/>
    <w:rsid w:val="00337AE1"/>
    <w:rsid w:val="0034484F"/>
    <w:rsid w:val="0034792A"/>
    <w:rsid w:val="00347DA7"/>
    <w:rsid w:val="00356665"/>
    <w:rsid w:val="003640FD"/>
    <w:rsid w:val="00370A0D"/>
    <w:rsid w:val="00370E2B"/>
    <w:rsid w:val="00372BD9"/>
    <w:rsid w:val="00377388"/>
    <w:rsid w:val="00377C95"/>
    <w:rsid w:val="00380C5A"/>
    <w:rsid w:val="00381613"/>
    <w:rsid w:val="003863BF"/>
    <w:rsid w:val="00391952"/>
    <w:rsid w:val="003B0A55"/>
    <w:rsid w:val="003C378B"/>
    <w:rsid w:val="003C64FE"/>
    <w:rsid w:val="003D4476"/>
    <w:rsid w:val="003F2473"/>
    <w:rsid w:val="00402C4C"/>
    <w:rsid w:val="00404491"/>
    <w:rsid w:val="00411FB2"/>
    <w:rsid w:val="004339F4"/>
    <w:rsid w:val="0043402C"/>
    <w:rsid w:val="00435841"/>
    <w:rsid w:val="00441208"/>
    <w:rsid w:val="00443A05"/>
    <w:rsid w:val="004668AF"/>
    <w:rsid w:val="00466C71"/>
    <w:rsid w:val="00467784"/>
    <w:rsid w:val="00471A9F"/>
    <w:rsid w:val="0047586F"/>
    <w:rsid w:val="00475B33"/>
    <w:rsid w:val="0048603A"/>
    <w:rsid w:val="00487B32"/>
    <w:rsid w:val="00487EE1"/>
    <w:rsid w:val="00493B26"/>
    <w:rsid w:val="004959BD"/>
    <w:rsid w:val="004A1921"/>
    <w:rsid w:val="004A2A49"/>
    <w:rsid w:val="004A4DD4"/>
    <w:rsid w:val="004B64B2"/>
    <w:rsid w:val="004C6BD0"/>
    <w:rsid w:val="004C6DA8"/>
    <w:rsid w:val="004D3145"/>
    <w:rsid w:val="004D5DBF"/>
    <w:rsid w:val="004D6C23"/>
    <w:rsid w:val="004E381F"/>
    <w:rsid w:val="004F3579"/>
    <w:rsid w:val="005000D8"/>
    <w:rsid w:val="00501920"/>
    <w:rsid w:val="00503017"/>
    <w:rsid w:val="00524DB2"/>
    <w:rsid w:val="00541A1E"/>
    <w:rsid w:val="0054271B"/>
    <w:rsid w:val="005432F3"/>
    <w:rsid w:val="00544E38"/>
    <w:rsid w:val="005462A7"/>
    <w:rsid w:val="00552306"/>
    <w:rsid w:val="005535F2"/>
    <w:rsid w:val="00577AA1"/>
    <w:rsid w:val="00581BCA"/>
    <w:rsid w:val="005856DB"/>
    <w:rsid w:val="005901A5"/>
    <w:rsid w:val="005909F4"/>
    <w:rsid w:val="005958C7"/>
    <w:rsid w:val="00597924"/>
    <w:rsid w:val="005A179A"/>
    <w:rsid w:val="005A2880"/>
    <w:rsid w:val="005B1D4E"/>
    <w:rsid w:val="005B7910"/>
    <w:rsid w:val="005C186C"/>
    <w:rsid w:val="005D5BDF"/>
    <w:rsid w:val="005D76EB"/>
    <w:rsid w:val="005E4A88"/>
    <w:rsid w:val="005E5BB2"/>
    <w:rsid w:val="005F1D3E"/>
    <w:rsid w:val="005F5970"/>
    <w:rsid w:val="0060443E"/>
    <w:rsid w:val="0060732D"/>
    <w:rsid w:val="00607D3C"/>
    <w:rsid w:val="00612795"/>
    <w:rsid w:val="00621975"/>
    <w:rsid w:val="00622FDB"/>
    <w:rsid w:val="00624647"/>
    <w:rsid w:val="0062691D"/>
    <w:rsid w:val="006310BE"/>
    <w:rsid w:val="0066046D"/>
    <w:rsid w:val="00683074"/>
    <w:rsid w:val="00684158"/>
    <w:rsid w:val="0068566D"/>
    <w:rsid w:val="00686D6B"/>
    <w:rsid w:val="00687B0D"/>
    <w:rsid w:val="00693E02"/>
    <w:rsid w:val="00695E3C"/>
    <w:rsid w:val="006A0860"/>
    <w:rsid w:val="006A42D7"/>
    <w:rsid w:val="006A4B80"/>
    <w:rsid w:val="006A70D8"/>
    <w:rsid w:val="006B5399"/>
    <w:rsid w:val="006B73EE"/>
    <w:rsid w:val="006D4FC8"/>
    <w:rsid w:val="006D6758"/>
    <w:rsid w:val="006D6BD7"/>
    <w:rsid w:val="006E0F5B"/>
    <w:rsid w:val="006E7059"/>
    <w:rsid w:val="006F401D"/>
    <w:rsid w:val="006F787A"/>
    <w:rsid w:val="0070612A"/>
    <w:rsid w:val="00710197"/>
    <w:rsid w:val="0071044A"/>
    <w:rsid w:val="00713B7B"/>
    <w:rsid w:val="007253F7"/>
    <w:rsid w:val="0073191E"/>
    <w:rsid w:val="00731BC1"/>
    <w:rsid w:val="00732BAE"/>
    <w:rsid w:val="007400E8"/>
    <w:rsid w:val="007460B1"/>
    <w:rsid w:val="007519EE"/>
    <w:rsid w:val="0075359A"/>
    <w:rsid w:val="00754E7D"/>
    <w:rsid w:val="00755BA9"/>
    <w:rsid w:val="00755F78"/>
    <w:rsid w:val="00760629"/>
    <w:rsid w:val="00774932"/>
    <w:rsid w:val="0079395E"/>
    <w:rsid w:val="007A77DC"/>
    <w:rsid w:val="007B41BE"/>
    <w:rsid w:val="007B7241"/>
    <w:rsid w:val="007C2E00"/>
    <w:rsid w:val="007D276C"/>
    <w:rsid w:val="007D41AD"/>
    <w:rsid w:val="007D4B1C"/>
    <w:rsid w:val="007F2FC9"/>
    <w:rsid w:val="007F556F"/>
    <w:rsid w:val="00802334"/>
    <w:rsid w:val="008025E8"/>
    <w:rsid w:val="0080344A"/>
    <w:rsid w:val="00805DDF"/>
    <w:rsid w:val="0080742C"/>
    <w:rsid w:val="008108C9"/>
    <w:rsid w:val="00810F2D"/>
    <w:rsid w:val="00812ACA"/>
    <w:rsid w:val="00823C0C"/>
    <w:rsid w:val="00824409"/>
    <w:rsid w:val="00827696"/>
    <w:rsid w:val="0084376B"/>
    <w:rsid w:val="00857587"/>
    <w:rsid w:val="00857647"/>
    <w:rsid w:val="00857C77"/>
    <w:rsid w:val="0086554A"/>
    <w:rsid w:val="008657FA"/>
    <w:rsid w:val="008706FB"/>
    <w:rsid w:val="00872633"/>
    <w:rsid w:val="008756B8"/>
    <w:rsid w:val="00875EB3"/>
    <w:rsid w:val="00876C45"/>
    <w:rsid w:val="00893201"/>
    <w:rsid w:val="00893B9B"/>
    <w:rsid w:val="008A38A2"/>
    <w:rsid w:val="008A3C25"/>
    <w:rsid w:val="008A3CC1"/>
    <w:rsid w:val="008B6891"/>
    <w:rsid w:val="008C0905"/>
    <w:rsid w:val="008C5796"/>
    <w:rsid w:val="008E0CF1"/>
    <w:rsid w:val="008E4497"/>
    <w:rsid w:val="008F0CA5"/>
    <w:rsid w:val="008F0FC0"/>
    <w:rsid w:val="008F6250"/>
    <w:rsid w:val="009032A1"/>
    <w:rsid w:val="0090775D"/>
    <w:rsid w:val="00914A07"/>
    <w:rsid w:val="0092557D"/>
    <w:rsid w:val="00925967"/>
    <w:rsid w:val="00934924"/>
    <w:rsid w:val="00944B39"/>
    <w:rsid w:val="009506F1"/>
    <w:rsid w:val="00953E48"/>
    <w:rsid w:val="0097009E"/>
    <w:rsid w:val="00982254"/>
    <w:rsid w:val="009902CF"/>
    <w:rsid w:val="00993F1A"/>
    <w:rsid w:val="00997741"/>
    <w:rsid w:val="009A0E32"/>
    <w:rsid w:val="009A6691"/>
    <w:rsid w:val="009A6967"/>
    <w:rsid w:val="009B1CFB"/>
    <w:rsid w:val="009B4091"/>
    <w:rsid w:val="009C0718"/>
    <w:rsid w:val="009C0C69"/>
    <w:rsid w:val="009C277A"/>
    <w:rsid w:val="009E4DED"/>
    <w:rsid w:val="00A0089D"/>
    <w:rsid w:val="00A040D3"/>
    <w:rsid w:val="00A07063"/>
    <w:rsid w:val="00A11698"/>
    <w:rsid w:val="00A173B6"/>
    <w:rsid w:val="00A22195"/>
    <w:rsid w:val="00A25596"/>
    <w:rsid w:val="00A27A81"/>
    <w:rsid w:val="00A37993"/>
    <w:rsid w:val="00A53044"/>
    <w:rsid w:val="00A635C2"/>
    <w:rsid w:val="00A67C45"/>
    <w:rsid w:val="00A9060C"/>
    <w:rsid w:val="00A90E0E"/>
    <w:rsid w:val="00A91B41"/>
    <w:rsid w:val="00A94965"/>
    <w:rsid w:val="00A94DF4"/>
    <w:rsid w:val="00A96835"/>
    <w:rsid w:val="00AA4404"/>
    <w:rsid w:val="00AA565C"/>
    <w:rsid w:val="00AC0ABE"/>
    <w:rsid w:val="00AC0E64"/>
    <w:rsid w:val="00AC225A"/>
    <w:rsid w:val="00AC4236"/>
    <w:rsid w:val="00AD19F8"/>
    <w:rsid w:val="00AD3F37"/>
    <w:rsid w:val="00AD4A76"/>
    <w:rsid w:val="00AD68C5"/>
    <w:rsid w:val="00AF5CCA"/>
    <w:rsid w:val="00B0208C"/>
    <w:rsid w:val="00B136AB"/>
    <w:rsid w:val="00B178F3"/>
    <w:rsid w:val="00B24FAC"/>
    <w:rsid w:val="00B338B6"/>
    <w:rsid w:val="00B435DC"/>
    <w:rsid w:val="00B43AD9"/>
    <w:rsid w:val="00B4526C"/>
    <w:rsid w:val="00B54EE7"/>
    <w:rsid w:val="00B62BF7"/>
    <w:rsid w:val="00B65D79"/>
    <w:rsid w:val="00B75181"/>
    <w:rsid w:val="00B765EB"/>
    <w:rsid w:val="00B81AF9"/>
    <w:rsid w:val="00B86618"/>
    <w:rsid w:val="00B96233"/>
    <w:rsid w:val="00BA4B55"/>
    <w:rsid w:val="00BA6109"/>
    <w:rsid w:val="00BC6131"/>
    <w:rsid w:val="00BC6B79"/>
    <w:rsid w:val="00BC7106"/>
    <w:rsid w:val="00BC7239"/>
    <w:rsid w:val="00BC7FF6"/>
    <w:rsid w:val="00BD2AFA"/>
    <w:rsid w:val="00BD73F6"/>
    <w:rsid w:val="00BE2147"/>
    <w:rsid w:val="00BE68CD"/>
    <w:rsid w:val="00BF0B11"/>
    <w:rsid w:val="00BF2FFC"/>
    <w:rsid w:val="00C0743E"/>
    <w:rsid w:val="00C153B3"/>
    <w:rsid w:val="00C22257"/>
    <w:rsid w:val="00C41384"/>
    <w:rsid w:val="00C46706"/>
    <w:rsid w:val="00C54504"/>
    <w:rsid w:val="00C6044D"/>
    <w:rsid w:val="00C60FCA"/>
    <w:rsid w:val="00C6114E"/>
    <w:rsid w:val="00C628FF"/>
    <w:rsid w:val="00C63B7A"/>
    <w:rsid w:val="00C6490C"/>
    <w:rsid w:val="00C657F6"/>
    <w:rsid w:val="00C75550"/>
    <w:rsid w:val="00C81840"/>
    <w:rsid w:val="00C90088"/>
    <w:rsid w:val="00C90D35"/>
    <w:rsid w:val="00C97023"/>
    <w:rsid w:val="00CA1A3E"/>
    <w:rsid w:val="00CA4ED9"/>
    <w:rsid w:val="00CA7649"/>
    <w:rsid w:val="00CB3BA5"/>
    <w:rsid w:val="00CB4D61"/>
    <w:rsid w:val="00CC02B9"/>
    <w:rsid w:val="00CC67BF"/>
    <w:rsid w:val="00CD21D3"/>
    <w:rsid w:val="00CD34B1"/>
    <w:rsid w:val="00CE089F"/>
    <w:rsid w:val="00CF1BEB"/>
    <w:rsid w:val="00CF5450"/>
    <w:rsid w:val="00CF56E1"/>
    <w:rsid w:val="00D23EF6"/>
    <w:rsid w:val="00D2596C"/>
    <w:rsid w:val="00D30941"/>
    <w:rsid w:val="00D32610"/>
    <w:rsid w:val="00D34A36"/>
    <w:rsid w:val="00D35DE4"/>
    <w:rsid w:val="00D4377F"/>
    <w:rsid w:val="00D44F12"/>
    <w:rsid w:val="00D4577B"/>
    <w:rsid w:val="00D47115"/>
    <w:rsid w:val="00D50CE6"/>
    <w:rsid w:val="00D53E07"/>
    <w:rsid w:val="00D663F6"/>
    <w:rsid w:val="00D72F8A"/>
    <w:rsid w:val="00D74C87"/>
    <w:rsid w:val="00D804AB"/>
    <w:rsid w:val="00D82AA5"/>
    <w:rsid w:val="00D85AE3"/>
    <w:rsid w:val="00D85C0D"/>
    <w:rsid w:val="00D90EA6"/>
    <w:rsid w:val="00D95956"/>
    <w:rsid w:val="00D97C3D"/>
    <w:rsid w:val="00DA51EE"/>
    <w:rsid w:val="00DB00C5"/>
    <w:rsid w:val="00DB22A0"/>
    <w:rsid w:val="00DC3AB9"/>
    <w:rsid w:val="00DC7083"/>
    <w:rsid w:val="00DD0207"/>
    <w:rsid w:val="00DD1D3D"/>
    <w:rsid w:val="00DD7FD4"/>
    <w:rsid w:val="00DE1B25"/>
    <w:rsid w:val="00DE5EF3"/>
    <w:rsid w:val="00DF6D08"/>
    <w:rsid w:val="00E0468B"/>
    <w:rsid w:val="00E33F9A"/>
    <w:rsid w:val="00E343A7"/>
    <w:rsid w:val="00E36CD5"/>
    <w:rsid w:val="00E44265"/>
    <w:rsid w:val="00E47535"/>
    <w:rsid w:val="00E51AC7"/>
    <w:rsid w:val="00E5747C"/>
    <w:rsid w:val="00E65C1D"/>
    <w:rsid w:val="00E719F4"/>
    <w:rsid w:val="00E864E2"/>
    <w:rsid w:val="00E90E32"/>
    <w:rsid w:val="00E9193F"/>
    <w:rsid w:val="00EA0066"/>
    <w:rsid w:val="00EA52CC"/>
    <w:rsid w:val="00EA57D0"/>
    <w:rsid w:val="00EB08F4"/>
    <w:rsid w:val="00EC13DF"/>
    <w:rsid w:val="00EC6623"/>
    <w:rsid w:val="00EE0BB8"/>
    <w:rsid w:val="00EE1272"/>
    <w:rsid w:val="00EE5C48"/>
    <w:rsid w:val="00EF280E"/>
    <w:rsid w:val="00EF2DD6"/>
    <w:rsid w:val="00F005AC"/>
    <w:rsid w:val="00F157DF"/>
    <w:rsid w:val="00F22D98"/>
    <w:rsid w:val="00F24A9D"/>
    <w:rsid w:val="00F300C8"/>
    <w:rsid w:val="00F378C0"/>
    <w:rsid w:val="00F419AA"/>
    <w:rsid w:val="00F504E1"/>
    <w:rsid w:val="00F55DB0"/>
    <w:rsid w:val="00F82AF1"/>
    <w:rsid w:val="00F8617C"/>
    <w:rsid w:val="00FA09C6"/>
    <w:rsid w:val="00FA0EAE"/>
    <w:rsid w:val="00FA488C"/>
    <w:rsid w:val="00FA4BF4"/>
    <w:rsid w:val="00FA5A82"/>
    <w:rsid w:val="00FB17D0"/>
    <w:rsid w:val="00FB62A8"/>
    <w:rsid w:val="00FC46FF"/>
    <w:rsid w:val="00FC478B"/>
    <w:rsid w:val="00FD08BC"/>
    <w:rsid w:val="00FD6A3A"/>
    <w:rsid w:val="00FE05D1"/>
    <w:rsid w:val="00FE2C57"/>
    <w:rsid w:val="00FE3EAB"/>
    <w:rsid w:val="00FF1690"/>
    <w:rsid w:val="00FF213D"/>
    <w:rsid w:val="00FF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984A"/>
  <w15:docId w15:val="{1F300EE6-186E-424F-B606-5C57B33D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8FF"/>
    <w:rPr>
      <w:color w:val="0000FF" w:themeColor="hyperlink"/>
      <w:u w:val="single"/>
    </w:rPr>
  </w:style>
  <w:style w:type="paragraph" w:styleId="CommentText">
    <w:name w:val="annotation text"/>
    <w:basedOn w:val="Normal"/>
    <w:link w:val="CommentTextChar"/>
    <w:uiPriority w:val="99"/>
    <w:unhideWhenUsed/>
    <w:rsid w:val="00C628FF"/>
    <w:pPr>
      <w:spacing w:line="240" w:lineRule="auto"/>
    </w:pPr>
    <w:rPr>
      <w:sz w:val="20"/>
      <w:szCs w:val="20"/>
    </w:rPr>
  </w:style>
  <w:style w:type="character" w:customStyle="1" w:styleId="CommentTextChar">
    <w:name w:val="Comment Text Char"/>
    <w:basedOn w:val="DefaultParagraphFont"/>
    <w:link w:val="CommentText"/>
    <w:uiPriority w:val="99"/>
    <w:rsid w:val="00C628FF"/>
    <w:rPr>
      <w:sz w:val="20"/>
      <w:szCs w:val="20"/>
    </w:rPr>
  </w:style>
  <w:style w:type="paragraph" w:styleId="BalloonText">
    <w:name w:val="Balloon Text"/>
    <w:basedOn w:val="Normal"/>
    <w:link w:val="BalloonTextChar"/>
    <w:uiPriority w:val="99"/>
    <w:semiHidden/>
    <w:unhideWhenUsed/>
    <w:rsid w:val="00953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48"/>
    <w:rPr>
      <w:rFonts w:ascii="Segoe UI" w:hAnsi="Segoe UI" w:cs="Segoe UI"/>
      <w:sz w:val="18"/>
      <w:szCs w:val="18"/>
    </w:rPr>
  </w:style>
  <w:style w:type="character" w:styleId="CommentReference">
    <w:name w:val="annotation reference"/>
    <w:basedOn w:val="DefaultParagraphFont"/>
    <w:uiPriority w:val="99"/>
    <w:semiHidden/>
    <w:unhideWhenUsed/>
    <w:rsid w:val="007B7241"/>
    <w:rPr>
      <w:sz w:val="16"/>
      <w:szCs w:val="16"/>
    </w:rPr>
  </w:style>
  <w:style w:type="paragraph" w:styleId="CommentSubject">
    <w:name w:val="annotation subject"/>
    <w:basedOn w:val="CommentText"/>
    <w:next w:val="CommentText"/>
    <w:link w:val="CommentSubjectChar"/>
    <w:uiPriority w:val="99"/>
    <w:semiHidden/>
    <w:unhideWhenUsed/>
    <w:rsid w:val="007B7241"/>
    <w:rPr>
      <w:b/>
      <w:bCs/>
    </w:rPr>
  </w:style>
  <w:style w:type="character" w:customStyle="1" w:styleId="CommentSubjectChar">
    <w:name w:val="Comment Subject Char"/>
    <w:basedOn w:val="CommentTextChar"/>
    <w:link w:val="CommentSubject"/>
    <w:uiPriority w:val="99"/>
    <w:semiHidden/>
    <w:rsid w:val="007B7241"/>
    <w:rPr>
      <w:b/>
      <w:bCs/>
      <w:sz w:val="20"/>
      <w:szCs w:val="20"/>
    </w:rPr>
  </w:style>
  <w:style w:type="paragraph" w:styleId="Revision">
    <w:name w:val="Revision"/>
    <w:hidden/>
    <w:uiPriority w:val="99"/>
    <w:semiHidden/>
    <w:rsid w:val="005856DB"/>
    <w:pPr>
      <w:spacing w:after="0" w:line="240" w:lineRule="auto"/>
    </w:pPr>
  </w:style>
  <w:style w:type="paragraph" w:styleId="PlainText">
    <w:name w:val="Plain Text"/>
    <w:basedOn w:val="Normal"/>
    <w:link w:val="PlainTextChar"/>
    <w:uiPriority w:val="99"/>
    <w:unhideWhenUsed/>
    <w:rsid w:val="008F0CA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F0CA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56877">
      <w:bodyDiv w:val="1"/>
      <w:marLeft w:val="0"/>
      <w:marRight w:val="0"/>
      <w:marTop w:val="0"/>
      <w:marBottom w:val="0"/>
      <w:divBdr>
        <w:top w:val="none" w:sz="0" w:space="0" w:color="auto"/>
        <w:left w:val="none" w:sz="0" w:space="0" w:color="auto"/>
        <w:bottom w:val="none" w:sz="0" w:space="0" w:color="auto"/>
        <w:right w:val="none" w:sz="0" w:space="0" w:color="auto"/>
      </w:divBdr>
    </w:div>
    <w:div w:id="121198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project.org/"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27DA-F19D-41ED-A457-9F76ECE6D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1</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Jenise</cp:lastModifiedBy>
  <cp:revision>448</cp:revision>
  <dcterms:created xsi:type="dcterms:W3CDTF">2017-05-16T00:36:00Z</dcterms:created>
  <dcterms:modified xsi:type="dcterms:W3CDTF">2017-12-12T05:47:00Z</dcterms:modified>
</cp:coreProperties>
</file>